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54888" w14:textId="77777777" w:rsidR="00B26A88" w:rsidRDefault="00000000">
      <w:pPr>
        <w:pStyle w:val="Title"/>
        <w:spacing w:line="254" w:lineRule="auto"/>
      </w:pPr>
      <w:r>
        <w:rPr>
          <w:spacing w:val="-6"/>
        </w:rPr>
        <w:t>Popularity</w:t>
      </w:r>
      <w:r>
        <w:rPr>
          <w:spacing w:val="-16"/>
        </w:rPr>
        <w:t xml:space="preserve"> </w:t>
      </w:r>
      <w:r>
        <w:rPr>
          <w:spacing w:val="-6"/>
        </w:rPr>
        <w:t>And</w:t>
      </w:r>
      <w:r>
        <w:rPr>
          <w:spacing w:val="-16"/>
        </w:rPr>
        <w:t xml:space="preserve"> </w:t>
      </w:r>
      <w:r>
        <w:rPr>
          <w:spacing w:val="-6"/>
        </w:rPr>
        <w:t>Prevalence</w:t>
      </w:r>
      <w:r>
        <w:rPr>
          <w:spacing w:val="-16"/>
        </w:rPr>
        <w:t xml:space="preserve"> </w:t>
      </w:r>
      <w:r>
        <w:rPr>
          <w:spacing w:val="-6"/>
        </w:rPr>
        <w:t>Of</w:t>
      </w:r>
      <w:r>
        <w:rPr>
          <w:spacing w:val="-16"/>
        </w:rPr>
        <w:t xml:space="preserve"> </w:t>
      </w:r>
      <w:r>
        <w:rPr>
          <w:spacing w:val="-6"/>
        </w:rPr>
        <w:t>Gas</w:t>
      </w:r>
      <w:r>
        <w:rPr>
          <w:spacing w:val="-16"/>
        </w:rPr>
        <w:t xml:space="preserve"> </w:t>
      </w:r>
      <w:r>
        <w:rPr>
          <w:spacing w:val="-6"/>
        </w:rPr>
        <w:t xml:space="preserve">Exchange </w:t>
      </w:r>
      <w:r>
        <w:t>Data</w:t>
      </w:r>
      <w:r>
        <w:rPr>
          <w:spacing w:val="-6"/>
        </w:rPr>
        <w:t xml:space="preserve"> </w:t>
      </w:r>
      <w:r>
        <w:t>Processing</w:t>
      </w:r>
      <w:r>
        <w:rPr>
          <w:spacing w:val="-6"/>
        </w:rPr>
        <w:t xml:space="preserve"> </w:t>
      </w:r>
      <w:r>
        <w:t>Methods</w:t>
      </w:r>
      <w:r>
        <w:rPr>
          <w:spacing w:val="-6"/>
        </w:rPr>
        <w:t xml:space="preserve"> </w:t>
      </w:r>
      <w:r>
        <w:t>In</w:t>
      </w:r>
      <w:r>
        <w:rPr>
          <w:spacing w:val="-6"/>
        </w:rPr>
        <w:t xml:space="preserve"> </w:t>
      </w:r>
      <w:r>
        <w:t>Peer-reviewed Literature:</w:t>
      </w:r>
      <w:r>
        <w:rPr>
          <w:spacing w:val="40"/>
        </w:rPr>
        <w:t xml:space="preserve"> </w:t>
      </w:r>
      <w:r>
        <w:t>A Scoping Review</w:t>
      </w:r>
    </w:p>
    <w:p w14:paraId="504C6318" w14:textId="77777777" w:rsidR="00B26A88" w:rsidRDefault="00B26A88">
      <w:pPr>
        <w:pStyle w:val="BodyText"/>
        <w:spacing w:before="411"/>
        <w:rPr>
          <w:rFonts w:ascii="Arial"/>
          <w:b/>
          <w:sz w:val="41"/>
        </w:rPr>
      </w:pPr>
    </w:p>
    <w:p w14:paraId="1D8279D2" w14:textId="77777777" w:rsidR="00B26A88" w:rsidRDefault="00000000">
      <w:pPr>
        <w:jc w:val="center"/>
        <w:rPr>
          <w:sz w:val="28"/>
        </w:rPr>
      </w:pPr>
      <w:r>
        <w:rPr>
          <w:sz w:val="28"/>
        </w:rPr>
        <w:t>2024-07-</w:t>
      </w:r>
      <w:r>
        <w:rPr>
          <w:spacing w:val="-5"/>
          <w:sz w:val="28"/>
        </w:rPr>
        <w:t>02</w:t>
      </w:r>
    </w:p>
    <w:p w14:paraId="3188288F" w14:textId="77777777" w:rsidR="00B26A88" w:rsidRDefault="00B26A88">
      <w:pPr>
        <w:pStyle w:val="BodyText"/>
        <w:rPr>
          <w:sz w:val="28"/>
        </w:rPr>
      </w:pPr>
    </w:p>
    <w:p w14:paraId="4F88C36D" w14:textId="77777777" w:rsidR="00B26A88" w:rsidRDefault="00B26A88">
      <w:pPr>
        <w:pStyle w:val="BodyText"/>
        <w:spacing w:before="37"/>
        <w:rPr>
          <w:sz w:val="28"/>
        </w:rPr>
      </w:pPr>
    </w:p>
    <w:p w14:paraId="4CBDFF65" w14:textId="6A494923" w:rsidR="00B26A88" w:rsidRDefault="00000000">
      <w:pPr>
        <w:pStyle w:val="BodyText"/>
        <w:spacing w:line="256" w:lineRule="auto"/>
        <w:ind w:left="654" w:right="652" w:firstLine="218"/>
        <w:jc w:val="both"/>
      </w:pPr>
      <w:r>
        <w:rPr>
          <w:w w:val="110"/>
        </w:rPr>
        <w:t>Cardiopulmonary</w:t>
      </w:r>
      <w:r>
        <w:rPr>
          <w:spacing w:val="-15"/>
          <w:w w:val="110"/>
        </w:rPr>
        <w:t xml:space="preserve"> </w:t>
      </w:r>
      <w:r>
        <w:rPr>
          <w:w w:val="110"/>
        </w:rPr>
        <w:t>exercise</w:t>
      </w:r>
      <w:r>
        <w:rPr>
          <w:spacing w:val="-15"/>
          <w:w w:val="110"/>
        </w:rPr>
        <w:t xml:space="preserve"> </w:t>
      </w:r>
      <w:r>
        <w:rPr>
          <w:w w:val="110"/>
        </w:rPr>
        <w:t>testing</w:t>
      </w:r>
      <w:r>
        <w:rPr>
          <w:spacing w:val="-15"/>
          <w:w w:val="110"/>
        </w:rPr>
        <w:t xml:space="preserve"> </w:t>
      </w:r>
      <w:del w:id="0" w:author="Christopher J Lundstrom" w:date="2024-07-08T17:13:00Z" w16du:dateUtc="2024-07-08T22:13:00Z">
        <w:r w:rsidDel="00434818">
          <w:rPr>
            <w:w w:val="110"/>
          </w:rPr>
          <w:delText>often</w:delText>
        </w:r>
        <w:r w:rsidDel="00434818">
          <w:rPr>
            <w:spacing w:val="-15"/>
            <w:w w:val="110"/>
          </w:rPr>
          <w:delText xml:space="preserve"> </w:delText>
        </w:r>
        <w:r w:rsidDel="00434818">
          <w:rPr>
            <w:w w:val="110"/>
          </w:rPr>
          <w:delText>collects</w:delText>
        </w:r>
      </w:del>
      <w:ins w:id="1" w:author="Christopher J Lundstrom" w:date="2024-07-08T17:13:00Z" w16du:dateUtc="2024-07-08T22:13:00Z">
        <w:r w:rsidR="00434818">
          <w:rPr>
            <w:w w:val="110"/>
          </w:rPr>
          <w:t>involves collection of</w:t>
        </w:r>
      </w:ins>
      <w:r>
        <w:rPr>
          <w:spacing w:val="-15"/>
          <w:w w:val="110"/>
        </w:rPr>
        <w:t xml:space="preserve"> </w:t>
      </w:r>
      <w:r>
        <w:rPr>
          <w:w w:val="110"/>
        </w:rPr>
        <w:t>variable</w:t>
      </w:r>
      <w:r>
        <w:rPr>
          <w:spacing w:val="-15"/>
          <w:w w:val="110"/>
        </w:rPr>
        <w:t xml:space="preserve"> </w:t>
      </w:r>
      <w:r>
        <w:rPr>
          <w:w w:val="110"/>
        </w:rPr>
        <w:t>breath-by-breath</w:t>
      </w:r>
      <w:r>
        <w:rPr>
          <w:spacing w:val="-15"/>
          <w:w w:val="110"/>
        </w:rPr>
        <w:t xml:space="preserve"> </w:t>
      </w:r>
      <w:r>
        <w:rPr>
          <w:w w:val="110"/>
        </w:rPr>
        <w:t xml:space="preserve">data, </w:t>
      </w:r>
      <w:r>
        <w:rPr>
          <w:spacing w:val="-2"/>
          <w:w w:val="110"/>
        </w:rPr>
        <w:t>sometimes</w:t>
      </w:r>
      <w:r>
        <w:rPr>
          <w:spacing w:val="-5"/>
          <w:w w:val="110"/>
        </w:rPr>
        <w:t xml:space="preserve"> </w:t>
      </w:r>
      <w:r>
        <w:rPr>
          <w:spacing w:val="-2"/>
          <w:w w:val="110"/>
        </w:rPr>
        <w:t>requiring</w:t>
      </w:r>
      <w:r>
        <w:rPr>
          <w:spacing w:val="-5"/>
          <w:w w:val="110"/>
        </w:rPr>
        <w:t xml:space="preserve"> </w:t>
      </w:r>
      <w:r>
        <w:rPr>
          <w:spacing w:val="-2"/>
          <w:w w:val="110"/>
        </w:rPr>
        <w:t>data</w:t>
      </w:r>
      <w:r>
        <w:rPr>
          <w:spacing w:val="-5"/>
          <w:w w:val="110"/>
        </w:rPr>
        <w:t xml:space="preserve"> </w:t>
      </w:r>
      <w:r>
        <w:rPr>
          <w:spacing w:val="-2"/>
          <w:w w:val="110"/>
        </w:rPr>
        <w:t>processing</w:t>
      </w:r>
      <w:r>
        <w:rPr>
          <w:spacing w:val="-5"/>
          <w:w w:val="110"/>
        </w:rPr>
        <w:t xml:space="preserve"> </w:t>
      </w:r>
      <w:r>
        <w:rPr>
          <w:spacing w:val="-2"/>
          <w:w w:val="110"/>
        </w:rPr>
        <w:t>of</w:t>
      </w:r>
      <w:r>
        <w:rPr>
          <w:spacing w:val="-5"/>
          <w:w w:val="110"/>
        </w:rPr>
        <w:t xml:space="preserve"> </w:t>
      </w:r>
      <w:r>
        <w:rPr>
          <w:spacing w:val="-2"/>
          <w:w w:val="110"/>
        </w:rPr>
        <w:t>outlier</w:t>
      </w:r>
      <w:r>
        <w:rPr>
          <w:spacing w:val="-5"/>
          <w:w w:val="110"/>
        </w:rPr>
        <w:t xml:space="preserve"> </w:t>
      </w:r>
      <w:r>
        <w:rPr>
          <w:spacing w:val="-2"/>
          <w:w w:val="110"/>
        </w:rPr>
        <w:t>removal,</w:t>
      </w:r>
      <w:r>
        <w:rPr>
          <w:spacing w:val="-5"/>
          <w:w w:val="110"/>
        </w:rPr>
        <w:t xml:space="preserve"> </w:t>
      </w:r>
      <w:r>
        <w:rPr>
          <w:spacing w:val="-2"/>
          <w:w w:val="110"/>
        </w:rPr>
        <w:t>interpolation,</w:t>
      </w:r>
      <w:r>
        <w:rPr>
          <w:spacing w:val="-5"/>
          <w:w w:val="110"/>
        </w:rPr>
        <w:t xml:space="preserve"> </w:t>
      </w:r>
      <w:r>
        <w:rPr>
          <w:spacing w:val="-2"/>
          <w:w w:val="110"/>
        </w:rPr>
        <w:t>and</w:t>
      </w:r>
      <w:r>
        <w:rPr>
          <w:spacing w:val="-5"/>
          <w:w w:val="110"/>
        </w:rPr>
        <w:t xml:space="preserve"> </w:t>
      </w:r>
      <w:r>
        <w:rPr>
          <w:spacing w:val="-2"/>
          <w:w w:val="110"/>
        </w:rPr>
        <w:t>averag</w:t>
      </w:r>
      <w:del w:id="2" w:author="Christopher J Lundstrom" w:date="2024-07-08T17:13:00Z" w16du:dateUtc="2024-07-08T22:13:00Z">
        <w:r w:rsidDel="00434818">
          <w:rPr>
            <w:spacing w:val="-2"/>
            <w:w w:val="110"/>
          </w:rPr>
          <w:delText xml:space="preserve">- </w:delText>
        </w:r>
      </w:del>
      <w:r>
        <w:rPr>
          <w:w w:val="110"/>
        </w:rPr>
        <w:t>ing</w:t>
      </w:r>
      <w:r>
        <w:rPr>
          <w:spacing w:val="-4"/>
          <w:w w:val="110"/>
        </w:rPr>
        <w:t xml:space="preserve"> </w:t>
      </w:r>
      <w:r>
        <w:rPr>
          <w:w w:val="110"/>
        </w:rPr>
        <w:t>before</w:t>
      </w:r>
      <w:r>
        <w:rPr>
          <w:spacing w:val="-4"/>
          <w:w w:val="110"/>
        </w:rPr>
        <w:t xml:space="preserve"> </w:t>
      </w:r>
      <w:r>
        <w:rPr>
          <w:w w:val="110"/>
        </w:rPr>
        <w:t>later</w:t>
      </w:r>
      <w:r>
        <w:rPr>
          <w:spacing w:val="-4"/>
          <w:w w:val="110"/>
        </w:rPr>
        <w:t xml:space="preserve"> </w:t>
      </w:r>
      <w:r>
        <w:rPr>
          <w:w w:val="110"/>
        </w:rPr>
        <w:t>analysis.</w:t>
      </w:r>
      <w:r>
        <w:rPr>
          <w:spacing w:val="29"/>
          <w:w w:val="110"/>
        </w:rPr>
        <w:t xml:space="preserve"> </w:t>
      </w:r>
      <w:r>
        <w:rPr>
          <w:w w:val="110"/>
        </w:rPr>
        <w:t>These</w:t>
      </w:r>
      <w:r>
        <w:rPr>
          <w:spacing w:val="-4"/>
          <w:w w:val="110"/>
        </w:rPr>
        <w:t xml:space="preserve"> </w:t>
      </w:r>
      <w:r>
        <w:rPr>
          <w:w w:val="110"/>
        </w:rPr>
        <w:t>data</w:t>
      </w:r>
      <w:r>
        <w:rPr>
          <w:spacing w:val="-4"/>
          <w:w w:val="110"/>
        </w:rPr>
        <w:t xml:space="preserve"> </w:t>
      </w:r>
      <w:r>
        <w:rPr>
          <w:w w:val="110"/>
        </w:rPr>
        <w:t>processing</w:t>
      </w:r>
      <w:r>
        <w:rPr>
          <w:spacing w:val="-4"/>
          <w:w w:val="110"/>
        </w:rPr>
        <w:t xml:space="preserve"> </w:t>
      </w:r>
      <w:r>
        <w:rPr>
          <w:w w:val="110"/>
        </w:rPr>
        <w:t>choices,</w:t>
      </w:r>
      <w:r>
        <w:rPr>
          <w:spacing w:val="-2"/>
          <w:w w:val="110"/>
        </w:rPr>
        <w:t xml:space="preserve"> </w:t>
      </w:r>
      <w:r>
        <w:rPr>
          <w:w w:val="110"/>
        </w:rPr>
        <w:t>such</w:t>
      </w:r>
      <w:r>
        <w:rPr>
          <w:spacing w:val="-4"/>
          <w:w w:val="110"/>
        </w:rPr>
        <w:t xml:space="preserve"> </w:t>
      </w:r>
      <w:r>
        <w:rPr>
          <w:w w:val="110"/>
        </w:rPr>
        <w:t>as</w:t>
      </w:r>
      <w:r>
        <w:rPr>
          <w:spacing w:val="-4"/>
          <w:w w:val="110"/>
        </w:rPr>
        <w:t xml:space="preserve"> </w:t>
      </w:r>
      <w:r>
        <w:rPr>
          <w:w w:val="110"/>
        </w:rPr>
        <w:t>averaging</w:t>
      </w:r>
      <w:r>
        <w:rPr>
          <w:spacing w:val="-4"/>
          <w:w w:val="110"/>
        </w:rPr>
        <w:t xml:space="preserve"> </w:t>
      </w:r>
      <w:r>
        <w:rPr>
          <w:w w:val="110"/>
        </w:rPr>
        <w:t>dura</w:t>
      </w:r>
      <w:del w:id="3" w:author="Christopher J Lundstrom" w:date="2024-07-08T17:13:00Z" w16du:dateUtc="2024-07-08T22:13:00Z">
        <w:r w:rsidDel="00434818">
          <w:rPr>
            <w:w w:val="110"/>
          </w:rPr>
          <w:delText xml:space="preserve">- </w:delText>
        </w:r>
      </w:del>
      <w:r>
        <w:rPr>
          <w:w w:val="110"/>
        </w:rPr>
        <w:t>tion,</w:t>
      </w:r>
      <w:r>
        <w:rPr>
          <w:spacing w:val="-7"/>
          <w:w w:val="110"/>
        </w:rPr>
        <w:t xml:space="preserve"> </w:t>
      </w:r>
      <w:r>
        <w:rPr>
          <w:w w:val="110"/>
        </w:rPr>
        <w:t>are</w:t>
      </w:r>
      <w:r>
        <w:rPr>
          <w:spacing w:val="-9"/>
          <w:w w:val="110"/>
        </w:rPr>
        <w:t xml:space="preserve"> </w:t>
      </w:r>
      <w:r>
        <w:rPr>
          <w:w w:val="110"/>
        </w:rPr>
        <w:t>known</w:t>
      </w:r>
      <w:r>
        <w:rPr>
          <w:spacing w:val="-9"/>
          <w:w w:val="110"/>
        </w:rPr>
        <w:t xml:space="preserve"> </w:t>
      </w:r>
      <w:r>
        <w:rPr>
          <w:w w:val="110"/>
        </w:rPr>
        <w:t>to</w:t>
      </w:r>
      <w:r>
        <w:rPr>
          <w:spacing w:val="-9"/>
          <w:w w:val="110"/>
        </w:rPr>
        <w:t xml:space="preserve"> </w:t>
      </w:r>
      <w:r>
        <w:rPr>
          <w:w w:val="110"/>
        </w:rPr>
        <w:t>affect</w:t>
      </w:r>
      <w:r>
        <w:rPr>
          <w:spacing w:val="-9"/>
          <w:w w:val="110"/>
        </w:rPr>
        <w:t xml:space="preserve"> </w:t>
      </w:r>
      <w:r>
        <w:rPr>
          <w:w w:val="110"/>
        </w:rPr>
        <w:t>calculated</w:t>
      </w:r>
      <w:r>
        <w:rPr>
          <w:spacing w:val="-9"/>
          <w:w w:val="110"/>
        </w:rPr>
        <w:t xml:space="preserve"> </w:t>
      </w:r>
      <w:r>
        <w:rPr>
          <w:w w:val="110"/>
        </w:rPr>
        <w:t>values</w:t>
      </w:r>
      <w:r>
        <w:rPr>
          <w:spacing w:val="-9"/>
          <w:w w:val="110"/>
        </w:rPr>
        <w:t xml:space="preserve"> </w:t>
      </w:r>
      <w:r>
        <w:rPr>
          <w:w w:val="110"/>
        </w:rPr>
        <w:t>such</w:t>
      </w:r>
      <w:r>
        <w:rPr>
          <w:spacing w:val="-9"/>
          <w:w w:val="110"/>
        </w:rPr>
        <w:t xml:space="preserve"> </w:t>
      </w:r>
      <w:r>
        <w:rPr>
          <w:w w:val="110"/>
        </w:rPr>
        <w:t>as</w:t>
      </w:r>
      <w:r>
        <w:rPr>
          <w:spacing w:val="-9"/>
          <w:w w:val="110"/>
        </w:rPr>
        <w:t xml:space="preserve"> </w:t>
      </w:r>
      <w:r>
        <w:rPr>
          <w:w w:val="110"/>
        </w:rPr>
        <w:t>VO</w:t>
      </w:r>
      <w:r w:rsidRPr="00434818">
        <w:rPr>
          <w:w w:val="110"/>
          <w:vertAlign w:val="subscript"/>
          <w:rPrChange w:id="4" w:author="Christopher J Lundstrom" w:date="2024-07-08T17:13:00Z" w16du:dateUtc="2024-07-08T22:13:00Z">
            <w:rPr>
              <w:w w:val="110"/>
            </w:rPr>
          </w:rPrChange>
        </w:rPr>
        <w:t>2</w:t>
      </w:r>
      <w:r>
        <w:rPr>
          <w:w w:val="110"/>
        </w:rPr>
        <w:t>max.</w:t>
      </w:r>
      <w:r>
        <w:rPr>
          <w:spacing w:val="21"/>
          <w:w w:val="110"/>
        </w:rPr>
        <w:t xml:space="preserve"> </w:t>
      </w:r>
      <w:r>
        <w:rPr>
          <w:w w:val="110"/>
        </w:rPr>
        <w:t>However,</w:t>
      </w:r>
      <w:r>
        <w:rPr>
          <w:spacing w:val="-7"/>
          <w:w w:val="110"/>
        </w:rPr>
        <w:t xml:space="preserve"> </w:t>
      </w:r>
      <w:r>
        <w:rPr>
          <w:w w:val="110"/>
        </w:rPr>
        <w:t>assessing the effects of data processing without knowing popular methods worth compar</w:t>
      </w:r>
      <w:del w:id="5" w:author="Christopher J Lundstrom" w:date="2024-07-08T17:14:00Z" w16du:dateUtc="2024-07-08T22:14:00Z">
        <w:r w:rsidDel="00434818">
          <w:rPr>
            <w:w w:val="110"/>
          </w:rPr>
          <w:delText xml:space="preserve">- </w:delText>
        </w:r>
      </w:del>
      <w:r>
        <w:rPr>
          <w:w w:val="110"/>
        </w:rPr>
        <w:t>ing</w:t>
      </w:r>
      <w:r>
        <w:rPr>
          <w:spacing w:val="-2"/>
          <w:w w:val="110"/>
        </w:rPr>
        <w:t xml:space="preserve"> </w:t>
      </w:r>
      <w:r>
        <w:rPr>
          <w:w w:val="110"/>
        </w:rPr>
        <w:t>is</w:t>
      </w:r>
      <w:r>
        <w:rPr>
          <w:spacing w:val="-2"/>
          <w:w w:val="110"/>
        </w:rPr>
        <w:t xml:space="preserve"> </w:t>
      </w:r>
      <w:r>
        <w:rPr>
          <w:w w:val="110"/>
        </w:rPr>
        <w:t>diﬀicult.</w:t>
      </w:r>
      <w:r>
        <w:rPr>
          <w:spacing w:val="25"/>
          <w:w w:val="110"/>
        </w:rPr>
        <w:t xml:space="preserve"> </w:t>
      </w:r>
      <w:r>
        <w:rPr>
          <w:w w:val="110"/>
        </w:rPr>
        <w:t>In</w:t>
      </w:r>
      <w:r>
        <w:rPr>
          <w:spacing w:val="-2"/>
          <w:w w:val="110"/>
        </w:rPr>
        <w:t xml:space="preserve"> </w:t>
      </w:r>
      <w:r>
        <w:rPr>
          <w:w w:val="110"/>
        </w:rPr>
        <w:t>addition,</w:t>
      </w:r>
      <w:r>
        <w:rPr>
          <w:spacing w:val="-1"/>
          <w:w w:val="110"/>
        </w:rPr>
        <w:t xml:space="preserve"> </w:t>
      </w:r>
      <w:r>
        <w:rPr>
          <w:w w:val="110"/>
        </w:rPr>
        <w:t>such</w:t>
      </w:r>
      <w:r>
        <w:rPr>
          <w:spacing w:val="-2"/>
          <w:w w:val="110"/>
        </w:rPr>
        <w:t xml:space="preserve"> </w:t>
      </w:r>
      <w:r>
        <w:rPr>
          <w:w w:val="110"/>
        </w:rPr>
        <w:t>details</w:t>
      </w:r>
      <w:r>
        <w:rPr>
          <w:spacing w:val="-2"/>
          <w:w w:val="110"/>
        </w:rPr>
        <w:t xml:space="preserve"> </w:t>
      </w:r>
      <w:r>
        <w:rPr>
          <w:w w:val="110"/>
        </w:rPr>
        <w:t>aid</w:t>
      </w:r>
      <w:r>
        <w:rPr>
          <w:spacing w:val="-2"/>
          <w:w w:val="110"/>
        </w:rPr>
        <w:t xml:space="preserve"> </w:t>
      </w:r>
      <w:r>
        <w:rPr>
          <w:w w:val="110"/>
        </w:rPr>
        <w:t>study</w:t>
      </w:r>
      <w:r>
        <w:rPr>
          <w:spacing w:val="-2"/>
          <w:w w:val="110"/>
        </w:rPr>
        <w:t xml:space="preserve"> </w:t>
      </w:r>
      <w:r>
        <w:rPr>
          <w:w w:val="110"/>
        </w:rPr>
        <w:t>reproduction.</w:t>
      </w:r>
      <w:r>
        <w:rPr>
          <w:spacing w:val="25"/>
          <w:w w:val="110"/>
        </w:rPr>
        <w:t xml:space="preserve"> </w:t>
      </w:r>
      <w:r>
        <w:rPr>
          <w:w w:val="110"/>
        </w:rPr>
        <w:t>We</w:t>
      </w:r>
      <w:r>
        <w:rPr>
          <w:spacing w:val="-2"/>
          <w:w w:val="110"/>
        </w:rPr>
        <w:t xml:space="preserve"> </w:t>
      </w:r>
      <w:r>
        <w:rPr>
          <w:w w:val="110"/>
        </w:rPr>
        <w:t>conducted</w:t>
      </w:r>
      <w:r>
        <w:rPr>
          <w:spacing w:val="-2"/>
          <w:w w:val="110"/>
        </w:rPr>
        <w:t xml:space="preserve"> </w:t>
      </w:r>
      <w:r>
        <w:rPr>
          <w:spacing w:val="-61"/>
          <w:w w:val="110"/>
        </w:rPr>
        <w:t>a</w:t>
      </w:r>
      <w:r>
        <w:rPr>
          <w:w w:val="110"/>
        </w:rPr>
        <w:t xml:space="preserve"> </w:t>
      </w:r>
      <w:r>
        <w:t>scoping review and identified peer-reviewed articles with exercise testing that col</w:t>
      </w:r>
      <w:del w:id="6" w:author="Christopher J Lundstrom" w:date="2024-07-08T17:14:00Z" w16du:dateUtc="2024-07-08T22:14:00Z">
        <w:r w:rsidDel="00434818">
          <w:delText xml:space="preserve">- </w:delText>
        </w:r>
      </w:del>
      <w:r>
        <w:rPr>
          <w:w w:val="110"/>
        </w:rPr>
        <w:t>lected</w:t>
      </w:r>
      <w:r>
        <w:rPr>
          <w:spacing w:val="-8"/>
          <w:w w:val="110"/>
        </w:rPr>
        <w:t xml:space="preserve"> </w:t>
      </w:r>
      <w:r>
        <w:rPr>
          <w:w w:val="110"/>
        </w:rPr>
        <w:t>data</w:t>
      </w:r>
      <w:r>
        <w:rPr>
          <w:spacing w:val="-8"/>
          <w:w w:val="110"/>
        </w:rPr>
        <w:t xml:space="preserve"> </w:t>
      </w:r>
      <w:r>
        <w:rPr>
          <w:w w:val="110"/>
        </w:rPr>
        <w:t>breath-by-breath</w:t>
      </w:r>
      <w:r>
        <w:rPr>
          <w:spacing w:val="-9"/>
          <w:w w:val="110"/>
        </w:rPr>
        <w:t xml:space="preserve"> </w:t>
      </w:r>
      <w:r>
        <w:rPr>
          <w:w w:val="110"/>
        </w:rPr>
        <w:t>from</w:t>
      </w:r>
      <w:r>
        <w:rPr>
          <w:spacing w:val="-8"/>
          <w:w w:val="110"/>
        </w:rPr>
        <w:t xml:space="preserve"> </w:t>
      </w:r>
      <w:r>
        <w:rPr>
          <w:w w:val="110"/>
        </w:rPr>
        <w:t>Ovid-MEDLINE,</w:t>
      </w:r>
      <w:r>
        <w:rPr>
          <w:spacing w:val="-8"/>
          <w:w w:val="110"/>
        </w:rPr>
        <w:t xml:space="preserve"> </w:t>
      </w:r>
      <w:r>
        <w:rPr>
          <w:w w:val="110"/>
        </w:rPr>
        <w:t>Scopus,</w:t>
      </w:r>
      <w:r>
        <w:rPr>
          <w:spacing w:val="-6"/>
          <w:w w:val="110"/>
        </w:rPr>
        <w:t xml:space="preserve"> </w:t>
      </w:r>
      <w:r>
        <w:rPr>
          <w:w w:val="110"/>
        </w:rPr>
        <w:t>and</w:t>
      </w:r>
      <w:r>
        <w:rPr>
          <w:spacing w:val="-8"/>
          <w:w w:val="110"/>
        </w:rPr>
        <w:t xml:space="preserve"> </w:t>
      </w:r>
      <w:r>
        <w:rPr>
          <w:w w:val="110"/>
        </w:rPr>
        <w:t>Web</w:t>
      </w:r>
      <w:r>
        <w:rPr>
          <w:spacing w:val="-8"/>
          <w:w w:val="110"/>
        </w:rPr>
        <w:t xml:space="preserve"> </w:t>
      </w:r>
      <w:r>
        <w:rPr>
          <w:w w:val="110"/>
        </w:rPr>
        <w:t>of</w:t>
      </w:r>
      <w:r>
        <w:rPr>
          <w:spacing w:val="-8"/>
          <w:w w:val="110"/>
        </w:rPr>
        <w:t xml:space="preserve"> </w:t>
      </w:r>
      <w:r>
        <w:rPr>
          <w:w w:val="110"/>
        </w:rPr>
        <w:t>Science databases.</w:t>
      </w:r>
      <w:r>
        <w:rPr>
          <w:spacing w:val="40"/>
          <w:w w:val="110"/>
        </w:rPr>
        <w:t xml:space="preserve"> </w:t>
      </w:r>
      <w:r>
        <w:rPr>
          <w:w w:val="110"/>
        </w:rPr>
        <w:t>We screened articles and extracted data processing methods manu</w:t>
      </w:r>
      <w:del w:id="7" w:author="Christopher J Lundstrom" w:date="2024-07-08T17:14:00Z" w16du:dateUtc="2024-07-08T22:14:00Z">
        <w:r w:rsidDel="00434818">
          <w:rPr>
            <w:w w:val="110"/>
          </w:rPr>
          <w:delText xml:space="preserve">- </w:delText>
        </w:r>
      </w:del>
      <w:r>
        <w:rPr>
          <w:w w:val="110"/>
        </w:rPr>
        <w:t>ally,</w:t>
      </w:r>
      <w:r>
        <w:rPr>
          <w:spacing w:val="-4"/>
          <w:w w:val="110"/>
        </w:rPr>
        <w:t xml:space="preserve"> </w:t>
      </w:r>
      <w:r>
        <w:rPr>
          <w:w w:val="110"/>
        </w:rPr>
        <w:t>using</w:t>
      </w:r>
      <w:r>
        <w:rPr>
          <w:spacing w:val="-6"/>
          <w:w w:val="110"/>
        </w:rPr>
        <w:t xml:space="preserve"> </w:t>
      </w:r>
      <w:r>
        <w:rPr>
          <w:w w:val="110"/>
        </w:rPr>
        <w:t>machine</w:t>
      </w:r>
      <w:r>
        <w:rPr>
          <w:spacing w:val="-6"/>
          <w:w w:val="110"/>
        </w:rPr>
        <w:t xml:space="preserve"> </w:t>
      </w:r>
      <w:r>
        <w:rPr>
          <w:w w:val="110"/>
        </w:rPr>
        <w:t>learning,</w:t>
      </w:r>
      <w:r>
        <w:rPr>
          <w:spacing w:val="-4"/>
          <w:w w:val="110"/>
        </w:rPr>
        <w:t xml:space="preserve"> </w:t>
      </w:r>
      <w:r>
        <w:rPr>
          <w:w w:val="110"/>
        </w:rPr>
        <w:t>and</w:t>
      </w:r>
      <w:r>
        <w:rPr>
          <w:spacing w:val="-6"/>
          <w:w w:val="110"/>
        </w:rPr>
        <w:t xml:space="preserve"> </w:t>
      </w:r>
      <w:r>
        <w:rPr>
          <w:w w:val="110"/>
        </w:rPr>
        <w:t>with</w:t>
      </w:r>
      <w:r>
        <w:rPr>
          <w:spacing w:val="-6"/>
          <w:w w:val="110"/>
        </w:rPr>
        <w:t xml:space="preserve"> </w:t>
      </w:r>
      <w:r>
        <w:rPr>
          <w:w w:val="110"/>
        </w:rPr>
        <w:t>regular</w:t>
      </w:r>
      <w:r>
        <w:rPr>
          <w:spacing w:val="-6"/>
          <w:w w:val="110"/>
        </w:rPr>
        <w:t xml:space="preserve"> </w:t>
      </w:r>
      <w:r>
        <w:rPr>
          <w:w w:val="110"/>
        </w:rPr>
        <w:t>expressions.</w:t>
      </w:r>
      <w:r>
        <w:rPr>
          <w:spacing w:val="25"/>
          <w:w w:val="110"/>
        </w:rPr>
        <w:t xml:space="preserve"> </w:t>
      </w:r>
      <w:r>
        <w:rPr>
          <w:w w:val="110"/>
        </w:rPr>
        <w:t>Of</w:t>
      </w:r>
      <w:r>
        <w:rPr>
          <w:spacing w:val="-6"/>
          <w:w w:val="110"/>
        </w:rPr>
        <w:t xml:space="preserve"> </w:t>
      </w:r>
      <w:r>
        <w:rPr>
          <w:w w:val="110"/>
        </w:rPr>
        <w:t>the</w:t>
      </w:r>
      <w:r>
        <w:rPr>
          <w:spacing w:val="-6"/>
          <w:w w:val="110"/>
        </w:rPr>
        <w:t xml:space="preserve"> </w:t>
      </w:r>
      <w:r>
        <w:rPr>
          <w:w w:val="110"/>
        </w:rPr>
        <w:t>8,351</w:t>
      </w:r>
      <w:r>
        <w:rPr>
          <w:spacing w:val="-6"/>
          <w:w w:val="110"/>
        </w:rPr>
        <w:t xml:space="preserve"> </w:t>
      </w:r>
      <w:r>
        <w:rPr>
          <w:w w:val="110"/>
        </w:rPr>
        <w:t>articles, 376 (4.5 ± 0.4%) and 581 (7.0 ± 0.5%) described outlier removal and interpo</w:t>
      </w:r>
      <w:del w:id="8" w:author="Christopher J Lundstrom" w:date="2024-07-08T17:14:00Z" w16du:dateUtc="2024-07-08T22:14:00Z">
        <w:r w:rsidDel="00434818">
          <w:rPr>
            <w:w w:val="110"/>
          </w:rPr>
          <w:delText xml:space="preserve">- </w:delText>
        </w:r>
      </w:del>
      <w:r>
        <w:rPr>
          <w:w w:val="110"/>
        </w:rPr>
        <w:t>lation,</w:t>
      </w:r>
      <w:r>
        <w:rPr>
          <w:spacing w:val="24"/>
          <w:w w:val="110"/>
        </w:rPr>
        <w:t xml:space="preserve"> </w:t>
      </w:r>
      <w:r>
        <w:rPr>
          <w:w w:val="110"/>
        </w:rPr>
        <w:t>respectively.</w:t>
      </w:r>
      <w:r>
        <w:rPr>
          <w:spacing w:val="61"/>
          <w:w w:val="150"/>
        </w:rPr>
        <w:t xml:space="preserve"> </w:t>
      </w:r>
      <w:r>
        <w:rPr>
          <w:w w:val="110"/>
        </w:rPr>
        <w:t>An</w:t>
      </w:r>
      <w:r>
        <w:rPr>
          <w:spacing w:val="19"/>
          <w:w w:val="110"/>
        </w:rPr>
        <w:t xml:space="preserve"> </w:t>
      </w:r>
      <w:r>
        <w:rPr>
          <w:w w:val="110"/>
        </w:rPr>
        <w:t>estimated</w:t>
      </w:r>
      <w:r>
        <w:rPr>
          <w:spacing w:val="19"/>
          <w:w w:val="110"/>
        </w:rPr>
        <w:t xml:space="preserve"> </w:t>
      </w:r>
      <w:r>
        <w:rPr>
          <w:w w:val="110"/>
        </w:rPr>
        <w:t>66.8</w:t>
      </w:r>
      <w:r>
        <w:rPr>
          <w:spacing w:val="19"/>
          <w:w w:val="110"/>
        </w:rPr>
        <w:t xml:space="preserve"> </w:t>
      </w:r>
      <w:r>
        <w:rPr>
          <w:w w:val="110"/>
        </w:rPr>
        <w:t>±</w:t>
      </w:r>
      <w:r>
        <w:rPr>
          <w:spacing w:val="19"/>
          <w:w w:val="110"/>
        </w:rPr>
        <w:t xml:space="preserve"> </w:t>
      </w:r>
      <w:r>
        <w:rPr>
          <w:w w:val="110"/>
        </w:rPr>
        <w:t>2.8%</w:t>
      </w:r>
      <w:r>
        <w:rPr>
          <w:spacing w:val="18"/>
          <w:w w:val="110"/>
        </w:rPr>
        <w:t xml:space="preserve"> </w:t>
      </w:r>
      <w:r>
        <w:rPr>
          <w:w w:val="110"/>
        </w:rPr>
        <w:t>reported</w:t>
      </w:r>
      <w:r>
        <w:rPr>
          <w:spacing w:val="19"/>
          <w:w w:val="110"/>
        </w:rPr>
        <w:t xml:space="preserve"> </w:t>
      </w:r>
      <w:r>
        <w:rPr>
          <w:w w:val="110"/>
        </w:rPr>
        <w:t>averaging</w:t>
      </w:r>
      <w:r>
        <w:rPr>
          <w:spacing w:val="19"/>
          <w:w w:val="110"/>
        </w:rPr>
        <w:t xml:space="preserve"> </w:t>
      </w:r>
      <w:r>
        <w:rPr>
          <w:w w:val="110"/>
        </w:rPr>
        <w:t>methods</w:t>
      </w:r>
      <w:r>
        <w:rPr>
          <w:spacing w:val="19"/>
          <w:w w:val="110"/>
        </w:rPr>
        <w:t xml:space="preserve"> </w:t>
      </w:r>
      <w:r>
        <w:rPr>
          <w:spacing w:val="-5"/>
          <w:w w:val="110"/>
        </w:rPr>
        <w:t>(n</w:t>
      </w:r>
    </w:p>
    <w:p w14:paraId="2FFB9484" w14:textId="05BE4081" w:rsidR="00B26A88" w:rsidRDefault="00000000">
      <w:pPr>
        <w:pStyle w:val="BodyText"/>
        <w:spacing w:before="3" w:line="256" w:lineRule="auto"/>
        <w:ind w:left="654" w:right="652"/>
        <w:jc w:val="both"/>
      </w:pPr>
      <w:r>
        <w:rPr>
          <w:w w:val="110"/>
        </w:rPr>
        <w:t>= 1078).</w:t>
      </w:r>
      <w:r>
        <w:rPr>
          <w:spacing w:val="40"/>
          <w:w w:val="110"/>
        </w:rPr>
        <w:t xml:space="preserve"> </w:t>
      </w:r>
      <w:r>
        <w:rPr>
          <w:w w:val="110"/>
        </w:rPr>
        <w:t>Commonly documented outlier cutoffs were ± 3 or 4 SD (39.1% and 51.6%,</w:t>
      </w:r>
      <w:r>
        <w:rPr>
          <w:spacing w:val="-5"/>
          <w:w w:val="110"/>
        </w:rPr>
        <w:t xml:space="preserve"> </w:t>
      </w:r>
      <w:r>
        <w:rPr>
          <w:w w:val="110"/>
        </w:rPr>
        <w:t>respectively).</w:t>
      </w:r>
      <w:r>
        <w:rPr>
          <w:spacing w:val="22"/>
          <w:w w:val="110"/>
        </w:rPr>
        <w:t xml:space="preserve"> </w:t>
      </w:r>
      <w:r>
        <w:rPr>
          <w:w w:val="110"/>
        </w:rPr>
        <w:t>The</w:t>
      </w:r>
      <w:r>
        <w:rPr>
          <w:spacing w:val="-6"/>
          <w:w w:val="110"/>
        </w:rPr>
        <w:t xml:space="preserve"> </w:t>
      </w:r>
      <w:proofErr w:type="gramStart"/>
      <w:r>
        <w:rPr>
          <w:w w:val="110"/>
        </w:rPr>
        <w:t>dominating</w:t>
      </w:r>
      <w:proofErr w:type="gramEnd"/>
      <w:r>
        <w:rPr>
          <w:spacing w:val="-6"/>
          <w:w w:val="110"/>
        </w:rPr>
        <w:t xml:space="preserve"> </w:t>
      </w:r>
      <w:r>
        <w:rPr>
          <w:w w:val="110"/>
        </w:rPr>
        <w:t>interpolation</w:t>
      </w:r>
      <w:r>
        <w:rPr>
          <w:spacing w:val="-6"/>
          <w:w w:val="110"/>
        </w:rPr>
        <w:t xml:space="preserve"> </w:t>
      </w:r>
      <w:r>
        <w:rPr>
          <w:w w:val="110"/>
        </w:rPr>
        <w:t>duration</w:t>
      </w:r>
      <w:r>
        <w:rPr>
          <w:spacing w:val="-6"/>
          <w:w w:val="110"/>
        </w:rPr>
        <w:t xml:space="preserve"> </w:t>
      </w:r>
      <w:r>
        <w:rPr>
          <w:w w:val="110"/>
        </w:rPr>
        <w:t>and</w:t>
      </w:r>
      <w:r>
        <w:rPr>
          <w:spacing w:val="-6"/>
          <w:w w:val="110"/>
        </w:rPr>
        <w:t xml:space="preserve"> </w:t>
      </w:r>
      <w:r>
        <w:rPr>
          <w:w w:val="110"/>
        </w:rPr>
        <w:t>procedure</w:t>
      </w:r>
      <w:r>
        <w:rPr>
          <w:spacing w:val="-6"/>
          <w:w w:val="110"/>
        </w:rPr>
        <w:t xml:space="preserve"> </w:t>
      </w:r>
      <w:r>
        <w:rPr>
          <w:w w:val="110"/>
        </w:rPr>
        <w:t xml:space="preserve">were </w:t>
      </w:r>
      <w:r>
        <w:rPr>
          <w:spacing w:val="-2"/>
          <w:w w:val="110"/>
        </w:rPr>
        <w:t>one</w:t>
      </w:r>
      <w:r>
        <w:rPr>
          <w:spacing w:val="-9"/>
          <w:w w:val="110"/>
        </w:rPr>
        <w:t xml:space="preserve"> </w:t>
      </w:r>
      <w:r>
        <w:rPr>
          <w:spacing w:val="-2"/>
          <w:w w:val="110"/>
        </w:rPr>
        <w:t>second</w:t>
      </w:r>
      <w:r>
        <w:rPr>
          <w:spacing w:val="-8"/>
          <w:w w:val="110"/>
        </w:rPr>
        <w:t xml:space="preserve"> </w:t>
      </w:r>
      <w:r>
        <w:rPr>
          <w:spacing w:val="-2"/>
          <w:w w:val="110"/>
        </w:rPr>
        <w:t>(93.9%)</w:t>
      </w:r>
      <w:r>
        <w:rPr>
          <w:spacing w:val="-9"/>
          <w:w w:val="110"/>
        </w:rPr>
        <w:t xml:space="preserve"> </w:t>
      </w:r>
      <w:r>
        <w:rPr>
          <w:spacing w:val="-2"/>
          <w:w w:val="110"/>
        </w:rPr>
        <w:t>and</w:t>
      </w:r>
      <w:r>
        <w:rPr>
          <w:spacing w:val="-8"/>
          <w:w w:val="110"/>
        </w:rPr>
        <w:t xml:space="preserve"> </w:t>
      </w:r>
      <w:r>
        <w:rPr>
          <w:spacing w:val="-2"/>
          <w:w w:val="110"/>
        </w:rPr>
        <w:t>linear</w:t>
      </w:r>
      <w:r>
        <w:rPr>
          <w:spacing w:val="-8"/>
          <w:w w:val="110"/>
        </w:rPr>
        <w:t xml:space="preserve"> </w:t>
      </w:r>
      <w:r>
        <w:rPr>
          <w:spacing w:val="-2"/>
          <w:w w:val="110"/>
        </w:rPr>
        <w:t>interpolation</w:t>
      </w:r>
      <w:r>
        <w:rPr>
          <w:spacing w:val="-9"/>
          <w:w w:val="110"/>
        </w:rPr>
        <w:t xml:space="preserve"> </w:t>
      </w:r>
      <w:r>
        <w:rPr>
          <w:spacing w:val="-2"/>
          <w:w w:val="110"/>
        </w:rPr>
        <w:t>(92.5%).</w:t>
      </w:r>
      <w:r>
        <w:rPr>
          <w:spacing w:val="11"/>
          <w:w w:val="110"/>
        </w:rPr>
        <w:t xml:space="preserve"> </w:t>
      </w:r>
      <w:del w:id="9" w:author="Christopher J Lundstrom" w:date="2024-07-08T17:15:00Z" w16du:dateUtc="2024-07-08T22:15:00Z">
        <w:r w:rsidDel="00434818">
          <w:rPr>
            <w:spacing w:val="-2"/>
            <w:w w:val="110"/>
          </w:rPr>
          <w:delText>Popular</w:delText>
        </w:r>
        <w:r w:rsidDel="00434818">
          <w:rPr>
            <w:spacing w:val="-9"/>
            <w:w w:val="110"/>
          </w:rPr>
          <w:delText xml:space="preserve"> </w:delText>
        </w:r>
        <w:r w:rsidDel="00434818">
          <w:rPr>
            <w:spacing w:val="-2"/>
            <w:w w:val="110"/>
          </w:rPr>
          <w:delText>described</w:delText>
        </w:r>
        <w:r w:rsidDel="00434818">
          <w:rPr>
            <w:spacing w:val="-8"/>
            <w:w w:val="110"/>
          </w:rPr>
          <w:delText xml:space="preserve"> </w:delText>
        </w:r>
        <w:r w:rsidDel="00434818">
          <w:rPr>
            <w:spacing w:val="-2"/>
            <w:w w:val="110"/>
          </w:rPr>
          <w:delText>a</w:delText>
        </w:r>
      </w:del>
      <w:ins w:id="10" w:author="Christopher J Lundstrom" w:date="2024-07-08T17:15:00Z" w16du:dateUtc="2024-07-08T22:15:00Z">
        <w:r w:rsidR="00434818">
          <w:rPr>
            <w:spacing w:val="-2"/>
            <w:w w:val="110"/>
          </w:rPr>
          <w:t>A</w:t>
        </w:r>
      </w:ins>
      <w:r>
        <w:rPr>
          <w:spacing w:val="-2"/>
          <w:w w:val="110"/>
        </w:rPr>
        <w:t xml:space="preserve">veraging </w:t>
      </w:r>
      <w:r>
        <w:t>methods</w:t>
      </w:r>
      <w:ins w:id="11" w:author="Christopher J Lundstrom" w:date="2024-07-08T17:15:00Z" w16du:dateUtc="2024-07-08T22:15:00Z">
        <w:r w:rsidR="00434818">
          <w:t xml:space="preserve"> commonly desc</w:t>
        </w:r>
      </w:ins>
      <w:ins w:id="12" w:author="Christopher J Lundstrom" w:date="2024-07-08T17:16:00Z" w16du:dateUtc="2024-07-08T22:16:00Z">
        <w:r w:rsidR="00434818">
          <w:t>ribed</w:t>
        </w:r>
      </w:ins>
      <w:r>
        <w:rPr>
          <w:spacing w:val="32"/>
        </w:rPr>
        <w:t xml:space="preserve"> </w:t>
      </w:r>
      <w:r>
        <w:t>were</w:t>
      </w:r>
      <w:r>
        <w:rPr>
          <w:spacing w:val="32"/>
        </w:rPr>
        <w:t xml:space="preserve"> </w:t>
      </w:r>
      <w:r>
        <w:t>30</w:t>
      </w:r>
      <w:r>
        <w:rPr>
          <w:spacing w:val="32"/>
        </w:rPr>
        <w:t xml:space="preserve"> </w:t>
      </w:r>
      <w:r>
        <w:t>(30.9%),</w:t>
      </w:r>
      <w:r>
        <w:rPr>
          <w:spacing w:val="32"/>
        </w:rPr>
        <w:t xml:space="preserve"> </w:t>
      </w:r>
      <w:r>
        <w:t>60</w:t>
      </w:r>
      <w:r>
        <w:rPr>
          <w:spacing w:val="32"/>
        </w:rPr>
        <w:t xml:space="preserve"> </w:t>
      </w:r>
      <w:r>
        <w:t>(12.4%),</w:t>
      </w:r>
      <w:r>
        <w:rPr>
          <w:spacing w:val="34"/>
        </w:rPr>
        <w:t xml:space="preserve"> </w:t>
      </w:r>
      <w:r>
        <w:t>15</w:t>
      </w:r>
      <w:r>
        <w:rPr>
          <w:spacing w:val="32"/>
        </w:rPr>
        <w:t xml:space="preserve"> </w:t>
      </w:r>
      <w:r>
        <w:t>(11.6%),</w:t>
      </w:r>
      <w:r>
        <w:rPr>
          <w:spacing w:val="32"/>
        </w:rPr>
        <w:t xml:space="preserve"> </w:t>
      </w:r>
      <w:r>
        <w:t>10</w:t>
      </w:r>
      <w:r>
        <w:rPr>
          <w:spacing w:val="32"/>
        </w:rPr>
        <w:t xml:space="preserve"> </w:t>
      </w:r>
      <w:r>
        <w:t>(11.0%),</w:t>
      </w:r>
      <w:r>
        <w:rPr>
          <w:spacing w:val="33"/>
        </w:rPr>
        <w:t xml:space="preserve"> </w:t>
      </w:r>
      <w:r>
        <w:t>and</w:t>
      </w:r>
      <w:r>
        <w:rPr>
          <w:spacing w:val="32"/>
        </w:rPr>
        <w:t xml:space="preserve"> </w:t>
      </w:r>
      <w:r>
        <w:t>20</w:t>
      </w:r>
      <w:r>
        <w:rPr>
          <w:spacing w:val="32"/>
        </w:rPr>
        <w:t xml:space="preserve"> </w:t>
      </w:r>
      <w:r>
        <w:t>(8.1%)</w:t>
      </w:r>
      <w:r>
        <w:rPr>
          <w:spacing w:val="32"/>
        </w:rPr>
        <w:t xml:space="preserve"> </w:t>
      </w:r>
      <w:r>
        <w:rPr>
          <w:spacing w:val="-4"/>
        </w:rPr>
        <w:t>sec</w:t>
      </w:r>
      <w:del w:id="13" w:author="Christopher J Lundstrom" w:date="2024-07-08T17:16:00Z" w16du:dateUtc="2024-07-08T22:16:00Z">
        <w:r w:rsidDel="00434818">
          <w:rPr>
            <w:spacing w:val="-4"/>
          </w:rPr>
          <w:delText>-</w:delText>
        </w:r>
      </w:del>
    </w:p>
    <w:p w14:paraId="617D6916" w14:textId="77777777" w:rsidR="00B26A88" w:rsidRDefault="00000000">
      <w:pPr>
        <w:pStyle w:val="BodyText"/>
        <w:spacing w:before="2" w:line="256" w:lineRule="auto"/>
        <w:ind w:left="654" w:right="652"/>
        <w:jc w:val="both"/>
      </w:pPr>
      <w:proofErr w:type="spellStart"/>
      <w:r>
        <w:rPr>
          <w:w w:val="105"/>
        </w:rPr>
        <w:t>ond</w:t>
      </w:r>
      <w:proofErr w:type="spellEnd"/>
      <w:r>
        <w:rPr>
          <w:w w:val="105"/>
        </w:rPr>
        <w:t xml:space="preserve"> bin averages.</w:t>
      </w:r>
      <w:r>
        <w:rPr>
          <w:spacing w:val="40"/>
          <w:w w:val="105"/>
        </w:rPr>
        <w:t xml:space="preserve"> </w:t>
      </w:r>
      <w:r>
        <w:rPr>
          <w:w w:val="105"/>
        </w:rPr>
        <w:t>This shows that studies collecting breath-by-breath data often</w:t>
      </w:r>
      <w:r>
        <w:rPr>
          <w:spacing w:val="40"/>
          <w:w w:val="105"/>
        </w:rPr>
        <w:t xml:space="preserve"> </w:t>
      </w:r>
      <w:r>
        <w:rPr>
          <w:w w:val="105"/>
        </w:rPr>
        <w:t>lack detailed descriptions of data processing methods, particularly for outlier re</w:t>
      </w:r>
      <w:del w:id="14" w:author="Christopher J Lundstrom" w:date="2024-07-08T17:16:00Z" w16du:dateUtc="2024-07-08T22:16:00Z">
        <w:r w:rsidDel="00434818">
          <w:rPr>
            <w:w w:val="105"/>
          </w:rPr>
          <w:delText xml:space="preserve">- </w:delText>
        </w:r>
      </w:del>
      <w:r>
        <w:rPr>
          <w:w w:val="105"/>
        </w:rPr>
        <w:t>moval and interpolation.</w:t>
      </w:r>
      <w:r>
        <w:rPr>
          <w:spacing w:val="40"/>
          <w:w w:val="105"/>
        </w:rPr>
        <w:t xml:space="preserve"> </w:t>
      </w:r>
      <w:r>
        <w:rPr>
          <w:w w:val="105"/>
        </w:rPr>
        <w:t>While averaging methods are more commonly reported, improved</w:t>
      </w:r>
      <w:r>
        <w:rPr>
          <w:spacing w:val="-2"/>
          <w:w w:val="105"/>
        </w:rPr>
        <w:t xml:space="preserve"> </w:t>
      </w:r>
      <w:r>
        <w:rPr>
          <w:w w:val="105"/>
        </w:rPr>
        <w:t>documentation</w:t>
      </w:r>
      <w:r>
        <w:rPr>
          <w:spacing w:val="-2"/>
          <w:w w:val="105"/>
        </w:rPr>
        <w:t xml:space="preserve"> </w:t>
      </w:r>
      <w:r>
        <w:rPr>
          <w:w w:val="105"/>
        </w:rPr>
        <w:t>across</w:t>
      </w:r>
      <w:r>
        <w:rPr>
          <w:spacing w:val="-2"/>
          <w:w w:val="105"/>
        </w:rPr>
        <w:t xml:space="preserve"> </w:t>
      </w:r>
      <w:r>
        <w:rPr>
          <w:w w:val="105"/>
        </w:rPr>
        <w:t>all</w:t>
      </w:r>
      <w:r>
        <w:rPr>
          <w:spacing w:val="-2"/>
          <w:w w:val="105"/>
        </w:rPr>
        <w:t xml:space="preserve"> </w:t>
      </w:r>
      <w:r>
        <w:rPr>
          <w:w w:val="105"/>
        </w:rPr>
        <w:t>processing</w:t>
      </w:r>
      <w:r>
        <w:rPr>
          <w:spacing w:val="-2"/>
          <w:w w:val="105"/>
        </w:rPr>
        <w:t xml:space="preserve"> </w:t>
      </w:r>
      <w:r>
        <w:rPr>
          <w:w w:val="105"/>
        </w:rPr>
        <w:t>methods</w:t>
      </w:r>
      <w:r>
        <w:rPr>
          <w:spacing w:val="-2"/>
          <w:w w:val="105"/>
        </w:rPr>
        <w:t xml:space="preserve"> </w:t>
      </w:r>
      <w:r>
        <w:rPr>
          <w:w w:val="105"/>
        </w:rPr>
        <w:t>will</w:t>
      </w:r>
      <w:r>
        <w:rPr>
          <w:spacing w:val="-2"/>
          <w:w w:val="105"/>
        </w:rPr>
        <w:t xml:space="preserve"> </w:t>
      </w:r>
      <w:r>
        <w:rPr>
          <w:w w:val="105"/>
        </w:rPr>
        <w:t>enhance</w:t>
      </w:r>
      <w:r>
        <w:rPr>
          <w:spacing w:val="-2"/>
          <w:w w:val="105"/>
        </w:rPr>
        <w:t xml:space="preserve"> </w:t>
      </w:r>
      <w:r>
        <w:rPr>
          <w:w w:val="105"/>
        </w:rPr>
        <w:t>reproducibility and facilitate future research comparing data processing choices.</w:t>
      </w:r>
    </w:p>
    <w:p w14:paraId="233568BB" w14:textId="77777777" w:rsidR="00B26A88" w:rsidRDefault="00B26A88">
      <w:pPr>
        <w:pStyle w:val="BodyText"/>
        <w:spacing w:before="62"/>
      </w:pPr>
    </w:p>
    <w:p w14:paraId="52FF8B73" w14:textId="77777777" w:rsidR="00B26A88" w:rsidRDefault="00000000">
      <w:pPr>
        <w:spacing w:before="1"/>
        <w:ind w:left="109"/>
        <w:rPr>
          <w:sz w:val="15"/>
        </w:rPr>
      </w:pPr>
      <w:r>
        <w:rPr>
          <w:w w:val="115"/>
          <w:sz w:val="15"/>
        </w:rPr>
        <w:t>Source:</w:t>
      </w:r>
      <w:r>
        <w:rPr>
          <w:spacing w:val="20"/>
          <w:w w:val="115"/>
          <w:sz w:val="15"/>
        </w:rPr>
        <w:t xml:space="preserve"> </w:t>
      </w:r>
      <w:hyperlink r:id="rId7">
        <w:r>
          <w:rPr>
            <w:color w:val="0000FF"/>
            <w:w w:val="115"/>
            <w:sz w:val="15"/>
          </w:rPr>
          <w:t>Article</w:t>
        </w:r>
        <w:r>
          <w:rPr>
            <w:color w:val="0000FF"/>
            <w:spacing w:val="5"/>
            <w:w w:val="115"/>
            <w:sz w:val="15"/>
          </w:rPr>
          <w:t xml:space="preserve"> </w:t>
        </w:r>
        <w:r>
          <w:rPr>
            <w:color w:val="0000FF"/>
            <w:spacing w:val="-2"/>
            <w:w w:val="115"/>
            <w:sz w:val="15"/>
          </w:rPr>
          <w:t>Notebook</w:t>
        </w:r>
      </w:hyperlink>
    </w:p>
    <w:p w14:paraId="3095997D" w14:textId="77777777" w:rsidR="00B26A88" w:rsidRDefault="00B26A88">
      <w:pPr>
        <w:rPr>
          <w:sz w:val="15"/>
        </w:rPr>
        <w:sectPr w:rsidR="00B26A88">
          <w:footerReference w:type="default" r:id="rId8"/>
          <w:type w:val="continuous"/>
          <w:pgSz w:w="12240" w:h="15840"/>
          <w:pgMar w:top="1820" w:right="1560" w:bottom="2060" w:left="1560" w:header="0" w:footer="1877" w:gutter="0"/>
          <w:pgNumType w:start="1"/>
          <w:cols w:space="720"/>
        </w:sectPr>
      </w:pPr>
    </w:p>
    <w:p w14:paraId="762E1AA9" w14:textId="77777777" w:rsidR="00B26A88" w:rsidRDefault="00000000">
      <w:pPr>
        <w:pStyle w:val="Heading1"/>
        <w:numPr>
          <w:ilvl w:val="0"/>
          <w:numId w:val="1"/>
        </w:numPr>
        <w:tabs>
          <w:tab w:val="left" w:pos="409"/>
        </w:tabs>
        <w:spacing w:before="136"/>
        <w:ind w:left="409" w:hanging="300"/>
        <w:jc w:val="both"/>
      </w:pPr>
      <w:bookmarkStart w:id="15" w:name="Introduction"/>
      <w:bookmarkEnd w:id="15"/>
      <w:r>
        <w:rPr>
          <w:spacing w:val="-2"/>
        </w:rPr>
        <w:lastRenderedPageBreak/>
        <w:t>Introduction</w:t>
      </w:r>
    </w:p>
    <w:p w14:paraId="61C1C5D2" w14:textId="77777777" w:rsidR="00B26A88" w:rsidRDefault="00B26A88">
      <w:pPr>
        <w:pStyle w:val="BodyText"/>
        <w:spacing w:before="36"/>
        <w:rPr>
          <w:rFonts w:ascii="Arial"/>
          <w:b/>
          <w:sz w:val="28"/>
        </w:rPr>
      </w:pPr>
    </w:p>
    <w:p w14:paraId="61CEF004" w14:textId="064F5B90" w:rsidR="00B26A88" w:rsidRDefault="00000000">
      <w:pPr>
        <w:pStyle w:val="BodyText"/>
        <w:spacing w:line="256" w:lineRule="auto"/>
        <w:ind w:left="109" w:right="108"/>
        <w:jc w:val="both"/>
      </w:pPr>
      <w:r>
        <w:rPr>
          <w:w w:val="105"/>
        </w:rPr>
        <w:t>Clinicians and researchers commonly use cardiopulmonary exercise testing (CPET) to deter- mine maximal aerobic capacity (VO</w:t>
      </w:r>
      <w:r>
        <w:rPr>
          <w:w w:val="105"/>
          <w:vertAlign w:val="subscript"/>
        </w:rPr>
        <w:t>2</w:t>
      </w:r>
      <w:r>
        <w:rPr>
          <w:w w:val="105"/>
        </w:rPr>
        <w:t>max), ventilatory thresholds, and VO</w:t>
      </w:r>
      <w:r>
        <w:rPr>
          <w:w w:val="105"/>
          <w:vertAlign w:val="subscript"/>
        </w:rPr>
        <w:t>2</w:t>
      </w:r>
      <w:r>
        <w:rPr>
          <w:w w:val="105"/>
        </w:rPr>
        <w:t xml:space="preserve"> kinetics.</w:t>
      </w:r>
      <w:r>
        <w:rPr>
          <w:spacing w:val="40"/>
          <w:w w:val="105"/>
        </w:rPr>
        <w:t xml:space="preserve"> </w:t>
      </w:r>
      <w:r>
        <w:rPr>
          <w:w w:val="105"/>
        </w:rPr>
        <w:t>Such values help categorize fitness, predict disease risk, and guide exercise (Pescatello, 2014</w:t>
      </w:r>
      <w:del w:id="16" w:author="Christopher J Lundstrom" w:date="2024-07-08T19:19:00Z" w16du:dateUtc="2024-07-09T00:19:00Z">
        <w:r w:rsidDel="00A84A52">
          <w:rPr>
            <w:w w:val="105"/>
          </w:rPr>
          <w:delText>, p.</w:delText>
        </w:r>
        <w:r w:rsidDel="00A84A52">
          <w:rPr>
            <w:spacing w:val="40"/>
            <w:w w:val="105"/>
          </w:rPr>
          <w:delText xml:space="preserve"> </w:delText>
        </w:r>
        <w:r w:rsidDel="00A84A52">
          <w:rPr>
            <w:w w:val="105"/>
          </w:rPr>
          <w:delText>162</w:delText>
        </w:r>
      </w:del>
      <w:r>
        <w:rPr>
          <w:w w:val="105"/>
        </w:rPr>
        <w:t>). Using CPET results to guide exercise, especially relative to thresholds, produces better improvements due to more consistent and predictable metabolic responses (</w:t>
      </w:r>
      <w:proofErr w:type="spellStart"/>
      <w:r>
        <w:rPr>
          <w:w w:val="105"/>
        </w:rPr>
        <w:t>Jamnick</w:t>
      </w:r>
      <w:proofErr w:type="spellEnd"/>
      <w:r>
        <w:rPr>
          <w:w w:val="105"/>
        </w:rPr>
        <w:t xml:space="preserve"> et al., 2020).</w:t>
      </w:r>
      <w:r>
        <w:rPr>
          <w:spacing w:val="40"/>
          <w:w w:val="105"/>
        </w:rPr>
        <w:t xml:space="preserve"> </w:t>
      </w:r>
      <w:r>
        <w:rPr>
          <w:w w:val="105"/>
        </w:rPr>
        <w:t>Therefore,</w:t>
      </w:r>
      <w:r>
        <w:rPr>
          <w:spacing w:val="37"/>
          <w:w w:val="105"/>
        </w:rPr>
        <w:t xml:space="preserve"> </w:t>
      </w:r>
      <w:r>
        <w:rPr>
          <w:w w:val="105"/>
        </w:rPr>
        <w:t>incorrectly</w:t>
      </w:r>
      <w:r>
        <w:rPr>
          <w:spacing w:val="37"/>
          <w:w w:val="105"/>
        </w:rPr>
        <w:t xml:space="preserve"> </w:t>
      </w:r>
      <w:r>
        <w:rPr>
          <w:w w:val="105"/>
        </w:rPr>
        <w:t>calculating</w:t>
      </w:r>
      <w:r>
        <w:rPr>
          <w:spacing w:val="37"/>
          <w:w w:val="105"/>
        </w:rPr>
        <w:t xml:space="preserve"> </w:t>
      </w:r>
      <w:r>
        <w:rPr>
          <w:w w:val="105"/>
        </w:rPr>
        <w:t>or</w:t>
      </w:r>
      <w:r>
        <w:rPr>
          <w:spacing w:val="37"/>
          <w:w w:val="105"/>
        </w:rPr>
        <w:t xml:space="preserve"> </w:t>
      </w:r>
      <w:r>
        <w:rPr>
          <w:w w:val="105"/>
        </w:rPr>
        <w:t>identifying</w:t>
      </w:r>
      <w:r>
        <w:rPr>
          <w:spacing w:val="37"/>
          <w:w w:val="105"/>
        </w:rPr>
        <w:t xml:space="preserve"> </w:t>
      </w:r>
      <w:r>
        <w:rPr>
          <w:w w:val="105"/>
        </w:rPr>
        <w:t>these</w:t>
      </w:r>
      <w:r>
        <w:rPr>
          <w:spacing w:val="37"/>
          <w:w w:val="105"/>
        </w:rPr>
        <w:t xml:space="preserve"> </w:t>
      </w:r>
      <w:r>
        <w:rPr>
          <w:w w:val="105"/>
        </w:rPr>
        <w:t>values</w:t>
      </w:r>
      <w:r>
        <w:rPr>
          <w:spacing w:val="37"/>
          <w:w w:val="105"/>
        </w:rPr>
        <w:t xml:space="preserve"> </w:t>
      </w:r>
      <w:r>
        <w:rPr>
          <w:w w:val="105"/>
        </w:rPr>
        <w:t>limits</w:t>
      </w:r>
      <w:r>
        <w:rPr>
          <w:spacing w:val="37"/>
          <w:w w:val="105"/>
        </w:rPr>
        <w:t xml:space="preserve"> </w:t>
      </w:r>
      <w:r>
        <w:rPr>
          <w:w w:val="105"/>
        </w:rPr>
        <w:t>CPET</w:t>
      </w:r>
      <w:r>
        <w:rPr>
          <w:spacing w:val="37"/>
          <w:w w:val="105"/>
        </w:rPr>
        <w:t xml:space="preserve"> </w:t>
      </w:r>
      <w:r>
        <w:rPr>
          <w:w w:val="105"/>
        </w:rPr>
        <w:t>benefits.</w:t>
      </w:r>
    </w:p>
    <w:p w14:paraId="5ADAA46A" w14:textId="3B5FDF14" w:rsidR="00B26A88" w:rsidRDefault="00000000">
      <w:pPr>
        <w:pStyle w:val="BodyText"/>
        <w:spacing w:before="138" w:line="256" w:lineRule="auto"/>
        <w:ind w:left="109" w:right="106"/>
        <w:jc w:val="both"/>
      </w:pPr>
      <w:r>
        <w:rPr>
          <w:w w:val="110"/>
        </w:rPr>
        <w:t>Calculating the above values often requires data processing when CPET data is collected breath-by-breath</w:t>
      </w:r>
      <w:r>
        <w:rPr>
          <w:spacing w:val="-9"/>
          <w:w w:val="110"/>
        </w:rPr>
        <w:t xml:space="preserve"> </w:t>
      </w:r>
      <w:r>
        <w:rPr>
          <w:w w:val="110"/>
        </w:rPr>
        <w:t>(BBB)</w:t>
      </w:r>
      <w:r>
        <w:rPr>
          <w:spacing w:val="-9"/>
          <w:w w:val="110"/>
        </w:rPr>
        <w:t xml:space="preserve"> </w:t>
      </w:r>
      <w:r>
        <w:rPr>
          <w:w w:val="110"/>
        </w:rPr>
        <w:t>as</w:t>
      </w:r>
      <w:r>
        <w:rPr>
          <w:spacing w:val="-9"/>
          <w:w w:val="110"/>
        </w:rPr>
        <w:t xml:space="preserve"> </w:t>
      </w:r>
      <w:r>
        <w:rPr>
          <w:w w:val="110"/>
        </w:rPr>
        <w:t>it</w:t>
      </w:r>
      <w:r>
        <w:rPr>
          <w:spacing w:val="-9"/>
          <w:w w:val="110"/>
        </w:rPr>
        <w:t xml:space="preserve"> </w:t>
      </w:r>
      <w:r>
        <w:rPr>
          <w:w w:val="110"/>
        </w:rPr>
        <w:t>is</w:t>
      </w:r>
      <w:r>
        <w:rPr>
          <w:spacing w:val="-9"/>
          <w:w w:val="110"/>
        </w:rPr>
        <w:t xml:space="preserve"> </w:t>
      </w:r>
      <w:r>
        <w:rPr>
          <w:w w:val="110"/>
        </w:rPr>
        <w:t>highly</w:t>
      </w:r>
      <w:r>
        <w:rPr>
          <w:spacing w:val="-9"/>
          <w:w w:val="110"/>
        </w:rPr>
        <w:t xml:space="preserve"> </w:t>
      </w:r>
      <w:r>
        <w:rPr>
          <w:w w:val="110"/>
        </w:rPr>
        <w:t>variable</w:t>
      </w:r>
      <w:r>
        <w:rPr>
          <w:spacing w:val="-10"/>
          <w:w w:val="110"/>
        </w:rPr>
        <w:t xml:space="preserve"> </w:t>
      </w:r>
      <w:r>
        <w:rPr>
          <w:w w:val="110"/>
        </w:rPr>
        <w:t>(</w:t>
      </w:r>
      <w:proofErr w:type="spellStart"/>
      <w:r>
        <w:rPr>
          <w:w w:val="110"/>
        </w:rPr>
        <w:t>Robergs</w:t>
      </w:r>
      <w:proofErr w:type="spellEnd"/>
      <w:r>
        <w:rPr>
          <w:spacing w:val="-9"/>
          <w:w w:val="110"/>
        </w:rPr>
        <w:t xml:space="preserve"> </w:t>
      </w:r>
      <w:r>
        <w:rPr>
          <w:w w:val="110"/>
        </w:rPr>
        <w:t>et</w:t>
      </w:r>
      <w:r>
        <w:rPr>
          <w:spacing w:val="-9"/>
          <w:w w:val="110"/>
        </w:rPr>
        <w:t xml:space="preserve"> </w:t>
      </w:r>
      <w:r>
        <w:rPr>
          <w:w w:val="110"/>
        </w:rPr>
        <w:t>al.,</w:t>
      </w:r>
      <w:r>
        <w:rPr>
          <w:spacing w:val="-8"/>
          <w:w w:val="110"/>
        </w:rPr>
        <w:t xml:space="preserve"> </w:t>
      </w:r>
      <w:r>
        <w:rPr>
          <w:w w:val="110"/>
        </w:rPr>
        <w:t>2010).</w:t>
      </w:r>
      <w:r>
        <w:rPr>
          <w:spacing w:val="12"/>
          <w:w w:val="110"/>
        </w:rPr>
        <w:t xml:space="preserve"> </w:t>
      </w:r>
      <w:r>
        <w:rPr>
          <w:w w:val="110"/>
        </w:rPr>
        <w:t>CPET</w:t>
      </w:r>
      <w:r>
        <w:rPr>
          <w:spacing w:val="-9"/>
          <w:w w:val="110"/>
        </w:rPr>
        <w:t xml:space="preserve"> </w:t>
      </w:r>
      <w:r>
        <w:rPr>
          <w:w w:val="110"/>
        </w:rPr>
        <w:t>data</w:t>
      </w:r>
      <w:r>
        <w:rPr>
          <w:spacing w:val="-9"/>
          <w:w w:val="110"/>
        </w:rPr>
        <w:t xml:space="preserve"> </w:t>
      </w:r>
      <w:r>
        <w:rPr>
          <w:w w:val="110"/>
        </w:rPr>
        <w:t>processing usually</w:t>
      </w:r>
      <w:r>
        <w:rPr>
          <w:spacing w:val="-9"/>
          <w:w w:val="110"/>
        </w:rPr>
        <w:t xml:space="preserve"> </w:t>
      </w:r>
      <w:r>
        <w:rPr>
          <w:w w:val="110"/>
        </w:rPr>
        <w:t>involves</w:t>
      </w:r>
      <w:r>
        <w:rPr>
          <w:spacing w:val="-9"/>
          <w:w w:val="110"/>
        </w:rPr>
        <w:t xml:space="preserve"> </w:t>
      </w:r>
      <w:r>
        <w:rPr>
          <w:w w:val="110"/>
        </w:rPr>
        <w:t>outlier</w:t>
      </w:r>
      <w:r>
        <w:rPr>
          <w:spacing w:val="-9"/>
          <w:w w:val="110"/>
        </w:rPr>
        <w:t xml:space="preserve"> </w:t>
      </w:r>
      <w:r>
        <w:rPr>
          <w:w w:val="110"/>
        </w:rPr>
        <w:t>removal,</w:t>
      </w:r>
      <w:r>
        <w:rPr>
          <w:spacing w:val="-8"/>
          <w:w w:val="110"/>
        </w:rPr>
        <w:t xml:space="preserve"> </w:t>
      </w:r>
      <w:r>
        <w:rPr>
          <w:w w:val="110"/>
        </w:rPr>
        <w:t>optional</w:t>
      </w:r>
      <w:r>
        <w:rPr>
          <w:spacing w:val="-9"/>
          <w:w w:val="110"/>
        </w:rPr>
        <w:t xml:space="preserve"> </w:t>
      </w:r>
      <w:r>
        <w:rPr>
          <w:w w:val="110"/>
        </w:rPr>
        <w:t>interpolation</w:t>
      </w:r>
      <w:r>
        <w:rPr>
          <w:spacing w:val="-9"/>
          <w:w w:val="110"/>
        </w:rPr>
        <w:t xml:space="preserve"> </w:t>
      </w:r>
      <w:r>
        <w:rPr>
          <w:w w:val="110"/>
        </w:rPr>
        <w:t>to</w:t>
      </w:r>
      <w:r>
        <w:rPr>
          <w:spacing w:val="-9"/>
          <w:w w:val="110"/>
        </w:rPr>
        <w:t xml:space="preserve"> </w:t>
      </w:r>
      <w:r>
        <w:rPr>
          <w:w w:val="110"/>
        </w:rPr>
        <w:t>regular</w:t>
      </w:r>
      <w:r>
        <w:rPr>
          <w:spacing w:val="-9"/>
          <w:w w:val="110"/>
        </w:rPr>
        <w:t xml:space="preserve"> </w:t>
      </w:r>
      <w:r>
        <w:rPr>
          <w:w w:val="110"/>
        </w:rPr>
        <w:t>intervals,</w:t>
      </w:r>
      <w:r>
        <w:rPr>
          <w:spacing w:val="-8"/>
          <w:w w:val="110"/>
        </w:rPr>
        <w:t xml:space="preserve"> </w:t>
      </w:r>
      <w:r>
        <w:rPr>
          <w:w w:val="110"/>
        </w:rPr>
        <w:t>and</w:t>
      </w:r>
      <w:r>
        <w:rPr>
          <w:spacing w:val="-9"/>
          <w:w w:val="110"/>
        </w:rPr>
        <w:t xml:space="preserve"> </w:t>
      </w:r>
      <w:r>
        <w:rPr>
          <w:w w:val="110"/>
        </w:rPr>
        <w:t>averaging</w:t>
      </w:r>
      <w:r>
        <w:rPr>
          <w:spacing w:val="-9"/>
          <w:w w:val="110"/>
        </w:rPr>
        <w:t xml:space="preserve"> </w:t>
      </w:r>
      <w:r>
        <w:rPr>
          <w:w w:val="110"/>
        </w:rPr>
        <w:t>to more</w:t>
      </w:r>
      <w:r>
        <w:rPr>
          <w:spacing w:val="-16"/>
          <w:w w:val="110"/>
        </w:rPr>
        <w:t xml:space="preserve"> </w:t>
      </w:r>
      <w:r>
        <w:rPr>
          <w:w w:val="110"/>
        </w:rPr>
        <w:t>accurately</w:t>
      </w:r>
      <w:r>
        <w:rPr>
          <w:spacing w:val="-15"/>
          <w:w w:val="110"/>
        </w:rPr>
        <w:t xml:space="preserve"> </w:t>
      </w:r>
      <w:r>
        <w:rPr>
          <w:w w:val="110"/>
        </w:rPr>
        <w:t>reflect</w:t>
      </w:r>
      <w:r>
        <w:rPr>
          <w:spacing w:val="-15"/>
          <w:w w:val="110"/>
        </w:rPr>
        <w:t xml:space="preserve"> </w:t>
      </w:r>
      <w:r>
        <w:rPr>
          <w:w w:val="110"/>
        </w:rPr>
        <w:t>whole-body</w:t>
      </w:r>
      <w:r>
        <w:rPr>
          <w:spacing w:val="-15"/>
          <w:w w:val="110"/>
        </w:rPr>
        <w:t xml:space="preserve"> </w:t>
      </w:r>
      <w:r>
        <w:rPr>
          <w:w w:val="110"/>
        </w:rPr>
        <w:t>metabolism</w:t>
      </w:r>
      <w:r>
        <w:rPr>
          <w:spacing w:val="-15"/>
          <w:w w:val="110"/>
        </w:rPr>
        <w:t xml:space="preserve"> </w:t>
      </w:r>
      <w:r>
        <w:rPr>
          <w:w w:val="110"/>
        </w:rPr>
        <w:t>(</w:t>
      </w:r>
      <w:proofErr w:type="spellStart"/>
      <w:r>
        <w:rPr>
          <w:w w:val="110"/>
        </w:rPr>
        <w:t>Robergs</w:t>
      </w:r>
      <w:proofErr w:type="spellEnd"/>
      <w:r>
        <w:rPr>
          <w:spacing w:val="-15"/>
          <w:w w:val="110"/>
        </w:rPr>
        <w:t xml:space="preserve"> </w:t>
      </w:r>
      <w:r>
        <w:rPr>
          <w:w w:val="110"/>
        </w:rPr>
        <w:t>et</w:t>
      </w:r>
      <w:r>
        <w:rPr>
          <w:spacing w:val="-15"/>
          <w:w w:val="110"/>
        </w:rPr>
        <w:t xml:space="preserve"> </w:t>
      </w:r>
      <w:r>
        <w:rPr>
          <w:w w:val="110"/>
        </w:rPr>
        <w:t>al.,</w:t>
      </w:r>
      <w:r>
        <w:rPr>
          <w:spacing w:val="-15"/>
          <w:w w:val="110"/>
        </w:rPr>
        <w:t xml:space="preserve"> </w:t>
      </w:r>
      <w:r>
        <w:rPr>
          <w:w w:val="110"/>
        </w:rPr>
        <w:t>2010).</w:t>
      </w:r>
      <w:r>
        <w:rPr>
          <w:spacing w:val="-2"/>
          <w:w w:val="110"/>
        </w:rPr>
        <w:t xml:space="preserve"> </w:t>
      </w:r>
      <w:r>
        <w:rPr>
          <w:w w:val="110"/>
        </w:rPr>
        <w:t>Previous</w:t>
      </w:r>
      <w:r>
        <w:rPr>
          <w:spacing w:val="-16"/>
          <w:w w:val="110"/>
        </w:rPr>
        <w:t xml:space="preserve"> </w:t>
      </w:r>
      <w:r>
        <w:rPr>
          <w:w w:val="110"/>
        </w:rPr>
        <w:t>research</w:t>
      </w:r>
      <w:r>
        <w:rPr>
          <w:spacing w:val="-15"/>
          <w:w w:val="110"/>
        </w:rPr>
        <w:t xml:space="preserve"> </w:t>
      </w:r>
      <w:r>
        <w:rPr>
          <w:w w:val="110"/>
        </w:rPr>
        <w:t>has shown</w:t>
      </w:r>
      <w:r>
        <w:rPr>
          <w:spacing w:val="-14"/>
          <w:w w:val="110"/>
        </w:rPr>
        <w:t xml:space="preserve"> </w:t>
      </w:r>
      <w:r>
        <w:rPr>
          <w:w w:val="110"/>
        </w:rPr>
        <w:t>that</w:t>
      </w:r>
      <w:r>
        <w:rPr>
          <w:spacing w:val="-14"/>
          <w:w w:val="110"/>
        </w:rPr>
        <w:t xml:space="preserve"> </w:t>
      </w:r>
      <w:r>
        <w:rPr>
          <w:w w:val="110"/>
        </w:rPr>
        <w:t>data</w:t>
      </w:r>
      <w:r>
        <w:rPr>
          <w:spacing w:val="-14"/>
          <w:w w:val="110"/>
        </w:rPr>
        <w:t xml:space="preserve"> </w:t>
      </w:r>
      <w:r>
        <w:rPr>
          <w:w w:val="110"/>
        </w:rPr>
        <w:t>averaging</w:t>
      </w:r>
      <w:r>
        <w:rPr>
          <w:spacing w:val="-14"/>
          <w:w w:val="110"/>
        </w:rPr>
        <w:t xml:space="preserve"> </w:t>
      </w:r>
      <w:r>
        <w:rPr>
          <w:w w:val="110"/>
        </w:rPr>
        <w:t>influences</w:t>
      </w:r>
      <w:r>
        <w:rPr>
          <w:spacing w:val="-14"/>
          <w:w w:val="110"/>
        </w:rPr>
        <w:t xml:space="preserve"> </w:t>
      </w:r>
      <w:r>
        <w:rPr>
          <w:w w:val="110"/>
        </w:rPr>
        <w:t>CPET</w:t>
      </w:r>
      <w:r>
        <w:rPr>
          <w:spacing w:val="-14"/>
          <w:w w:val="110"/>
        </w:rPr>
        <w:t xml:space="preserve"> </w:t>
      </w:r>
      <w:r>
        <w:rPr>
          <w:w w:val="110"/>
        </w:rPr>
        <w:t>values.</w:t>
      </w:r>
      <w:r>
        <w:rPr>
          <w:spacing w:val="7"/>
          <w:w w:val="110"/>
        </w:rPr>
        <w:t xml:space="preserve"> </w:t>
      </w:r>
      <w:r>
        <w:rPr>
          <w:w w:val="110"/>
        </w:rPr>
        <w:t>Averaging</w:t>
      </w:r>
      <w:r>
        <w:rPr>
          <w:spacing w:val="-14"/>
          <w:w w:val="110"/>
        </w:rPr>
        <w:t xml:space="preserve"> </w:t>
      </w:r>
      <w:r>
        <w:rPr>
          <w:w w:val="110"/>
        </w:rPr>
        <w:t>over</w:t>
      </w:r>
      <w:r>
        <w:rPr>
          <w:spacing w:val="-14"/>
          <w:w w:val="110"/>
        </w:rPr>
        <w:t xml:space="preserve"> </w:t>
      </w:r>
      <w:r>
        <w:rPr>
          <w:w w:val="110"/>
        </w:rPr>
        <w:t>longer</w:t>
      </w:r>
      <w:r>
        <w:rPr>
          <w:spacing w:val="-14"/>
          <w:w w:val="110"/>
        </w:rPr>
        <w:t xml:space="preserve"> </w:t>
      </w:r>
      <w:r>
        <w:rPr>
          <w:w w:val="110"/>
        </w:rPr>
        <w:t>durations</w:t>
      </w:r>
      <w:r>
        <w:rPr>
          <w:spacing w:val="-14"/>
          <w:w w:val="110"/>
        </w:rPr>
        <w:t xml:space="preserve"> </w:t>
      </w:r>
      <w:r>
        <w:rPr>
          <w:w w:val="110"/>
        </w:rPr>
        <w:t>reduces VO</w:t>
      </w:r>
      <w:r>
        <w:rPr>
          <w:w w:val="110"/>
          <w:vertAlign w:val="subscript"/>
        </w:rPr>
        <w:t>2</w:t>
      </w:r>
      <w:r>
        <w:rPr>
          <w:w w:val="110"/>
        </w:rPr>
        <w:t>max</w:t>
      </w:r>
      <w:r>
        <w:rPr>
          <w:spacing w:val="-2"/>
          <w:w w:val="110"/>
        </w:rPr>
        <w:t xml:space="preserve"> </w:t>
      </w:r>
      <w:r>
        <w:rPr>
          <w:w w:val="110"/>
        </w:rPr>
        <w:t>and</w:t>
      </w:r>
      <w:r>
        <w:rPr>
          <w:spacing w:val="-1"/>
          <w:w w:val="110"/>
        </w:rPr>
        <w:t xml:space="preserve"> </w:t>
      </w:r>
      <w:r>
        <w:rPr>
          <w:w w:val="110"/>
        </w:rPr>
        <w:t>VO</w:t>
      </w:r>
      <w:r>
        <w:rPr>
          <w:w w:val="110"/>
          <w:vertAlign w:val="subscript"/>
        </w:rPr>
        <w:t>2</w:t>
      </w:r>
      <w:r>
        <w:rPr>
          <w:w w:val="110"/>
        </w:rPr>
        <w:t xml:space="preserve"> plateau</w:t>
      </w:r>
      <w:r>
        <w:rPr>
          <w:spacing w:val="-2"/>
          <w:w w:val="110"/>
        </w:rPr>
        <w:t xml:space="preserve"> </w:t>
      </w:r>
      <w:r>
        <w:rPr>
          <w:w w:val="110"/>
        </w:rPr>
        <w:t>detection</w:t>
      </w:r>
      <w:r>
        <w:rPr>
          <w:spacing w:val="-1"/>
          <w:w w:val="110"/>
        </w:rPr>
        <w:t xml:space="preserve"> </w:t>
      </w:r>
      <w:r>
        <w:rPr>
          <w:w w:val="110"/>
        </w:rPr>
        <w:t>(Astorino</w:t>
      </w:r>
      <w:r>
        <w:rPr>
          <w:spacing w:val="-2"/>
          <w:w w:val="110"/>
        </w:rPr>
        <w:t xml:space="preserve"> </w:t>
      </w:r>
      <w:r>
        <w:rPr>
          <w:w w:val="110"/>
        </w:rPr>
        <w:t>et</w:t>
      </w:r>
      <w:r>
        <w:rPr>
          <w:spacing w:val="-1"/>
          <w:w w:val="110"/>
        </w:rPr>
        <w:t xml:space="preserve"> </w:t>
      </w:r>
      <w:r>
        <w:rPr>
          <w:w w:val="110"/>
        </w:rPr>
        <w:t>al., 2000; Astorino, 2009; Hill</w:t>
      </w:r>
      <w:r>
        <w:rPr>
          <w:spacing w:val="-2"/>
          <w:w w:val="110"/>
        </w:rPr>
        <w:t xml:space="preserve"> </w:t>
      </w:r>
      <w:r>
        <w:rPr>
          <w:w w:val="110"/>
        </w:rPr>
        <w:t>et</w:t>
      </w:r>
      <w:r>
        <w:rPr>
          <w:spacing w:val="-1"/>
          <w:w w:val="110"/>
        </w:rPr>
        <w:t xml:space="preserve"> </w:t>
      </w:r>
      <w:r>
        <w:rPr>
          <w:w w:val="110"/>
        </w:rPr>
        <w:t xml:space="preserve">al., 2003; </w:t>
      </w:r>
      <w:r>
        <w:t xml:space="preserve">Jesus et al., 2014; Johnson et al., 1998; Martin-Rincon et al., 2019; Martin-Rincon and </w:t>
      </w:r>
      <w:proofErr w:type="spellStart"/>
      <w:r>
        <w:t>Calbet</w:t>
      </w:r>
      <w:proofErr w:type="spellEnd"/>
      <w:r>
        <w:t>,</w:t>
      </w:r>
      <w:r>
        <w:rPr>
          <w:spacing w:val="40"/>
          <w:w w:val="110"/>
        </w:rPr>
        <w:t xml:space="preserve"> </w:t>
      </w:r>
      <w:r>
        <w:rPr>
          <w:w w:val="110"/>
        </w:rPr>
        <w:t>2020;</w:t>
      </w:r>
      <w:r>
        <w:rPr>
          <w:spacing w:val="-12"/>
          <w:w w:val="110"/>
        </w:rPr>
        <w:t xml:space="preserve"> </w:t>
      </w:r>
      <w:r>
        <w:rPr>
          <w:w w:val="110"/>
        </w:rPr>
        <w:t>Matthews</w:t>
      </w:r>
      <w:r>
        <w:rPr>
          <w:spacing w:val="-12"/>
          <w:w w:val="110"/>
        </w:rPr>
        <w:t xml:space="preserve"> </w:t>
      </w:r>
      <w:r>
        <w:rPr>
          <w:w w:val="110"/>
        </w:rPr>
        <w:t>et</w:t>
      </w:r>
      <w:r>
        <w:rPr>
          <w:spacing w:val="-13"/>
          <w:w w:val="110"/>
        </w:rPr>
        <w:t xml:space="preserve"> </w:t>
      </w:r>
      <w:r>
        <w:rPr>
          <w:w w:val="110"/>
        </w:rPr>
        <w:t>al.,</w:t>
      </w:r>
      <w:r>
        <w:rPr>
          <w:spacing w:val="-12"/>
          <w:w w:val="110"/>
        </w:rPr>
        <w:t xml:space="preserve"> </w:t>
      </w:r>
      <w:r>
        <w:rPr>
          <w:w w:val="110"/>
        </w:rPr>
        <w:t>1987;</w:t>
      </w:r>
      <w:r>
        <w:rPr>
          <w:spacing w:val="-12"/>
          <w:w w:val="110"/>
        </w:rPr>
        <w:t xml:space="preserve"> </w:t>
      </w:r>
      <w:r>
        <w:rPr>
          <w:w w:val="110"/>
        </w:rPr>
        <w:t>Midgley</w:t>
      </w:r>
      <w:r>
        <w:rPr>
          <w:spacing w:val="-13"/>
          <w:w w:val="110"/>
        </w:rPr>
        <w:t xml:space="preserve"> </w:t>
      </w:r>
      <w:r>
        <w:rPr>
          <w:w w:val="110"/>
        </w:rPr>
        <w:t>et</w:t>
      </w:r>
      <w:r>
        <w:rPr>
          <w:spacing w:val="-12"/>
          <w:w w:val="110"/>
        </w:rPr>
        <w:t xml:space="preserve"> </w:t>
      </w:r>
      <w:r>
        <w:rPr>
          <w:w w:val="110"/>
        </w:rPr>
        <w:t>al.,</w:t>
      </w:r>
      <w:r>
        <w:rPr>
          <w:spacing w:val="-12"/>
          <w:w w:val="110"/>
        </w:rPr>
        <w:t xml:space="preserve"> </w:t>
      </w:r>
      <w:r>
        <w:rPr>
          <w:w w:val="110"/>
        </w:rPr>
        <w:t>2007;</w:t>
      </w:r>
      <w:r>
        <w:rPr>
          <w:spacing w:val="-12"/>
          <w:w w:val="110"/>
        </w:rPr>
        <w:t xml:space="preserve"> </w:t>
      </w:r>
      <w:proofErr w:type="spellStart"/>
      <w:r>
        <w:rPr>
          <w:w w:val="110"/>
        </w:rPr>
        <w:t>Robergs</w:t>
      </w:r>
      <w:proofErr w:type="spellEnd"/>
      <w:r>
        <w:rPr>
          <w:spacing w:val="-12"/>
          <w:w w:val="110"/>
        </w:rPr>
        <w:t xml:space="preserve"> </w:t>
      </w:r>
      <w:r>
        <w:rPr>
          <w:w w:val="110"/>
        </w:rPr>
        <w:t>et</w:t>
      </w:r>
      <w:r>
        <w:rPr>
          <w:spacing w:val="-13"/>
          <w:w w:val="110"/>
        </w:rPr>
        <w:t xml:space="preserve"> </w:t>
      </w:r>
      <w:r>
        <w:rPr>
          <w:w w:val="110"/>
        </w:rPr>
        <w:t>al.,</w:t>
      </w:r>
      <w:r>
        <w:rPr>
          <w:spacing w:val="-12"/>
          <w:w w:val="110"/>
        </w:rPr>
        <w:t xml:space="preserve"> </w:t>
      </w:r>
      <w:r>
        <w:rPr>
          <w:w w:val="110"/>
        </w:rPr>
        <w:t>2010;</w:t>
      </w:r>
      <w:r>
        <w:rPr>
          <w:spacing w:val="-12"/>
          <w:w w:val="110"/>
        </w:rPr>
        <w:t xml:space="preserve"> </w:t>
      </w:r>
      <w:proofErr w:type="spellStart"/>
      <w:r>
        <w:rPr>
          <w:w w:val="110"/>
        </w:rPr>
        <w:t>Robergs</w:t>
      </w:r>
      <w:proofErr w:type="spellEnd"/>
      <w:r>
        <w:rPr>
          <w:spacing w:val="-12"/>
          <w:w w:val="110"/>
        </w:rPr>
        <w:t xml:space="preserve"> </w:t>
      </w:r>
      <w:r>
        <w:rPr>
          <w:w w:val="110"/>
        </w:rPr>
        <w:t>and</w:t>
      </w:r>
      <w:r>
        <w:rPr>
          <w:spacing w:val="-12"/>
          <w:w w:val="110"/>
        </w:rPr>
        <w:t xml:space="preserve"> </w:t>
      </w:r>
      <w:r>
        <w:rPr>
          <w:w w:val="110"/>
        </w:rPr>
        <w:t xml:space="preserve">Burnett, </w:t>
      </w:r>
      <w:r>
        <w:rPr>
          <w:spacing w:val="-2"/>
          <w:w w:val="110"/>
        </w:rPr>
        <w:t>2003;</w:t>
      </w:r>
      <w:r>
        <w:rPr>
          <w:spacing w:val="-9"/>
          <w:w w:val="110"/>
        </w:rPr>
        <w:t xml:space="preserve"> </w:t>
      </w:r>
      <w:proofErr w:type="spellStart"/>
      <w:r>
        <w:rPr>
          <w:spacing w:val="-2"/>
          <w:w w:val="110"/>
        </w:rPr>
        <w:t>Scheadler</w:t>
      </w:r>
      <w:proofErr w:type="spellEnd"/>
      <w:r>
        <w:rPr>
          <w:spacing w:val="-10"/>
          <w:w w:val="110"/>
        </w:rPr>
        <w:t xml:space="preserve"> </w:t>
      </w:r>
      <w:r>
        <w:rPr>
          <w:spacing w:val="-2"/>
          <w:w w:val="110"/>
        </w:rPr>
        <w:t>et</w:t>
      </w:r>
      <w:r>
        <w:rPr>
          <w:spacing w:val="-10"/>
          <w:w w:val="110"/>
        </w:rPr>
        <w:t xml:space="preserve"> </w:t>
      </w:r>
      <w:r>
        <w:rPr>
          <w:spacing w:val="-2"/>
          <w:w w:val="110"/>
        </w:rPr>
        <w:t>al.,</w:t>
      </w:r>
      <w:r>
        <w:rPr>
          <w:spacing w:val="-9"/>
          <w:w w:val="110"/>
        </w:rPr>
        <w:t xml:space="preserve"> </w:t>
      </w:r>
      <w:r>
        <w:rPr>
          <w:spacing w:val="-2"/>
          <w:w w:val="110"/>
        </w:rPr>
        <w:t>2017;</w:t>
      </w:r>
      <w:r>
        <w:rPr>
          <w:spacing w:val="-9"/>
          <w:w w:val="110"/>
        </w:rPr>
        <w:t xml:space="preserve"> </w:t>
      </w:r>
      <w:r>
        <w:rPr>
          <w:spacing w:val="-2"/>
          <w:w w:val="110"/>
        </w:rPr>
        <w:t>Sell</w:t>
      </w:r>
      <w:r>
        <w:rPr>
          <w:spacing w:val="-10"/>
          <w:w w:val="110"/>
        </w:rPr>
        <w:t xml:space="preserve"> </w:t>
      </w:r>
      <w:r>
        <w:rPr>
          <w:spacing w:val="-2"/>
          <w:w w:val="110"/>
        </w:rPr>
        <w:t>et</w:t>
      </w:r>
      <w:r>
        <w:rPr>
          <w:spacing w:val="-10"/>
          <w:w w:val="110"/>
        </w:rPr>
        <w:t xml:space="preserve"> </w:t>
      </w:r>
      <w:r>
        <w:rPr>
          <w:spacing w:val="-2"/>
          <w:w w:val="110"/>
        </w:rPr>
        <w:t>al.,</w:t>
      </w:r>
      <w:r>
        <w:rPr>
          <w:spacing w:val="-9"/>
          <w:w w:val="110"/>
        </w:rPr>
        <w:t xml:space="preserve"> </w:t>
      </w:r>
      <w:r>
        <w:rPr>
          <w:spacing w:val="-2"/>
          <w:w w:val="110"/>
        </w:rPr>
        <w:t>2021;</w:t>
      </w:r>
      <w:r>
        <w:rPr>
          <w:spacing w:val="-9"/>
          <w:w w:val="110"/>
        </w:rPr>
        <w:t xml:space="preserve"> </w:t>
      </w:r>
      <w:r>
        <w:rPr>
          <w:spacing w:val="-2"/>
          <w:w w:val="110"/>
        </w:rPr>
        <w:t>Smart</w:t>
      </w:r>
      <w:r>
        <w:rPr>
          <w:spacing w:val="-10"/>
          <w:w w:val="110"/>
        </w:rPr>
        <w:t xml:space="preserve"> </w:t>
      </w:r>
      <w:r>
        <w:rPr>
          <w:spacing w:val="-2"/>
          <w:w w:val="110"/>
        </w:rPr>
        <w:t>et</w:t>
      </w:r>
      <w:r>
        <w:rPr>
          <w:spacing w:val="-10"/>
          <w:w w:val="110"/>
        </w:rPr>
        <w:t xml:space="preserve"> </w:t>
      </w:r>
      <w:r>
        <w:rPr>
          <w:spacing w:val="-2"/>
          <w:w w:val="110"/>
        </w:rPr>
        <w:t>al.,</w:t>
      </w:r>
      <w:r>
        <w:rPr>
          <w:spacing w:val="-9"/>
          <w:w w:val="110"/>
        </w:rPr>
        <w:t xml:space="preserve"> </w:t>
      </w:r>
      <w:r>
        <w:rPr>
          <w:spacing w:val="-2"/>
          <w:w w:val="110"/>
        </w:rPr>
        <w:t>2015;</w:t>
      </w:r>
      <w:r>
        <w:rPr>
          <w:spacing w:val="-9"/>
          <w:w w:val="110"/>
        </w:rPr>
        <w:t xml:space="preserve"> </w:t>
      </w:r>
      <w:r>
        <w:rPr>
          <w:spacing w:val="-2"/>
          <w:w w:val="110"/>
        </w:rPr>
        <w:t>Sousa</w:t>
      </w:r>
      <w:r>
        <w:rPr>
          <w:spacing w:val="-10"/>
          <w:w w:val="110"/>
        </w:rPr>
        <w:t xml:space="preserve"> </w:t>
      </w:r>
      <w:r>
        <w:rPr>
          <w:spacing w:val="-2"/>
          <w:w w:val="110"/>
        </w:rPr>
        <w:t>et</w:t>
      </w:r>
      <w:r>
        <w:rPr>
          <w:spacing w:val="-10"/>
          <w:w w:val="110"/>
        </w:rPr>
        <w:t xml:space="preserve"> </w:t>
      </w:r>
      <w:r>
        <w:rPr>
          <w:spacing w:val="-2"/>
          <w:w w:val="110"/>
        </w:rPr>
        <w:t>al.,</w:t>
      </w:r>
      <w:r>
        <w:rPr>
          <w:spacing w:val="-9"/>
          <w:w w:val="110"/>
        </w:rPr>
        <w:t xml:space="preserve"> </w:t>
      </w:r>
      <w:r>
        <w:rPr>
          <w:spacing w:val="-2"/>
          <w:w w:val="110"/>
        </w:rPr>
        <w:t>2010,</w:t>
      </w:r>
      <w:r>
        <w:rPr>
          <w:spacing w:val="-9"/>
          <w:w w:val="110"/>
        </w:rPr>
        <w:t xml:space="preserve"> </w:t>
      </w:r>
      <w:r>
        <w:rPr>
          <w:spacing w:val="-2"/>
          <w:w w:val="110"/>
        </w:rPr>
        <w:t>2010).</w:t>
      </w:r>
      <w:r>
        <w:rPr>
          <w:spacing w:val="10"/>
          <w:w w:val="110"/>
        </w:rPr>
        <w:t xml:space="preserve"> </w:t>
      </w:r>
      <w:r>
        <w:rPr>
          <w:spacing w:val="-2"/>
          <w:w w:val="110"/>
        </w:rPr>
        <w:t xml:space="preserve">We </w:t>
      </w:r>
      <w:r>
        <w:rPr>
          <w:w w:val="110"/>
        </w:rPr>
        <w:t>are unaware of research on</w:t>
      </w:r>
      <w:ins w:id="17" w:author="Christopher J Lundstrom" w:date="2024-07-08T19:20:00Z" w16du:dateUtc="2024-07-09T00:20:00Z">
        <w:r w:rsidR="00A84A52">
          <w:rPr>
            <w:w w:val="110"/>
          </w:rPr>
          <w:t xml:space="preserve"> the effects of</w:t>
        </w:r>
      </w:ins>
      <w:r>
        <w:rPr>
          <w:w w:val="110"/>
        </w:rPr>
        <w:t xml:space="preserve"> data processing </w:t>
      </w:r>
      <w:ins w:id="18" w:author="Christopher J Lundstrom" w:date="2024-07-08T19:20:00Z" w16du:dateUtc="2024-07-09T00:20:00Z">
        <w:r w:rsidR="00A84A52">
          <w:rPr>
            <w:w w:val="110"/>
          </w:rPr>
          <w:t>on</w:t>
        </w:r>
      </w:ins>
      <w:del w:id="19" w:author="Christopher J Lundstrom" w:date="2024-07-08T19:20:00Z" w16du:dateUtc="2024-07-09T00:20:00Z">
        <w:r w:rsidDel="00A84A52">
          <w:rPr>
            <w:w w:val="110"/>
          </w:rPr>
          <w:delText>and</w:delText>
        </w:r>
      </w:del>
      <w:r>
        <w:rPr>
          <w:w w:val="110"/>
        </w:rPr>
        <w:t xml:space="preserve"> locating ventilatory thresholds.</w:t>
      </w:r>
    </w:p>
    <w:p w14:paraId="10E263FB" w14:textId="174CC5BF" w:rsidR="00B26A88" w:rsidRDefault="00000000">
      <w:pPr>
        <w:pStyle w:val="BodyText"/>
        <w:spacing w:before="138" w:line="256" w:lineRule="auto"/>
        <w:ind w:left="109" w:right="106"/>
        <w:jc w:val="both"/>
      </w:pPr>
      <w:r>
        <w:rPr>
          <w:w w:val="105"/>
        </w:rPr>
        <w:t>Many</w:t>
      </w:r>
      <w:r>
        <w:rPr>
          <w:spacing w:val="40"/>
          <w:w w:val="105"/>
        </w:rPr>
        <w:t xml:space="preserve"> </w:t>
      </w:r>
      <w:r>
        <w:rPr>
          <w:w w:val="105"/>
        </w:rPr>
        <w:t>studies</w:t>
      </w:r>
      <w:r>
        <w:rPr>
          <w:spacing w:val="40"/>
          <w:w w:val="105"/>
        </w:rPr>
        <w:t xml:space="preserve"> </w:t>
      </w:r>
      <w:r>
        <w:rPr>
          <w:w w:val="105"/>
        </w:rPr>
        <w:t>remove</w:t>
      </w:r>
      <w:r>
        <w:rPr>
          <w:spacing w:val="40"/>
          <w:w w:val="105"/>
        </w:rPr>
        <w:t xml:space="preserve"> </w:t>
      </w:r>
      <w:r>
        <w:rPr>
          <w:w w:val="105"/>
        </w:rPr>
        <w:t>outliers</w:t>
      </w:r>
      <w:r>
        <w:rPr>
          <w:spacing w:val="40"/>
          <w:w w:val="105"/>
        </w:rPr>
        <w:t xml:space="preserve"> </w:t>
      </w:r>
      <w:r>
        <w:rPr>
          <w:w w:val="105"/>
        </w:rPr>
        <w:t>by</w:t>
      </w:r>
      <w:r>
        <w:rPr>
          <w:spacing w:val="40"/>
          <w:w w:val="105"/>
        </w:rPr>
        <w:t xml:space="preserve"> </w:t>
      </w:r>
      <w:r>
        <w:rPr>
          <w:w w:val="105"/>
        </w:rPr>
        <w:t>finding</w:t>
      </w:r>
      <w:r>
        <w:rPr>
          <w:spacing w:val="40"/>
          <w:w w:val="105"/>
        </w:rPr>
        <w:t xml:space="preserve"> </w:t>
      </w:r>
      <w:r>
        <w:rPr>
          <w:w w:val="105"/>
        </w:rPr>
        <w:t>points</w:t>
      </w:r>
      <w:r>
        <w:rPr>
          <w:spacing w:val="40"/>
          <w:w w:val="105"/>
        </w:rPr>
        <w:t xml:space="preserve"> </w:t>
      </w:r>
      <w:r>
        <w:rPr>
          <w:w w:val="105"/>
        </w:rPr>
        <w:t>±3</w:t>
      </w:r>
      <w:r>
        <w:rPr>
          <w:spacing w:val="40"/>
          <w:w w:val="105"/>
        </w:rPr>
        <w:t xml:space="preserve"> </w:t>
      </w:r>
      <w:r>
        <w:rPr>
          <w:w w:val="105"/>
        </w:rPr>
        <w:t>or</w:t>
      </w:r>
      <w:r>
        <w:rPr>
          <w:spacing w:val="40"/>
          <w:w w:val="105"/>
        </w:rPr>
        <w:t xml:space="preserve"> </w:t>
      </w:r>
      <w:r>
        <w:rPr>
          <w:w w:val="105"/>
        </w:rPr>
        <w:t>±4</w:t>
      </w:r>
      <w:r>
        <w:rPr>
          <w:spacing w:val="40"/>
          <w:w w:val="105"/>
        </w:rPr>
        <w:t xml:space="preserve"> </w:t>
      </w:r>
      <w:r>
        <w:rPr>
          <w:w w:val="105"/>
        </w:rPr>
        <w:t>standard</w:t>
      </w:r>
      <w:r>
        <w:rPr>
          <w:spacing w:val="40"/>
          <w:w w:val="105"/>
        </w:rPr>
        <w:t xml:space="preserve"> </w:t>
      </w:r>
      <w:r>
        <w:rPr>
          <w:w w:val="105"/>
        </w:rPr>
        <w:t>deviations</w:t>
      </w:r>
      <w:r>
        <w:rPr>
          <w:spacing w:val="40"/>
          <w:w w:val="105"/>
        </w:rPr>
        <w:t xml:space="preserve"> </w:t>
      </w:r>
      <w:r>
        <w:rPr>
          <w:w w:val="105"/>
        </w:rPr>
        <w:t>(SD)</w:t>
      </w:r>
      <w:r>
        <w:rPr>
          <w:spacing w:val="40"/>
          <w:w w:val="105"/>
        </w:rPr>
        <w:t xml:space="preserve"> </w:t>
      </w:r>
      <w:r>
        <w:rPr>
          <w:w w:val="105"/>
        </w:rPr>
        <w:t>beyond the local mean (i.e., a prediction interval).</w:t>
      </w:r>
      <w:r>
        <w:rPr>
          <w:spacing w:val="40"/>
          <w:w w:val="105"/>
        </w:rPr>
        <w:t xml:space="preserve"> </w:t>
      </w:r>
      <w:r>
        <w:rPr>
          <w:w w:val="105"/>
        </w:rPr>
        <w:t>These cutoffs are common because the relatively small</w:t>
      </w:r>
      <w:r>
        <w:rPr>
          <w:spacing w:val="31"/>
          <w:w w:val="105"/>
        </w:rPr>
        <w:t xml:space="preserve"> </w:t>
      </w:r>
      <w:r>
        <w:rPr>
          <w:w w:val="105"/>
        </w:rPr>
        <w:t>sample</w:t>
      </w:r>
      <w:r>
        <w:rPr>
          <w:spacing w:val="31"/>
          <w:w w:val="105"/>
        </w:rPr>
        <w:t xml:space="preserve"> </w:t>
      </w:r>
      <w:r>
        <w:rPr>
          <w:w w:val="105"/>
        </w:rPr>
        <w:t>size</w:t>
      </w:r>
      <w:r>
        <w:rPr>
          <w:spacing w:val="31"/>
          <w:w w:val="105"/>
        </w:rPr>
        <w:t xml:space="preserve"> </w:t>
      </w:r>
      <w:r>
        <w:rPr>
          <w:w w:val="105"/>
        </w:rPr>
        <w:t>of</w:t>
      </w:r>
      <w:r>
        <w:rPr>
          <w:spacing w:val="31"/>
          <w:w w:val="105"/>
        </w:rPr>
        <w:t xml:space="preserve"> </w:t>
      </w:r>
      <w:r>
        <w:rPr>
          <w:w w:val="105"/>
        </w:rPr>
        <w:t>BBB</w:t>
      </w:r>
      <w:r>
        <w:rPr>
          <w:spacing w:val="31"/>
          <w:w w:val="105"/>
        </w:rPr>
        <w:t xml:space="preserve"> </w:t>
      </w:r>
      <w:r>
        <w:rPr>
          <w:w w:val="105"/>
        </w:rPr>
        <w:t>gas</w:t>
      </w:r>
      <w:r>
        <w:rPr>
          <w:spacing w:val="31"/>
          <w:w w:val="105"/>
        </w:rPr>
        <w:t xml:space="preserve"> </w:t>
      </w:r>
      <w:r>
        <w:rPr>
          <w:w w:val="105"/>
        </w:rPr>
        <w:t>exchange</w:t>
      </w:r>
      <w:r>
        <w:rPr>
          <w:spacing w:val="31"/>
          <w:w w:val="105"/>
        </w:rPr>
        <w:t xml:space="preserve"> </w:t>
      </w:r>
      <w:r>
        <w:rPr>
          <w:w w:val="105"/>
        </w:rPr>
        <w:t>data</w:t>
      </w:r>
      <w:r>
        <w:rPr>
          <w:spacing w:val="31"/>
          <w:w w:val="105"/>
        </w:rPr>
        <w:t xml:space="preserve"> </w:t>
      </w:r>
      <w:r>
        <w:rPr>
          <w:w w:val="105"/>
        </w:rPr>
        <w:t>often</w:t>
      </w:r>
      <w:r>
        <w:rPr>
          <w:spacing w:val="31"/>
          <w:w w:val="105"/>
        </w:rPr>
        <w:t xml:space="preserve"> </w:t>
      </w:r>
      <w:r>
        <w:rPr>
          <w:w w:val="105"/>
        </w:rPr>
        <w:t>contains</w:t>
      </w:r>
      <w:r>
        <w:rPr>
          <w:spacing w:val="31"/>
          <w:w w:val="105"/>
        </w:rPr>
        <w:t xml:space="preserve"> </w:t>
      </w:r>
      <w:r>
        <w:rPr>
          <w:w w:val="105"/>
        </w:rPr>
        <w:t>more</w:t>
      </w:r>
      <w:r>
        <w:rPr>
          <w:spacing w:val="31"/>
          <w:w w:val="105"/>
        </w:rPr>
        <w:t xml:space="preserve"> </w:t>
      </w:r>
      <w:r>
        <w:rPr>
          <w:w w:val="105"/>
        </w:rPr>
        <w:t>values</w:t>
      </w:r>
      <w:r>
        <w:rPr>
          <w:spacing w:val="31"/>
          <w:w w:val="105"/>
        </w:rPr>
        <w:t xml:space="preserve"> </w:t>
      </w:r>
      <w:r>
        <w:rPr>
          <w:w w:val="105"/>
        </w:rPr>
        <w:t>beyond</w:t>
      </w:r>
      <w:r>
        <w:rPr>
          <w:spacing w:val="31"/>
          <w:w w:val="105"/>
        </w:rPr>
        <w:t xml:space="preserve"> </w:t>
      </w:r>
      <w:r>
        <w:rPr>
          <w:w w:val="105"/>
        </w:rPr>
        <w:t>3</w:t>
      </w:r>
      <w:r>
        <w:rPr>
          <w:spacing w:val="31"/>
          <w:w w:val="105"/>
        </w:rPr>
        <w:t xml:space="preserve"> </w:t>
      </w:r>
      <w:r>
        <w:rPr>
          <w:w w:val="105"/>
        </w:rPr>
        <w:t>or</w:t>
      </w:r>
      <w:r>
        <w:rPr>
          <w:spacing w:val="31"/>
          <w:w w:val="105"/>
        </w:rPr>
        <w:t xml:space="preserve"> </w:t>
      </w:r>
      <w:r>
        <w:rPr>
          <w:w w:val="105"/>
        </w:rPr>
        <w:t>4</w:t>
      </w:r>
      <w:r>
        <w:rPr>
          <w:spacing w:val="31"/>
          <w:w w:val="105"/>
        </w:rPr>
        <w:t xml:space="preserve"> </w:t>
      </w:r>
      <w:r>
        <w:rPr>
          <w:w w:val="105"/>
        </w:rPr>
        <w:t>SD than one would predict from an assumed Gaussian distribution (Lamarra et al., 1987).</w:t>
      </w:r>
      <w:r>
        <w:rPr>
          <w:spacing w:val="40"/>
          <w:w w:val="105"/>
        </w:rPr>
        <w:t xml:space="preserve"> </w:t>
      </w:r>
      <w:r>
        <w:rPr>
          <w:w w:val="105"/>
        </w:rPr>
        <w:t xml:space="preserve">More outliers appear than expected because of </w:t>
      </w:r>
      <w:del w:id="20" w:author="Christopher J Lundstrom" w:date="2024-07-08T19:22:00Z" w16du:dateUtc="2024-07-09T00:22:00Z">
        <w:r w:rsidDel="00A84A52">
          <w:rPr>
            <w:w w:val="105"/>
          </w:rPr>
          <w:delText>“swallowing, coughing, or premature ending of the breath for some other reason”</w:delText>
        </w:r>
      </w:del>
      <w:ins w:id="21" w:author="Christopher J Lundstrom" w:date="2024-07-08T19:22:00Z" w16du:dateUtc="2024-07-09T00:22:00Z">
        <w:r w:rsidR="00A84A52">
          <w:rPr>
            <w:w w:val="105"/>
          </w:rPr>
          <w:t>both conscious and unconscious alterations of breathing patterns, including swallowing and coughing</w:t>
        </w:r>
      </w:ins>
      <w:r>
        <w:rPr>
          <w:w w:val="105"/>
        </w:rPr>
        <w:t xml:space="preserve"> (Lamarra et al., 1987).</w:t>
      </w:r>
      <w:r>
        <w:rPr>
          <w:spacing w:val="40"/>
          <w:w w:val="105"/>
        </w:rPr>
        <w:t xml:space="preserve"> </w:t>
      </w:r>
      <w:r>
        <w:rPr>
          <w:w w:val="105"/>
        </w:rPr>
        <w:t>We are unaware of prior research that examines how different outlier removal strategies affect VO</w:t>
      </w:r>
      <w:r>
        <w:rPr>
          <w:w w:val="105"/>
          <w:vertAlign w:val="subscript"/>
        </w:rPr>
        <w:t>2</w:t>
      </w:r>
      <w:r>
        <w:rPr>
          <w:w w:val="105"/>
        </w:rPr>
        <w:t>max, ventilatory thresholds, and VO</w:t>
      </w:r>
      <w:r>
        <w:rPr>
          <w:w w:val="105"/>
          <w:vertAlign w:val="subscript"/>
        </w:rPr>
        <w:t>2</w:t>
      </w:r>
      <w:r>
        <w:rPr>
          <w:w w:val="105"/>
        </w:rPr>
        <w:t xml:space="preserve"> kinetics.</w:t>
      </w:r>
    </w:p>
    <w:p w14:paraId="5822561F" w14:textId="77777777" w:rsidR="00B26A88" w:rsidRDefault="00000000">
      <w:pPr>
        <w:pStyle w:val="BodyText"/>
        <w:spacing w:before="138" w:line="256" w:lineRule="auto"/>
        <w:ind w:left="109" w:right="107"/>
        <w:jc w:val="both"/>
      </w:pPr>
      <w:r>
        <w:rPr>
          <w:w w:val="105"/>
        </w:rPr>
        <w:t>Interpolation, often to one-second intervals, is common in VO</w:t>
      </w:r>
      <w:r w:rsidRPr="00A84A52">
        <w:rPr>
          <w:w w:val="105"/>
          <w:vertAlign w:val="subscript"/>
          <w:rPrChange w:id="22" w:author="Christopher J Lundstrom" w:date="2024-07-08T19:23:00Z" w16du:dateUtc="2024-07-09T00:23:00Z">
            <w:rPr>
              <w:w w:val="105"/>
            </w:rPr>
          </w:rPrChange>
        </w:rPr>
        <w:t>2</w:t>
      </w:r>
      <w:r>
        <w:rPr>
          <w:w w:val="105"/>
        </w:rPr>
        <w:t xml:space="preserve"> kinetics research to “ensem</w:t>
      </w:r>
      <w:del w:id="23" w:author="Christopher J Lundstrom" w:date="2024-07-08T19:23:00Z" w16du:dateUtc="2024-07-09T00:23:00Z">
        <w:r w:rsidDel="00A84A52">
          <w:rPr>
            <w:w w:val="105"/>
          </w:rPr>
          <w:delText xml:space="preserve">- </w:delText>
        </w:r>
      </w:del>
      <w:r>
        <w:rPr>
          <w:w w:val="105"/>
        </w:rPr>
        <w:t>ble” average repeated transitions to minimize variability (Keir et al., 2014; Lamarra et al., 1987).</w:t>
      </w:r>
      <w:r>
        <w:rPr>
          <w:spacing w:val="40"/>
          <w:w w:val="105"/>
        </w:rPr>
        <w:t xml:space="preserve"> </w:t>
      </w:r>
      <w:r>
        <w:rPr>
          <w:w w:val="105"/>
        </w:rPr>
        <w:t xml:space="preserve">Although this does not affect parameter estimates, one-second interpolation has been criticized for artificially narrowing confidence intervals (Benson et al., 2017; </w:t>
      </w:r>
      <w:proofErr w:type="spellStart"/>
      <w:r>
        <w:rPr>
          <w:w w:val="105"/>
        </w:rPr>
        <w:t>Francescato</w:t>
      </w:r>
      <w:proofErr w:type="spellEnd"/>
      <w:r>
        <w:rPr>
          <w:w w:val="105"/>
        </w:rPr>
        <w:t xml:space="preserve"> et al., 2014; </w:t>
      </w:r>
      <w:proofErr w:type="spellStart"/>
      <w:r>
        <w:rPr>
          <w:w w:val="105"/>
        </w:rPr>
        <w:t>Francescato</w:t>
      </w:r>
      <w:proofErr w:type="spellEnd"/>
      <w:r>
        <w:rPr>
          <w:w w:val="105"/>
        </w:rPr>
        <w:t xml:space="preserve"> et al., 2015; </w:t>
      </w:r>
      <w:proofErr w:type="spellStart"/>
      <w:r>
        <w:rPr>
          <w:w w:val="105"/>
        </w:rPr>
        <w:t>Francescato</w:t>
      </w:r>
      <w:proofErr w:type="spellEnd"/>
      <w:r>
        <w:rPr>
          <w:w w:val="105"/>
        </w:rPr>
        <w:t xml:space="preserve"> and </w:t>
      </w:r>
      <w:proofErr w:type="spellStart"/>
      <w:r>
        <w:rPr>
          <w:w w:val="105"/>
        </w:rPr>
        <w:t>Cettolo</w:t>
      </w:r>
      <w:proofErr w:type="spellEnd"/>
      <w:r>
        <w:rPr>
          <w:w w:val="105"/>
        </w:rPr>
        <w:t>, 2019).</w:t>
      </w:r>
      <w:r>
        <w:rPr>
          <w:spacing w:val="40"/>
          <w:w w:val="105"/>
        </w:rPr>
        <w:t xml:space="preserve"> </w:t>
      </w:r>
      <w:r>
        <w:rPr>
          <w:w w:val="105"/>
        </w:rPr>
        <w:t>As before, we are unaware of research specifically investigating how interpolation affects VO</w:t>
      </w:r>
      <w:r>
        <w:rPr>
          <w:w w:val="105"/>
          <w:vertAlign w:val="subscript"/>
        </w:rPr>
        <w:t>2</w:t>
      </w:r>
      <w:r>
        <w:rPr>
          <w:w w:val="105"/>
        </w:rPr>
        <w:t xml:space="preserve">max and ventilatory threshold </w:t>
      </w:r>
      <w:r>
        <w:rPr>
          <w:spacing w:val="-2"/>
          <w:w w:val="105"/>
        </w:rPr>
        <w:t>identification.</w:t>
      </w:r>
    </w:p>
    <w:p w14:paraId="384EB71B" w14:textId="77777777" w:rsidR="00B26A88" w:rsidRDefault="00000000">
      <w:pPr>
        <w:pStyle w:val="BodyText"/>
        <w:spacing w:before="137" w:line="256" w:lineRule="auto"/>
        <w:ind w:left="109" w:right="107"/>
        <w:jc w:val="both"/>
      </w:pPr>
      <w:r>
        <w:rPr>
          <w:w w:val="110"/>
        </w:rPr>
        <w:t>Data</w:t>
      </w:r>
      <w:r>
        <w:rPr>
          <w:spacing w:val="-13"/>
          <w:w w:val="110"/>
        </w:rPr>
        <w:t xml:space="preserve"> </w:t>
      </w:r>
      <w:r>
        <w:rPr>
          <w:w w:val="110"/>
        </w:rPr>
        <w:t>processing</w:t>
      </w:r>
      <w:r>
        <w:rPr>
          <w:spacing w:val="-13"/>
          <w:w w:val="110"/>
        </w:rPr>
        <w:t xml:space="preserve"> </w:t>
      </w:r>
      <w:r>
        <w:rPr>
          <w:w w:val="110"/>
        </w:rPr>
        <w:t>choices,</w:t>
      </w:r>
      <w:r>
        <w:rPr>
          <w:spacing w:val="-13"/>
          <w:w w:val="110"/>
        </w:rPr>
        <w:t xml:space="preserve"> </w:t>
      </w:r>
      <w:r>
        <w:rPr>
          <w:w w:val="110"/>
        </w:rPr>
        <w:t>such</w:t>
      </w:r>
      <w:r>
        <w:rPr>
          <w:spacing w:val="-13"/>
          <w:w w:val="110"/>
        </w:rPr>
        <w:t xml:space="preserve"> </w:t>
      </w:r>
      <w:r>
        <w:rPr>
          <w:w w:val="110"/>
        </w:rPr>
        <w:t>as</w:t>
      </w:r>
      <w:r>
        <w:rPr>
          <w:spacing w:val="-13"/>
          <w:w w:val="110"/>
        </w:rPr>
        <w:t xml:space="preserve"> </w:t>
      </w:r>
      <w:r>
        <w:rPr>
          <w:w w:val="110"/>
        </w:rPr>
        <w:t>averaging</w:t>
      </w:r>
      <w:r>
        <w:rPr>
          <w:spacing w:val="-14"/>
          <w:w w:val="110"/>
        </w:rPr>
        <w:t xml:space="preserve"> </w:t>
      </w:r>
      <w:r>
        <w:rPr>
          <w:w w:val="110"/>
        </w:rPr>
        <w:t>and</w:t>
      </w:r>
      <w:r>
        <w:rPr>
          <w:spacing w:val="-13"/>
          <w:w w:val="110"/>
        </w:rPr>
        <w:t xml:space="preserve"> </w:t>
      </w:r>
      <w:r>
        <w:rPr>
          <w:w w:val="110"/>
        </w:rPr>
        <w:t>interpolation,</w:t>
      </w:r>
      <w:r>
        <w:rPr>
          <w:spacing w:val="-13"/>
          <w:w w:val="110"/>
        </w:rPr>
        <w:t xml:space="preserve"> </w:t>
      </w:r>
      <w:r>
        <w:rPr>
          <w:w w:val="110"/>
        </w:rPr>
        <w:t>impact</w:t>
      </w:r>
      <w:r>
        <w:rPr>
          <w:spacing w:val="-13"/>
          <w:w w:val="110"/>
        </w:rPr>
        <w:t xml:space="preserve"> </w:t>
      </w:r>
      <w:r>
        <w:rPr>
          <w:w w:val="110"/>
        </w:rPr>
        <w:t>CPET</w:t>
      </w:r>
      <w:r>
        <w:rPr>
          <w:spacing w:val="-13"/>
          <w:w w:val="110"/>
        </w:rPr>
        <w:t xml:space="preserve"> </w:t>
      </w:r>
      <w:r>
        <w:rPr>
          <w:w w:val="110"/>
        </w:rPr>
        <w:t>variables</w:t>
      </w:r>
      <w:r>
        <w:rPr>
          <w:spacing w:val="-14"/>
          <w:w w:val="110"/>
        </w:rPr>
        <w:t xml:space="preserve"> </w:t>
      </w:r>
      <w:r>
        <w:rPr>
          <w:w w:val="110"/>
        </w:rPr>
        <w:t>or</w:t>
      </w:r>
      <w:r>
        <w:rPr>
          <w:spacing w:val="-13"/>
          <w:w w:val="110"/>
        </w:rPr>
        <w:t xml:space="preserve"> </w:t>
      </w:r>
      <w:r>
        <w:rPr>
          <w:w w:val="110"/>
        </w:rPr>
        <w:t xml:space="preserve">their </w:t>
      </w:r>
      <w:r>
        <w:t>confidence</w:t>
      </w:r>
      <w:r>
        <w:rPr>
          <w:spacing w:val="36"/>
        </w:rPr>
        <w:t xml:space="preserve"> </w:t>
      </w:r>
      <w:r>
        <w:t>intervals.</w:t>
      </w:r>
      <w:r>
        <w:rPr>
          <w:spacing w:val="79"/>
        </w:rPr>
        <w:t xml:space="preserve"> </w:t>
      </w:r>
      <w:r>
        <w:t>Existing</w:t>
      </w:r>
      <w:r>
        <w:rPr>
          <w:spacing w:val="37"/>
        </w:rPr>
        <w:t xml:space="preserve"> </w:t>
      </w:r>
      <w:r>
        <w:t>surveys</w:t>
      </w:r>
      <w:r>
        <w:rPr>
          <w:spacing w:val="36"/>
        </w:rPr>
        <w:t xml:space="preserve"> </w:t>
      </w:r>
      <w:r>
        <w:t>(</w:t>
      </w:r>
      <w:proofErr w:type="spellStart"/>
      <w:r>
        <w:t>Robergs</w:t>
      </w:r>
      <w:proofErr w:type="spellEnd"/>
      <w:r>
        <w:rPr>
          <w:spacing w:val="37"/>
        </w:rPr>
        <w:t xml:space="preserve"> </w:t>
      </w:r>
      <w:r>
        <w:t>et</w:t>
      </w:r>
      <w:r>
        <w:rPr>
          <w:spacing w:val="37"/>
        </w:rPr>
        <w:t xml:space="preserve"> </w:t>
      </w:r>
      <w:r>
        <w:t>al.,</w:t>
      </w:r>
      <w:r>
        <w:rPr>
          <w:spacing w:val="39"/>
        </w:rPr>
        <w:t xml:space="preserve"> </w:t>
      </w:r>
      <w:r>
        <w:t>2010)</w:t>
      </w:r>
      <w:r>
        <w:rPr>
          <w:spacing w:val="37"/>
        </w:rPr>
        <w:t xml:space="preserve"> </w:t>
      </w:r>
      <w:r>
        <w:t>and</w:t>
      </w:r>
      <w:r>
        <w:rPr>
          <w:spacing w:val="37"/>
        </w:rPr>
        <w:t xml:space="preserve"> </w:t>
      </w:r>
      <w:r>
        <w:t>studies</w:t>
      </w:r>
      <w:r>
        <w:rPr>
          <w:spacing w:val="37"/>
        </w:rPr>
        <w:t xml:space="preserve"> </w:t>
      </w:r>
      <w:r>
        <w:t>(Midgley</w:t>
      </w:r>
      <w:r>
        <w:rPr>
          <w:spacing w:val="36"/>
        </w:rPr>
        <w:t xml:space="preserve"> </w:t>
      </w:r>
      <w:r>
        <w:t>et</w:t>
      </w:r>
      <w:r>
        <w:rPr>
          <w:spacing w:val="37"/>
        </w:rPr>
        <w:t xml:space="preserve"> </w:t>
      </w:r>
      <w:r>
        <w:t>al.,</w:t>
      </w:r>
      <w:r>
        <w:rPr>
          <w:spacing w:val="39"/>
        </w:rPr>
        <w:t xml:space="preserve"> </w:t>
      </w:r>
      <w:r>
        <w:t xml:space="preserve">2007) </w:t>
      </w:r>
      <w:r>
        <w:rPr>
          <w:w w:val="110"/>
        </w:rPr>
        <w:t>are</w:t>
      </w:r>
      <w:r>
        <w:rPr>
          <w:spacing w:val="-7"/>
          <w:w w:val="110"/>
        </w:rPr>
        <w:t xml:space="preserve"> </w:t>
      </w:r>
      <w:r>
        <w:rPr>
          <w:w w:val="110"/>
        </w:rPr>
        <w:t>small</w:t>
      </w:r>
      <w:r>
        <w:rPr>
          <w:spacing w:val="-7"/>
          <w:w w:val="110"/>
        </w:rPr>
        <w:t xml:space="preserve"> </w:t>
      </w:r>
      <w:r>
        <w:rPr>
          <w:w w:val="110"/>
        </w:rPr>
        <w:t>and</w:t>
      </w:r>
      <w:r>
        <w:rPr>
          <w:spacing w:val="-7"/>
          <w:w w:val="110"/>
        </w:rPr>
        <w:t xml:space="preserve"> </w:t>
      </w:r>
      <w:r>
        <w:rPr>
          <w:w w:val="110"/>
        </w:rPr>
        <w:t>focused</w:t>
      </w:r>
      <w:r>
        <w:rPr>
          <w:spacing w:val="-7"/>
          <w:w w:val="110"/>
        </w:rPr>
        <w:t xml:space="preserve"> </w:t>
      </w:r>
      <w:r>
        <w:rPr>
          <w:w w:val="110"/>
        </w:rPr>
        <w:t>on</w:t>
      </w:r>
      <w:r>
        <w:rPr>
          <w:spacing w:val="-7"/>
          <w:w w:val="110"/>
        </w:rPr>
        <w:t xml:space="preserve"> </w:t>
      </w:r>
      <w:r>
        <w:rPr>
          <w:w w:val="110"/>
        </w:rPr>
        <w:t>averaging</w:t>
      </w:r>
      <w:r>
        <w:rPr>
          <w:spacing w:val="-7"/>
          <w:w w:val="110"/>
        </w:rPr>
        <w:t xml:space="preserve"> </w:t>
      </w:r>
      <w:r>
        <w:rPr>
          <w:w w:val="110"/>
        </w:rPr>
        <w:t>methods</w:t>
      </w:r>
      <w:r>
        <w:rPr>
          <w:spacing w:val="-7"/>
          <w:w w:val="110"/>
        </w:rPr>
        <w:t xml:space="preserve"> </w:t>
      </w:r>
      <w:r>
        <w:rPr>
          <w:w w:val="110"/>
        </w:rPr>
        <w:t>only,</w:t>
      </w:r>
      <w:r>
        <w:rPr>
          <w:spacing w:val="-5"/>
          <w:w w:val="110"/>
        </w:rPr>
        <w:t xml:space="preserve"> </w:t>
      </w:r>
      <w:r>
        <w:rPr>
          <w:w w:val="110"/>
        </w:rPr>
        <w:t>finding</w:t>
      </w:r>
      <w:r>
        <w:rPr>
          <w:spacing w:val="-7"/>
          <w:w w:val="110"/>
        </w:rPr>
        <w:t xml:space="preserve"> </w:t>
      </w:r>
      <w:r>
        <w:rPr>
          <w:w w:val="110"/>
        </w:rPr>
        <w:t>time-based</w:t>
      </w:r>
      <w:r>
        <w:rPr>
          <w:spacing w:val="-7"/>
          <w:w w:val="110"/>
        </w:rPr>
        <w:t xml:space="preserve"> </w:t>
      </w:r>
      <w:r>
        <w:rPr>
          <w:w w:val="110"/>
        </w:rPr>
        <w:t>bin</w:t>
      </w:r>
      <w:r>
        <w:rPr>
          <w:spacing w:val="-7"/>
          <w:w w:val="110"/>
        </w:rPr>
        <w:t xml:space="preserve"> </w:t>
      </w:r>
      <w:r>
        <w:rPr>
          <w:w w:val="110"/>
        </w:rPr>
        <w:t>averages</w:t>
      </w:r>
      <w:r>
        <w:rPr>
          <w:spacing w:val="-7"/>
          <w:w w:val="110"/>
        </w:rPr>
        <w:t xml:space="preserve"> </w:t>
      </w:r>
      <w:r>
        <w:rPr>
          <w:w w:val="110"/>
        </w:rPr>
        <w:t>(e.g.,</w:t>
      </w:r>
      <w:r>
        <w:rPr>
          <w:spacing w:val="-5"/>
          <w:w w:val="110"/>
        </w:rPr>
        <w:t xml:space="preserve"> </w:t>
      </w:r>
      <w:r>
        <w:rPr>
          <w:w w:val="110"/>
        </w:rPr>
        <w:t>30- second</w:t>
      </w:r>
      <w:r>
        <w:rPr>
          <w:spacing w:val="-7"/>
          <w:w w:val="110"/>
        </w:rPr>
        <w:t xml:space="preserve"> </w:t>
      </w:r>
      <w:r>
        <w:rPr>
          <w:w w:val="110"/>
        </w:rPr>
        <w:t>averages)</w:t>
      </w:r>
      <w:r>
        <w:rPr>
          <w:spacing w:val="-7"/>
          <w:w w:val="110"/>
        </w:rPr>
        <w:t xml:space="preserve"> </w:t>
      </w:r>
      <w:r>
        <w:rPr>
          <w:w w:val="110"/>
        </w:rPr>
        <w:t>were</w:t>
      </w:r>
      <w:r>
        <w:rPr>
          <w:spacing w:val="-7"/>
          <w:w w:val="110"/>
        </w:rPr>
        <w:t xml:space="preserve"> </w:t>
      </w:r>
      <w:r>
        <w:rPr>
          <w:w w:val="110"/>
        </w:rPr>
        <w:t>popular.</w:t>
      </w:r>
      <w:r>
        <w:rPr>
          <w:spacing w:val="18"/>
          <w:w w:val="110"/>
        </w:rPr>
        <w:t xml:space="preserve"> </w:t>
      </w:r>
      <w:r>
        <w:rPr>
          <w:w w:val="110"/>
        </w:rPr>
        <w:t>A</w:t>
      </w:r>
      <w:r>
        <w:rPr>
          <w:spacing w:val="-7"/>
          <w:w w:val="110"/>
        </w:rPr>
        <w:t xml:space="preserve"> </w:t>
      </w:r>
      <w:r>
        <w:rPr>
          <w:w w:val="110"/>
        </w:rPr>
        <w:t>larger</w:t>
      </w:r>
      <w:r>
        <w:rPr>
          <w:spacing w:val="-7"/>
          <w:w w:val="110"/>
        </w:rPr>
        <w:t xml:space="preserve"> </w:t>
      </w:r>
      <w:r>
        <w:rPr>
          <w:w w:val="110"/>
        </w:rPr>
        <w:t>sample</w:t>
      </w:r>
      <w:r>
        <w:rPr>
          <w:spacing w:val="-7"/>
          <w:w w:val="110"/>
        </w:rPr>
        <w:t xml:space="preserve"> </w:t>
      </w:r>
      <w:r>
        <w:rPr>
          <w:w w:val="110"/>
        </w:rPr>
        <w:t>can,</w:t>
      </w:r>
      <w:r>
        <w:rPr>
          <w:spacing w:val="-6"/>
          <w:w w:val="110"/>
        </w:rPr>
        <w:t xml:space="preserve"> </w:t>
      </w:r>
      <w:r>
        <w:rPr>
          <w:w w:val="110"/>
        </w:rPr>
        <w:t>therefore,</w:t>
      </w:r>
      <w:r>
        <w:rPr>
          <w:spacing w:val="-6"/>
          <w:w w:val="110"/>
        </w:rPr>
        <w:t xml:space="preserve"> </w:t>
      </w:r>
      <w:r>
        <w:rPr>
          <w:w w:val="110"/>
        </w:rPr>
        <w:t>better</w:t>
      </w:r>
      <w:r>
        <w:rPr>
          <w:spacing w:val="-7"/>
          <w:w w:val="110"/>
        </w:rPr>
        <w:t xml:space="preserve"> </w:t>
      </w:r>
      <w:r>
        <w:rPr>
          <w:w w:val="110"/>
        </w:rPr>
        <w:t>describe</w:t>
      </w:r>
      <w:r>
        <w:rPr>
          <w:spacing w:val="-7"/>
          <w:w w:val="110"/>
        </w:rPr>
        <w:t xml:space="preserve"> </w:t>
      </w:r>
      <w:r>
        <w:rPr>
          <w:w w:val="110"/>
        </w:rPr>
        <w:t>how</w:t>
      </w:r>
      <w:r>
        <w:rPr>
          <w:spacing w:val="-7"/>
          <w:w w:val="110"/>
        </w:rPr>
        <w:t xml:space="preserve"> </w:t>
      </w:r>
      <w:r>
        <w:rPr>
          <w:w w:val="110"/>
        </w:rPr>
        <w:t>often</w:t>
      </w:r>
      <w:r>
        <w:rPr>
          <w:spacing w:val="-7"/>
          <w:w w:val="110"/>
        </w:rPr>
        <w:t xml:space="preserve"> </w:t>
      </w:r>
      <w:r>
        <w:rPr>
          <w:w w:val="110"/>
        </w:rPr>
        <w:t>all data processing steps are described.</w:t>
      </w:r>
    </w:p>
    <w:p w14:paraId="3ED36A77" w14:textId="77777777" w:rsidR="00B26A88" w:rsidRDefault="00000000">
      <w:pPr>
        <w:pStyle w:val="BodyText"/>
        <w:spacing w:before="137" w:line="256" w:lineRule="auto"/>
        <w:ind w:left="109" w:right="107"/>
        <w:jc w:val="both"/>
      </w:pPr>
      <w:r>
        <w:t>Before conducting this scoping review,</w:t>
      </w:r>
      <w:r>
        <w:rPr>
          <w:spacing w:val="40"/>
        </w:rPr>
        <w:t xml:space="preserve"> </w:t>
      </w:r>
      <w:r>
        <w:t>we anecdotally observed that many articles using CPET</w:t>
      </w:r>
      <w:r>
        <w:rPr>
          <w:spacing w:val="40"/>
          <w:w w:val="110"/>
        </w:rPr>
        <w:t xml:space="preserve"> </w:t>
      </w:r>
      <w:r>
        <w:rPr>
          <w:w w:val="110"/>
        </w:rPr>
        <w:t>data</w:t>
      </w:r>
      <w:r>
        <w:rPr>
          <w:spacing w:val="-3"/>
          <w:w w:val="110"/>
        </w:rPr>
        <w:t xml:space="preserve"> </w:t>
      </w:r>
      <w:r>
        <w:rPr>
          <w:w w:val="110"/>
        </w:rPr>
        <w:t>did</w:t>
      </w:r>
      <w:r>
        <w:rPr>
          <w:spacing w:val="-1"/>
          <w:w w:val="110"/>
        </w:rPr>
        <w:t xml:space="preserve"> </w:t>
      </w:r>
      <w:r>
        <w:rPr>
          <w:w w:val="110"/>
        </w:rPr>
        <w:t>not</w:t>
      </w:r>
      <w:r>
        <w:rPr>
          <w:spacing w:val="-3"/>
          <w:w w:val="110"/>
        </w:rPr>
        <w:t xml:space="preserve"> </w:t>
      </w:r>
      <w:r>
        <w:rPr>
          <w:w w:val="110"/>
        </w:rPr>
        <w:t>report</w:t>
      </w:r>
      <w:r>
        <w:rPr>
          <w:spacing w:val="-1"/>
          <w:w w:val="110"/>
        </w:rPr>
        <w:t xml:space="preserve"> </w:t>
      </w:r>
      <w:r>
        <w:rPr>
          <w:w w:val="110"/>
        </w:rPr>
        <w:t>all</w:t>
      </w:r>
      <w:r>
        <w:rPr>
          <w:spacing w:val="-2"/>
          <w:w w:val="110"/>
        </w:rPr>
        <w:t xml:space="preserve"> </w:t>
      </w:r>
      <w:r>
        <w:rPr>
          <w:w w:val="110"/>
        </w:rPr>
        <w:t>data</w:t>
      </w:r>
      <w:r>
        <w:rPr>
          <w:spacing w:val="-2"/>
          <w:w w:val="110"/>
        </w:rPr>
        <w:t xml:space="preserve"> </w:t>
      </w:r>
      <w:r>
        <w:rPr>
          <w:w w:val="110"/>
        </w:rPr>
        <w:t>processing</w:t>
      </w:r>
      <w:r>
        <w:rPr>
          <w:spacing w:val="-2"/>
          <w:w w:val="110"/>
        </w:rPr>
        <w:t xml:space="preserve"> </w:t>
      </w:r>
      <w:r>
        <w:rPr>
          <w:w w:val="110"/>
        </w:rPr>
        <w:t>steps,</w:t>
      </w:r>
      <w:r>
        <w:rPr>
          <w:spacing w:val="-2"/>
          <w:w w:val="110"/>
        </w:rPr>
        <w:t xml:space="preserve"> </w:t>
      </w:r>
      <w:r>
        <w:rPr>
          <w:w w:val="110"/>
        </w:rPr>
        <w:t>especially</w:t>
      </w:r>
      <w:r>
        <w:rPr>
          <w:spacing w:val="-2"/>
          <w:w w:val="110"/>
        </w:rPr>
        <w:t xml:space="preserve"> </w:t>
      </w:r>
      <w:r>
        <w:rPr>
          <w:w w:val="110"/>
        </w:rPr>
        <w:t>outlier</w:t>
      </w:r>
      <w:r>
        <w:rPr>
          <w:spacing w:val="-2"/>
          <w:w w:val="110"/>
        </w:rPr>
        <w:t xml:space="preserve"> </w:t>
      </w:r>
      <w:r>
        <w:rPr>
          <w:w w:val="110"/>
        </w:rPr>
        <w:t>removal</w:t>
      </w:r>
      <w:r>
        <w:rPr>
          <w:spacing w:val="-2"/>
          <w:w w:val="110"/>
        </w:rPr>
        <w:t xml:space="preserve"> </w:t>
      </w:r>
      <w:r>
        <w:rPr>
          <w:w w:val="110"/>
        </w:rPr>
        <w:t>and</w:t>
      </w:r>
      <w:r>
        <w:rPr>
          <w:spacing w:val="-1"/>
          <w:w w:val="110"/>
        </w:rPr>
        <w:t xml:space="preserve"> </w:t>
      </w:r>
      <w:r>
        <w:rPr>
          <w:w w:val="110"/>
        </w:rPr>
        <w:t>interpolation</w:t>
      </w:r>
      <w:r>
        <w:rPr>
          <w:spacing w:val="-2"/>
          <w:w w:val="110"/>
        </w:rPr>
        <w:t xml:space="preserve"> </w:t>
      </w:r>
      <w:r>
        <w:rPr>
          <w:spacing w:val="-5"/>
          <w:w w:val="110"/>
        </w:rPr>
        <w:t>de-</w:t>
      </w:r>
    </w:p>
    <w:p w14:paraId="4FA82109" w14:textId="77777777" w:rsidR="00B26A88" w:rsidRDefault="00B26A88">
      <w:pPr>
        <w:spacing w:line="256" w:lineRule="auto"/>
        <w:jc w:val="both"/>
        <w:sectPr w:rsidR="00B26A88">
          <w:pgSz w:w="12240" w:h="15840"/>
          <w:pgMar w:top="1260" w:right="1560" w:bottom="2080" w:left="1560" w:header="0" w:footer="1877" w:gutter="0"/>
          <w:cols w:space="720"/>
        </w:sectPr>
      </w:pPr>
    </w:p>
    <w:p w14:paraId="00082CE4" w14:textId="3585DC01" w:rsidR="00B26A88" w:rsidRDefault="00000000">
      <w:pPr>
        <w:pStyle w:val="BodyText"/>
        <w:spacing w:before="113" w:line="256" w:lineRule="auto"/>
        <w:ind w:left="109" w:right="106"/>
        <w:jc w:val="both"/>
      </w:pPr>
      <w:r>
        <w:rPr>
          <w:w w:val="105"/>
        </w:rPr>
        <w:lastRenderedPageBreak/>
        <w:t>tails.</w:t>
      </w:r>
      <w:r>
        <w:rPr>
          <w:spacing w:val="40"/>
          <w:w w:val="105"/>
        </w:rPr>
        <w:t xml:space="preserve"> </w:t>
      </w:r>
      <w:r>
        <w:rPr>
          <w:w w:val="105"/>
        </w:rPr>
        <w:t xml:space="preserve">This may hamper reproduction or replication attempts, which </w:t>
      </w:r>
      <w:ins w:id="24" w:author="Christopher J Lundstrom" w:date="2024-07-08T19:24:00Z" w16du:dateUtc="2024-07-09T00:24:00Z">
        <w:r w:rsidR="00A84A52">
          <w:rPr>
            <w:w w:val="105"/>
          </w:rPr>
          <w:t xml:space="preserve">have </w:t>
        </w:r>
      </w:ins>
      <w:r>
        <w:rPr>
          <w:w w:val="105"/>
        </w:rPr>
        <w:t>bec</w:t>
      </w:r>
      <w:ins w:id="25" w:author="Christopher J Lundstrom" w:date="2024-07-08T19:24:00Z" w16du:dateUtc="2024-07-09T00:24:00Z">
        <w:r w:rsidR="00A84A52">
          <w:rPr>
            <w:w w:val="105"/>
          </w:rPr>
          <w:t>o</w:t>
        </w:r>
      </w:ins>
      <w:del w:id="26" w:author="Christopher J Lundstrom" w:date="2024-07-08T19:24:00Z" w16du:dateUtc="2024-07-09T00:24:00Z">
        <w:r w:rsidDel="00A84A52">
          <w:rPr>
            <w:w w:val="105"/>
          </w:rPr>
          <w:delText>a</w:delText>
        </w:r>
      </w:del>
      <w:r>
        <w:rPr>
          <w:w w:val="105"/>
        </w:rPr>
        <w:t xml:space="preserve">me a more prominent issue in science within the past decade (Goodman et al., 2016; Open Science Collaboration, 2015) Therefore, to assist with conducting future research on the effects of data processing on CPET values and to evaluate the methodological reproducibility of research using BBB gas exchange data generally, we conducted a broad scoping review to identify the </w:t>
      </w:r>
      <w:ins w:id="27" w:author="Christopher J Lundstrom" w:date="2024-07-08T19:25:00Z" w16du:dateUtc="2024-07-09T00:25:00Z">
        <w:r w:rsidR="00A84A52">
          <w:rPr>
            <w:w w:val="105"/>
          </w:rPr>
          <w:t xml:space="preserve">frequency of reporting, </w:t>
        </w:r>
      </w:ins>
      <w:del w:id="28" w:author="Christopher J Lundstrom" w:date="2024-07-08T19:25:00Z" w16du:dateUtc="2024-07-09T00:25:00Z">
        <w:r w:rsidDel="00A84A52">
          <w:rPr>
            <w:w w:val="105"/>
          </w:rPr>
          <w:delText>preva</w:delText>
        </w:r>
      </w:del>
      <w:del w:id="29" w:author="Christopher J Lundstrom" w:date="2024-07-08T19:26:00Z" w16du:dateUtc="2024-07-09T00:26:00Z">
        <w:r w:rsidDel="00A84A52">
          <w:rPr>
            <w:w w:val="105"/>
          </w:rPr>
          <w:delText xml:space="preserve">lence </w:delText>
        </w:r>
      </w:del>
      <w:r>
        <w:rPr>
          <w:w w:val="105"/>
        </w:rPr>
        <w:t>and popularity</w:t>
      </w:r>
      <w:r>
        <w:rPr>
          <w:spacing w:val="40"/>
          <w:w w:val="105"/>
        </w:rPr>
        <w:t xml:space="preserve"> </w:t>
      </w:r>
      <w:r>
        <w:rPr>
          <w:w w:val="105"/>
        </w:rPr>
        <w:t>of</w:t>
      </w:r>
      <w:r>
        <w:rPr>
          <w:spacing w:val="40"/>
          <w:w w:val="105"/>
        </w:rPr>
        <w:t xml:space="preserve"> </w:t>
      </w:r>
      <w:r>
        <w:rPr>
          <w:w w:val="105"/>
        </w:rPr>
        <w:t>outlier</w:t>
      </w:r>
      <w:r>
        <w:rPr>
          <w:spacing w:val="40"/>
          <w:w w:val="105"/>
        </w:rPr>
        <w:t xml:space="preserve"> </w:t>
      </w:r>
      <w:r>
        <w:rPr>
          <w:w w:val="105"/>
        </w:rPr>
        <w:t>removal,</w:t>
      </w:r>
      <w:r>
        <w:rPr>
          <w:spacing w:val="40"/>
          <w:w w:val="105"/>
        </w:rPr>
        <w:t xml:space="preserve"> </w:t>
      </w:r>
      <w:r>
        <w:rPr>
          <w:w w:val="105"/>
        </w:rPr>
        <w:t>interpolation,</w:t>
      </w:r>
      <w:r>
        <w:rPr>
          <w:spacing w:val="40"/>
          <w:w w:val="105"/>
        </w:rPr>
        <w:t xml:space="preserve"> </w:t>
      </w:r>
      <w:r>
        <w:rPr>
          <w:w w:val="105"/>
        </w:rPr>
        <w:t>and</w:t>
      </w:r>
      <w:r>
        <w:rPr>
          <w:spacing w:val="40"/>
          <w:w w:val="105"/>
        </w:rPr>
        <w:t xml:space="preserve"> </w:t>
      </w:r>
      <w:r>
        <w:rPr>
          <w:w w:val="105"/>
        </w:rPr>
        <w:t>data</w:t>
      </w:r>
      <w:r>
        <w:rPr>
          <w:spacing w:val="40"/>
          <w:w w:val="105"/>
        </w:rPr>
        <w:t xml:space="preserve"> </w:t>
      </w:r>
      <w:r>
        <w:rPr>
          <w:w w:val="105"/>
        </w:rPr>
        <w:t>averaging</w:t>
      </w:r>
      <w:r>
        <w:rPr>
          <w:spacing w:val="40"/>
          <w:w w:val="105"/>
        </w:rPr>
        <w:t xml:space="preserve"> </w:t>
      </w:r>
      <w:r>
        <w:rPr>
          <w:w w:val="105"/>
        </w:rPr>
        <w:t>methods.</w:t>
      </w:r>
    </w:p>
    <w:p w14:paraId="54AED967" w14:textId="77777777" w:rsidR="00B26A88" w:rsidRDefault="00B26A88">
      <w:pPr>
        <w:pStyle w:val="BodyText"/>
        <w:spacing w:before="244"/>
      </w:pPr>
    </w:p>
    <w:p w14:paraId="52D7358F" w14:textId="77777777" w:rsidR="00B26A88" w:rsidRDefault="00000000">
      <w:pPr>
        <w:pStyle w:val="Heading1"/>
        <w:numPr>
          <w:ilvl w:val="0"/>
          <w:numId w:val="1"/>
        </w:numPr>
        <w:tabs>
          <w:tab w:val="left" w:pos="409"/>
        </w:tabs>
        <w:ind w:left="409" w:hanging="300"/>
        <w:jc w:val="both"/>
      </w:pPr>
      <w:bookmarkStart w:id="30" w:name="Methods"/>
      <w:bookmarkEnd w:id="30"/>
      <w:r>
        <w:rPr>
          <w:spacing w:val="-2"/>
        </w:rPr>
        <w:t>Methods</w:t>
      </w:r>
    </w:p>
    <w:p w14:paraId="252EA111" w14:textId="77777777" w:rsidR="00B26A88" w:rsidRDefault="00B26A88">
      <w:pPr>
        <w:pStyle w:val="BodyText"/>
        <w:spacing w:before="24"/>
        <w:rPr>
          <w:rFonts w:ascii="Arial"/>
          <w:b/>
          <w:sz w:val="28"/>
        </w:rPr>
      </w:pPr>
    </w:p>
    <w:p w14:paraId="08E5D528" w14:textId="77777777" w:rsidR="00B26A88" w:rsidRDefault="00000000">
      <w:pPr>
        <w:pStyle w:val="Heading2"/>
        <w:numPr>
          <w:ilvl w:val="1"/>
          <w:numId w:val="1"/>
        </w:numPr>
        <w:tabs>
          <w:tab w:val="left" w:pos="563"/>
        </w:tabs>
        <w:spacing w:before="1"/>
        <w:ind w:left="563" w:hanging="454"/>
      </w:pPr>
      <w:bookmarkStart w:id="31" w:name="Design"/>
      <w:bookmarkEnd w:id="31"/>
      <w:r>
        <w:rPr>
          <w:spacing w:val="-2"/>
        </w:rPr>
        <w:t>Design</w:t>
      </w:r>
    </w:p>
    <w:p w14:paraId="742F1A0C" w14:textId="77777777" w:rsidR="00B26A88" w:rsidRDefault="00B26A88">
      <w:pPr>
        <w:pStyle w:val="BodyText"/>
        <w:spacing w:before="15"/>
        <w:rPr>
          <w:rFonts w:ascii="Arial"/>
          <w:b/>
          <w:sz w:val="24"/>
        </w:rPr>
      </w:pPr>
    </w:p>
    <w:p w14:paraId="4E07393E" w14:textId="77777777" w:rsidR="00B26A88" w:rsidRDefault="00000000">
      <w:pPr>
        <w:pStyle w:val="BodyText"/>
        <w:spacing w:line="256" w:lineRule="auto"/>
        <w:ind w:left="109" w:right="106"/>
        <w:jc w:val="both"/>
      </w:pPr>
      <w:r>
        <w:t xml:space="preserve">This scoping review surveyed gas exchange data processing choices in original, peer-reviewed </w:t>
      </w:r>
      <w:r>
        <w:rPr>
          <w:w w:val="110"/>
        </w:rPr>
        <w:t>studies,</w:t>
      </w:r>
      <w:r>
        <w:rPr>
          <w:spacing w:val="-13"/>
          <w:w w:val="110"/>
        </w:rPr>
        <w:t xml:space="preserve"> </w:t>
      </w:r>
      <w:r>
        <w:rPr>
          <w:w w:val="110"/>
        </w:rPr>
        <w:t>summarizing</w:t>
      </w:r>
      <w:r>
        <w:rPr>
          <w:spacing w:val="-13"/>
          <w:w w:val="110"/>
        </w:rPr>
        <w:t xml:space="preserve"> </w:t>
      </w:r>
      <w:r>
        <w:rPr>
          <w:w w:val="110"/>
        </w:rPr>
        <w:t>the</w:t>
      </w:r>
      <w:r>
        <w:rPr>
          <w:spacing w:val="-13"/>
          <w:w w:val="110"/>
        </w:rPr>
        <w:t xml:space="preserve"> </w:t>
      </w:r>
      <w:r>
        <w:rPr>
          <w:w w:val="110"/>
        </w:rPr>
        <w:t>reporting</w:t>
      </w:r>
      <w:r>
        <w:rPr>
          <w:spacing w:val="-13"/>
          <w:w w:val="110"/>
        </w:rPr>
        <w:t xml:space="preserve"> </w:t>
      </w:r>
      <w:r>
        <w:rPr>
          <w:w w:val="110"/>
        </w:rPr>
        <w:t>frequency</w:t>
      </w:r>
      <w:r>
        <w:rPr>
          <w:spacing w:val="-13"/>
          <w:w w:val="110"/>
        </w:rPr>
        <w:t xml:space="preserve"> </w:t>
      </w:r>
      <w:r>
        <w:rPr>
          <w:w w:val="110"/>
        </w:rPr>
        <w:t>and</w:t>
      </w:r>
      <w:r>
        <w:rPr>
          <w:spacing w:val="-13"/>
          <w:w w:val="110"/>
        </w:rPr>
        <w:t xml:space="preserve"> </w:t>
      </w:r>
      <w:r>
        <w:rPr>
          <w:w w:val="110"/>
        </w:rPr>
        <w:t>methods</w:t>
      </w:r>
      <w:r>
        <w:rPr>
          <w:spacing w:val="-13"/>
          <w:w w:val="110"/>
        </w:rPr>
        <w:t xml:space="preserve"> </w:t>
      </w:r>
      <w:r>
        <w:rPr>
          <w:w w:val="110"/>
        </w:rPr>
        <w:t>for</w:t>
      </w:r>
      <w:r>
        <w:rPr>
          <w:spacing w:val="-13"/>
          <w:w w:val="110"/>
        </w:rPr>
        <w:t xml:space="preserve"> </w:t>
      </w:r>
      <w:r>
        <w:rPr>
          <w:w w:val="110"/>
        </w:rPr>
        <w:t>outlier</w:t>
      </w:r>
      <w:r>
        <w:rPr>
          <w:spacing w:val="-13"/>
          <w:w w:val="110"/>
        </w:rPr>
        <w:t xml:space="preserve"> </w:t>
      </w:r>
      <w:r>
        <w:rPr>
          <w:w w:val="110"/>
        </w:rPr>
        <w:t>removal,</w:t>
      </w:r>
      <w:r>
        <w:rPr>
          <w:spacing w:val="-13"/>
          <w:w w:val="110"/>
        </w:rPr>
        <w:t xml:space="preserve"> </w:t>
      </w:r>
      <w:r>
        <w:rPr>
          <w:w w:val="110"/>
        </w:rPr>
        <w:t>interpolation, and averaging.</w:t>
      </w:r>
    </w:p>
    <w:p w14:paraId="062BD52C" w14:textId="77777777" w:rsidR="00B26A88" w:rsidRDefault="00B26A88">
      <w:pPr>
        <w:pStyle w:val="BodyText"/>
        <w:spacing w:before="177"/>
      </w:pPr>
    </w:p>
    <w:p w14:paraId="5A9D9DB3" w14:textId="77777777" w:rsidR="00B26A88" w:rsidRDefault="00000000">
      <w:pPr>
        <w:pStyle w:val="Heading2"/>
        <w:numPr>
          <w:ilvl w:val="1"/>
          <w:numId w:val="1"/>
        </w:numPr>
        <w:tabs>
          <w:tab w:val="left" w:pos="563"/>
        </w:tabs>
        <w:ind w:left="563" w:hanging="454"/>
      </w:pPr>
      <w:bookmarkStart w:id="32" w:name="Protocol_Registration"/>
      <w:bookmarkEnd w:id="32"/>
      <w:r>
        <w:rPr>
          <w:spacing w:val="-2"/>
        </w:rPr>
        <w:t>Protocol</w:t>
      </w:r>
      <w:r>
        <w:rPr>
          <w:spacing w:val="-7"/>
        </w:rPr>
        <w:t xml:space="preserve"> </w:t>
      </w:r>
      <w:r>
        <w:rPr>
          <w:spacing w:val="-2"/>
        </w:rPr>
        <w:t>Registration</w:t>
      </w:r>
    </w:p>
    <w:p w14:paraId="6BB7B604" w14:textId="77777777" w:rsidR="00B26A88" w:rsidRDefault="00B26A88">
      <w:pPr>
        <w:pStyle w:val="BodyText"/>
        <w:spacing w:before="15"/>
        <w:rPr>
          <w:rFonts w:ascii="Arial"/>
          <w:b/>
          <w:sz w:val="24"/>
        </w:rPr>
      </w:pPr>
    </w:p>
    <w:p w14:paraId="01CE9711" w14:textId="77777777" w:rsidR="00B26A88" w:rsidRDefault="00000000">
      <w:pPr>
        <w:pStyle w:val="BodyText"/>
        <w:spacing w:before="1" w:line="256" w:lineRule="auto"/>
        <w:ind w:left="109" w:right="107"/>
        <w:jc w:val="both"/>
      </w:pPr>
      <w:r>
        <w:rPr>
          <w:w w:val="110"/>
        </w:rPr>
        <w:t>These methods (</w:t>
      </w:r>
      <w:proofErr w:type="spellStart"/>
      <w:r>
        <w:rPr>
          <w:w w:val="110"/>
        </w:rPr>
        <w:t>Tricco</w:t>
      </w:r>
      <w:proofErr w:type="spellEnd"/>
      <w:r>
        <w:rPr>
          <w:w w:val="110"/>
        </w:rPr>
        <w:t xml:space="preserve"> et al., 2018) and results (Peters et al., 2020) are modeled on the PRISMA scoping review extension guidelines.</w:t>
      </w:r>
      <w:r>
        <w:rPr>
          <w:spacing w:val="40"/>
          <w:w w:val="110"/>
        </w:rPr>
        <w:t xml:space="preserve"> </w:t>
      </w:r>
      <w:r>
        <w:rPr>
          <w:w w:val="110"/>
        </w:rPr>
        <w:t xml:space="preserve">This protocol was registered with the Open Science Framework (OSF): </w:t>
      </w:r>
      <w:hyperlink r:id="rId9">
        <w:r>
          <w:rPr>
            <w:color w:val="0000FF"/>
            <w:w w:val="110"/>
          </w:rPr>
          <w:t>https://doi.org/10.17605/OSF.IO/A4VMZ</w:t>
        </w:r>
      </w:hyperlink>
      <w:r>
        <w:rPr>
          <w:w w:val="110"/>
        </w:rPr>
        <w:t>.</w:t>
      </w:r>
    </w:p>
    <w:p w14:paraId="6D8611F5" w14:textId="77777777" w:rsidR="00B26A88" w:rsidRDefault="00B26A88">
      <w:pPr>
        <w:pStyle w:val="BodyText"/>
        <w:spacing w:before="177"/>
      </w:pPr>
    </w:p>
    <w:p w14:paraId="4B6BD958" w14:textId="77777777" w:rsidR="00B26A88" w:rsidRDefault="00000000">
      <w:pPr>
        <w:pStyle w:val="Heading2"/>
        <w:numPr>
          <w:ilvl w:val="1"/>
          <w:numId w:val="1"/>
        </w:numPr>
        <w:tabs>
          <w:tab w:val="left" w:pos="563"/>
        </w:tabs>
        <w:ind w:left="563" w:hanging="454"/>
      </w:pPr>
      <w:bookmarkStart w:id="33" w:name="Eligibility_Criteria"/>
      <w:bookmarkEnd w:id="33"/>
      <w:r>
        <w:rPr>
          <w:spacing w:val="-6"/>
        </w:rPr>
        <w:t>Eligibility</w:t>
      </w:r>
      <w:r>
        <w:rPr>
          <w:spacing w:val="7"/>
        </w:rPr>
        <w:t xml:space="preserve"> </w:t>
      </w:r>
      <w:r>
        <w:rPr>
          <w:spacing w:val="-2"/>
        </w:rPr>
        <w:t>Criteria</w:t>
      </w:r>
    </w:p>
    <w:p w14:paraId="037DE0C3" w14:textId="77777777" w:rsidR="00B26A88" w:rsidRDefault="00B26A88">
      <w:pPr>
        <w:pStyle w:val="BodyText"/>
        <w:spacing w:before="134"/>
        <w:rPr>
          <w:rFonts w:ascii="Arial"/>
          <w:b/>
          <w:sz w:val="24"/>
        </w:rPr>
      </w:pPr>
    </w:p>
    <w:p w14:paraId="0F243983" w14:textId="77777777" w:rsidR="00B26A88" w:rsidRDefault="00000000">
      <w:pPr>
        <w:ind w:left="109"/>
        <w:jc w:val="both"/>
        <w:rPr>
          <w:sz w:val="15"/>
        </w:rPr>
      </w:pPr>
      <w:r>
        <w:rPr>
          <w:w w:val="115"/>
          <w:sz w:val="15"/>
        </w:rPr>
        <w:t>Source:</w:t>
      </w:r>
      <w:r>
        <w:rPr>
          <w:spacing w:val="20"/>
          <w:w w:val="115"/>
          <w:sz w:val="15"/>
        </w:rPr>
        <w:t xml:space="preserve"> </w:t>
      </w:r>
      <w:hyperlink r:id="rId10">
        <w:r>
          <w:rPr>
            <w:color w:val="0000FF"/>
            <w:w w:val="115"/>
            <w:sz w:val="15"/>
          </w:rPr>
          <w:t>Article</w:t>
        </w:r>
        <w:r>
          <w:rPr>
            <w:color w:val="0000FF"/>
            <w:spacing w:val="5"/>
            <w:w w:val="115"/>
            <w:sz w:val="15"/>
          </w:rPr>
          <w:t xml:space="preserve"> </w:t>
        </w:r>
        <w:r>
          <w:rPr>
            <w:color w:val="0000FF"/>
            <w:spacing w:val="-2"/>
            <w:w w:val="115"/>
            <w:sz w:val="15"/>
          </w:rPr>
          <w:t>Notebook</w:t>
        </w:r>
      </w:hyperlink>
    </w:p>
    <w:p w14:paraId="7BBF118E" w14:textId="77777777" w:rsidR="00B26A88" w:rsidRDefault="00000000">
      <w:pPr>
        <w:pStyle w:val="BodyText"/>
        <w:spacing w:before="115" w:line="256" w:lineRule="auto"/>
        <w:ind w:left="109" w:right="107"/>
        <w:jc w:val="both"/>
      </w:pPr>
      <w:r>
        <w:rPr>
          <w:w w:val="110"/>
        </w:rPr>
        <w:t>Eligible articles were peer-reviewed, with BBB gas exchange data, human participants, in English, with a DOI. We imposed no date restriction.</w:t>
      </w:r>
    </w:p>
    <w:p w14:paraId="6C1172EA" w14:textId="77777777" w:rsidR="00B26A88" w:rsidRDefault="00B26A88">
      <w:pPr>
        <w:pStyle w:val="BodyText"/>
        <w:spacing w:before="177"/>
      </w:pPr>
    </w:p>
    <w:p w14:paraId="74725E6F" w14:textId="77777777" w:rsidR="00B26A88" w:rsidRDefault="00000000">
      <w:pPr>
        <w:pStyle w:val="Heading2"/>
        <w:numPr>
          <w:ilvl w:val="1"/>
          <w:numId w:val="1"/>
        </w:numPr>
        <w:tabs>
          <w:tab w:val="left" w:pos="563"/>
        </w:tabs>
        <w:ind w:left="563" w:hanging="454"/>
      </w:pPr>
      <w:bookmarkStart w:id="34" w:name="Information_Sources_and_Search"/>
      <w:bookmarkEnd w:id="34"/>
      <w:r>
        <w:rPr>
          <w:spacing w:val="-6"/>
        </w:rPr>
        <w:t>Information</w:t>
      </w:r>
      <w:r>
        <w:rPr>
          <w:spacing w:val="-8"/>
        </w:rPr>
        <w:t xml:space="preserve"> </w:t>
      </w:r>
      <w:r>
        <w:rPr>
          <w:spacing w:val="-6"/>
        </w:rPr>
        <w:t>Sources and</w:t>
      </w:r>
      <w:r>
        <w:rPr>
          <w:spacing w:val="-7"/>
        </w:rPr>
        <w:t xml:space="preserve"> </w:t>
      </w:r>
      <w:r>
        <w:rPr>
          <w:spacing w:val="-6"/>
        </w:rPr>
        <w:t>Search</w:t>
      </w:r>
    </w:p>
    <w:p w14:paraId="629DCA06" w14:textId="77777777" w:rsidR="00B26A88" w:rsidRDefault="00B26A88">
      <w:pPr>
        <w:pStyle w:val="BodyText"/>
        <w:spacing w:before="134"/>
        <w:rPr>
          <w:rFonts w:ascii="Arial"/>
          <w:b/>
          <w:sz w:val="24"/>
        </w:rPr>
      </w:pPr>
    </w:p>
    <w:p w14:paraId="5A5C3234" w14:textId="77777777" w:rsidR="00B26A88" w:rsidRDefault="00000000">
      <w:pPr>
        <w:spacing w:before="1"/>
        <w:ind w:left="109"/>
        <w:jc w:val="both"/>
        <w:rPr>
          <w:sz w:val="15"/>
        </w:rPr>
      </w:pPr>
      <w:r>
        <w:rPr>
          <w:w w:val="115"/>
          <w:sz w:val="15"/>
        </w:rPr>
        <w:t>Source:</w:t>
      </w:r>
      <w:r>
        <w:rPr>
          <w:spacing w:val="20"/>
          <w:w w:val="115"/>
          <w:sz w:val="15"/>
        </w:rPr>
        <w:t xml:space="preserve"> </w:t>
      </w:r>
      <w:hyperlink r:id="rId11">
        <w:r>
          <w:rPr>
            <w:color w:val="0000FF"/>
            <w:w w:val="115"/>
            <w:sz w:val="15"/>
          </w:rPr>
          <w:t>Article</w:t>
        </w:r>
        <w:r>
          <w:rPr>
            <w:color w:val="0000FF"/>
            <w:spacing w:val="5"/>
            <w:w w:val="115"/>
            <w:sz w:val="15"/>
          </w:rPr>
          <w:t xml:space="preserve"> </w:t>
        </w:r>
        <w:r>
          <w:rPr>
            <w:color w:val="0000FF"/>
            <w:spacing w:val="-2"/>
            <w:w w:val="115"/>
            <w:sz w:val="15"/>
          </w:rPr>
          <w:t>Notebook</w:t>
        </w:r>
      </w:hyperlink>
    </w:p>
    <w:p w14:paraId="1DFECF8E" w14:textId="77777777" w:rsidR="00B26A88" w:rsidRDefault="00000000">
      <w:pPr>
        <w:pStyle w:val="BodyText"/>
        <w:spacing w:before="114" w:line="256" w:lineRule="auto"/>
        <w:ind w:left="109" w:right="107"/>
        <w:jc w:val="both"/>
      </w:pPr>
      <w:r>
        <w:rPr>
          <w:w w:val="110"/>
        </w:rPr>
        <w:t>We</w:t>
      </w:r>
      <w:r>
        <w:rPr>
          <w:spacing w:val="40"/>
          <w:w w:val="110"/>
        </w:rPr>
        <w:t xml:space="preserve"> </w:t>
      </w:r>
      <w:r>
        <w:rPr>
          <w:w w:val="110"/>
        </w:rPr>
        <w:t>acquired</w:t>
      </w:r>
      <w:r>
        <w:rPr>
          <w:spacing w:val="40"/>
          <w:w w:val="110"/>
        </w:rPr>
        <w:t xml:space="preserve"> </w:t>
      </w:r>
      <w:r>
        <w:rPr>
          <w:w w:val="110"/>
        </w:rPr>
        <w:t>data</w:t>
      </w:r>
      <w:r>
        <w:rPr>
          <w:spacing w:val="40"/>
          <w:w w:val="110"/>
        </w:rPr>
        <w:t xml:space="preserve"> </w:t>
      </w:r>
      <w:r>
        <w:rPr>
          <w:w w:val="110"/>
        </w:rPr>
        <w:t>from</w:t>
      </w:r>
      <w:r>
        <w:rPr>
          <w:spacing w:val="40"/>
          <w:w w:val="110"/>
        </w:rPr>
        <w:t xml:space="preserve"> </w:t>
      </w:r>
      <w:r>
        <w:rPr>
          <w:w w:val="110"/>
        </w:rPr>
        <w:t>the</w:t>
      </w:r>
      <w:r>
        <w:rPr>
          <w:spacing w:val="40"/>
          <w:w w:val="110"/>
        </w:rPr>
        <w:t xml:space="preserve"> </w:t>
      </w:r>
      <w:r>
        <w:rPr>
          <w:w w:val="110"/>
        </w:rPr>
        <w:t>Ovid-MEDLINE,</w:t>
      </w:r>
      <w:r>
        <w:rPr>
          <w:spacing w:val="40"/>
          <w:w w:val="110"/>
        </w:rPr>
        <w:t xml:space="preserve"> </w:t>
      </w:r>
      <w:r>
        <w:rPr>
          <w:w w:val="110"/>
        </w:rPr>
        <w:t>Scopus,</w:t>
      </w:r>
      <w:r>
        <w:rPr>
          <w:spacing w:val="40"/>
          <w:w w:val="110"/>
        </w:rPr>
        <w:t xml:space="preserve"> </w:t>
      </w:r>
      <w:r>
        <w:rPr>
          <w:w w:val="110"/>
        </w:rPr>
        <w:t>and</w:t>
      </w:r>
      <w:r>
        <w:rPr>
          <w:spacing w:val="40"/>
          <w:w w:val="110"/>
        </w:rPr>
        <w:t xml:space="preserve"> </w:t>
      </w:r>
      <w:r>
        <w:rPr>
          <w:w w:val="110"/>
        </w:rPr>
        <w:t>Web</w:t>
      </w:r>
      <w:r>
        <w:rPr>
          <w:spacing w:val="40"/>
          <w:w w:val="110"/>
        </w:rPr>
        <w:t xml:space="preserve"> </w:t>
      </w:r>
      <w:r>
        <w:rPr>
          <w:w w:val="110"/>
        </w:rPr>
        <w:t>of</w:t>
      </w:r>
      <w:r>
        <w:rPr>
          <w:spacing w:val="40"/>
          <w:w w:val="110"/>
        </w:rPr>
        <w:t xml:space="preserve"> </w:t>
      </w:r>
      <w:r>
        <w:rPr>
          <w:w w:val="110"/>
        </w:rPr>
        <w:t>Science</w:t>
      </w:r>
      <w:r>
        <w:rPr>
          <w:spacing w:val="40"/>
          <w:w w:val="110"/>
        </w:rPr>
        <w:t xml:space="preserve"> </w:t>
      </w:r>
      <w:r>
        <w:rPr>
          <w:w w:val="110"/>
        </w:rPr>
        <w:t>databases with the guidance of a university librarian.</w:t>
      </w:r>
      <w:r>
        <w:rPr>
          <w:spacing w:val="40"/>
          <w:w w:val="110"/>
        </w:rPr>
        <w:t xml:space="preserve"> </w:t>
      </w:r>
      <w:r>
        <w:rPr>
          <w:w w:val="110"/>
        </w:rPr>
        <w:t>The electronic search strategy for the Ovid- MEDLINE database can be found at this link:</w:t>
      </w:r>
      <w:r>
        <w:rPr>
          <w:spacing w:val="40"/>
          <w:w w:val="110"/>
        </w:rPr>
        <w:t xml:space="preserve"> </w:t>
      </w:r>
      <w:hyperlink r:id="rId12">
        <w:r>
          <w:rPr>
            <w:color w:val="0000FF"/>
            <w:w w:val="110"/>
          </w:rPr>
          <w:t>https://osf.io/a4vmz/files/osfstorage/</w:t>
        </w:r>
      </w:hyperlink>
      <w:r>
        <w:rPr>
          <w:color w:val="0000FF"/>
          <w:w w:val="110"/>
        </w:rPr>
        <w:t xml:space="preserve"> </w:t>
      </w:r>
      <w:hyperlink r:id="rId13">
        <w:r>
          <w:rPr>
            <w:color w:val="0000FF"/>
            <w:spacing w:val="-2"/>
          </w:rPr>
          <w:t>6255791f28f9400531a24c96</w:t>
        </w:r>
      </w:hyperlink>
      <w:r>
        <w:rPr>
          <w:spacing w:val="-2"/>
        </w:rPr>
        <w:t>.</w:t>
      </w:r>
    </w:p>
    <w:p w14:paraId="536D4C2F" w14:textId="009EDA95" w:rsidR="00B26A88" w:rsidRDefault="00000000">
      <w:pPr>
        <w:pStyle w:val="BodyText"/>
        <w:spacing w:before="137" w:line="256" w:lineRule="auto"/>
        <w:ind w:left="109" w:right="106"/>
        <w:jc w:val="both"/>
      </w:pPr>
      <w:r>
        <w:rPr>
          <w:w w:val="105"/>
        </w:rPr>
        <w:t>Our search output comprised article identifiers like DOIs.</w:t>
      </w:r>
      <w:r>
        <w:rPr>
          <w:spacing w:val="40"/>
          <w:w w:val="105"/>
        </w:rPr>
        <w:t xml:space="preserve"> </w:t>
      </w:r>
      <w:r>
        <w:rPr>
          <w:w w:val="105"/>
        </w:rPr>
        <w:t>To find missing DOIs, we em</w:t>
      </w:r>
      <w:del w:id="35" w:author="Christopher J Lundstrom" w:date="2024-07-08T19:27:00Z" w16du:dateUtc="2024-07-09T00:27:00Z">
        <w:r w:rsidDel="00A84A52">
          <w:rPr>
            <w:w w:val="105"/>
          </w:rPr>
          <w:delText>-</w:delText>
        </w:r>
        <w:r w:rsidDel="00A84A52">
          <w:rPr>
            <w:spacing w:val="40"/>
            <w:w w:val="105"/>
          </w:rPr>
          <w:delText xml:space="preserve"> </w:delText>
        </w:r>
      </w:del>
      <w:r>
        <w:rPr>
          <w:w w:val="105"/>
        </w:rPr>
        <w:t>ployed</w:t>
      </w:r>
      <w:r>
        <w:rPr>
          <w:spacing w:val="37"/>
          <w:w w:val="105"/>
        </w:rPr>
        <w:t xml:space="preserve"> </w:t>
      </w:r>
      <w:r>
        <w:rPr>
          <w:w w:val="105"/>
        </w:rPr>
        <w:t>the</w:t>
      </w:r>
      <w:r>
        <w:rPr>
          <w:spacing w:val="38"/>
          <w:w w:val="105"/>
        </w:rPr>
        <w:t xml:space="preserve"> </w:t>
      </w:r>
      <w:r>
        <w:rPr>
          <w:w w:val="105"/>
        </w:rPr>
        <w:t>PubMed</w:t>
      </w:r>
      <w:r>
        <w:rPr>
          <w:spacing w:val="37"/>
          <w:w w:val="105"/>
        </w:rPr>
        <w:t xml:space="preserve"> </w:t>
      </w:r>
      <w:r>
        <w:rPr>
          <w:w w:val="105"/>
        </w:rPr>
        <w:t>Central</w:t>
      </w:r>
      <w:r>
        <w:rPr>
          <w:spacing w:val="38"/>
          <w:w w:val="105"/>
        </w:rPr>
        <w:t xml:space="preserve"> </w:t>
      </w:r>
      <w:r>
        <w:rPr>
          <w:w w:val="105"/>
        </w:rPr>
        <w:t>ID</w:t>
      </w:r>
      <w:r>
        <w:rPr>
          <w:spacing w:val="38"/>
          <w:w w:val="105"/>
        </w:rPr>
        <w:t xml:space="preserve"> </w:t>
      </w:r>
      <w:r>
        <w:rPr>
          <w:w w:val="105"/>
        </w:rPr>
        <w:t>Converter</w:t>
      </w:r>
      <w:r>
        <w:rPr>
          <w:spacing w:val="36"/>
          <w:w w:val="105"/>
        </w:rPr>
        <w:t xml:space="preserve"> </w:t>
      </w:r>
      <w:r>
        <w:rPr>
          <w:w w:val="105"/>
        </w:rPr>
        <w:t>API</w:t>
      </w:r>
      <w:r>
        <w:rPr>
          <w:spacing w:val="38"/>
          <w:w w:val="105"/>
        </w:rPr>
        <w:t xml:space="preserve"> </w:t>
      </w:r>
      <w:r>
        <w:rPr>
          <w:w w:val="105"/>
        </w:rPr>
        <w:t>(NCBI,</w:t>
      </w:r>
      <w:r>
        <w:rPr>
          <w:spacing w:val="37"/>
          <w:w w:val="105"/>
        </w:rPr>
        <w:t xml:space="preserve"> </w:t>
      </w:r>
      <w:r>
        <w:rPr>
          <w:w w:val="105"/>
        </w:rPr>
        <w:t>2021)</w:t>
      </w:r>
      <w:r>
        <w:rPr>
          <w:spacing w:val="38"/>
          <w:w w:val="105"/>
        </w:rPr>
        <w:t xml:space="preserve"> </w:t>
      </w:r>
      <w:r>
        <w:rPr>
          <w:w w:val="105"/>
        </w:rPr>
        <w:t>using</w:t>
      </w:r>
      <w:r>
        <w:rPr>
          <w:spacing w:val="38"/>
          <w:w w:val="105"/>
        </w:rPr>
        <w:t xml:space="preserve"> </w:t>
      </w:r>
      <w:r>
        <w:rPr>
          <w:w w:val="105"/>
        </w:rPr>
        <w:t>Python.</w:t>
      </w:r>
      <w:r>
        <w:rPr>
          <w:spacing w:val="68"/>
          <w:w w:val="150"/>
        </w:rPr>
        <w:t xml:space="preserve"> </w:t>
      </w:r>
      <w:del w:id="36" w:author="Christopher J Lundstrom" w:date="2024-07-08T19:27:00Z" w16du:dateUtc="2024-07-09T00:27:00Z">
        <w:r w:rsidDel="00A84A52">
          <w:rPr>
            <w:w w:val="105"/>
          </w:rPr>
          <w:delText>Full-texts</w:delText>
        </w:r>
      </w:del>
      <w:ins w:id="37" w:author="Christopher J Lundstrom" w:date="2024-07-08T19:27:00Z" w16du:dateUtc="2024-07-09T00:27:00Z">
        <w:r w:rsidR="00A84A52">
          <w:rPr>
            <w:w w:val="105"/>
          </w:rPr>
          <w:t>Full texts</w:t>
        </w:r>
      </w:ins>
      <w:r>
        <w:rPr>
          <w:spacing w:val="37"/>
          <w:w w:val="105"/>
        </w:rPr>
        <w:t xml:space="preserve"> </w:t>
      </w:r>
      <w:r>
        <w:rPr>
          <w:spacing w:val="-4"/>
          <w:w w:val="105"/>
        </w:rPr>
        <w:t>were</w:t>
      </w:r>
    </w:p>
    <w:p w14:paraId="2310797F" w14:textId="77777777" w:rsidR="00B26A88" w:rsidRDefault="00B26A88">
      <w:pPr>
        <w:spacing w:line="256" w:lineRule="auto"/>
        <w:jc w:val="both"/>
        <w:sectPr w:rsidR="00B26A88">
          <w:pgSz w:w="12240" w:h="15840"/>
          <w:pgMar w:top="1340" w:right="1560" w:bottom="2080" w:left="1560" w:header="0" w:footer="1877" w:gutter="0"/>
          <w:cols w:space="720"/>
        </w:sectPr>
      </w:pPr>
    </w:p>
    <w:p w14:paraId="4A11CF7C" w14:textId="77777777" w:rsidR="00B26A88" w:rsidRDefault="00000000">
      <w:pPr>
        <w:pStyle w:val="BodyText"/>
        <w:spacing w:before="113" w:line="256" w:lineRule="auto"/>
        <w:ind w:left="109" w:right="107"/>
        <w:jc w:val="both"/>
      </w:pPr>
      <w:r>
        <w:rPr>
          <w:w w:val="105"/>
        </w:rPr>
        <w:lastRenderedPageBreak/>
        <w:t xml:space="preserve">accessed via publisher text and data mining APIs using Python, </w:t>
      </w:r>
      <w:hyperlink r:id="rId14">
        <w:r>
          <w:rPr>
            <w:color w:val="0000FF"/>
            <w:w w:val="105"/>
          </w:rPr>
          <w:t>unpaywall.org</w:t>
        </w:r>
      </w:hyperlink>
      <w:r>
        <w:rPr>
          <w:color w:val="0000FF"/>
          <w:w w:val="105"/>
        </w:rPr>
        <w:t xml:space="preserve"> </w:t>
      </w:r>
      <w:r>
        <w:rPr>
          <w:w w:val="105"/>
        </w:rPr>
        <w:t xml:space="preserve">using the un- </w:t>
      </w:r>
      <w:proofErr w:type="spellStart"/>
      <w:r>
        <w:rPr>
          <w:w w:val="105"/>
        </w:rPr>
        <w:t>pywall</w:t>
      </w:r>
      <w:proofErr w:type="spellEnd"/>
      <w:r>
        <w:rPr>
          <w:w w:val="105"/>
        </w:rPr>
        <w:t xml:space="preserve"> Python package, through custom-built web-scraping scripts, or manually.</w:t>
      </w:r>
      <w:r>
        <w:rPr>
          <w:spacing w:val="40"/>
          <w:w w:val="105"/>
        </w:rPr>
        <w:t xml:space="preserve"> </w:t>
      </w:r>
      <w:r>
        <w:rPr>
          <w:w w:val="105"/>
        </w:rPr>
        <w:t>Our library subscription did not permit access to1,549 articles.</w:t>
      </w:r>
    </w:p>
    <w:p w14:paraId="2851936D" w14:textId="77777777" w:rsidR="00B26A88" w:rsidRDefault="00B26A88">
      <w:pPr>
        <w:pStyle w:val="BodyText"/>
        <w:spacing w:before="178"/>
      </w:pPr>
    </w:p>
    <w:p w14:paraId="5C918C18" w14:textId="77777777" w:rsidR="00B26A88" w:rsidRDefault="00000000">
      <w:pPr>
        <w:pStyle w:val="Heading2"/>
        <w:numPr>
          <w:ilvl w:val="1"/>
          <w:numId w:val="1"/>
        </w:numPr>
        <w:tabs>
          <w:tab w:val="left" w:pos="563"/>
        </w:tabs>
        <w:ind w:left="563" w:hanging="454"/>
      </w:pPr>
      <w:r>
        <w:rPr>
          <w:spacing w:val="-6"/>
        </w:rPr>
        <w:t>Selection</w:t>
      </w:r>
      <w:r>
        <w:rPr>
          <w:spacing w:val="-7"/>
        </w:rPr>
        <w:t xml:space="preserve"> </w:t>
      </w:r>
      <w:r>
        <w:rPr>
          <w:spacing w:val="-6"/>
        </w:rPr>
        <w:t>of</w:t>
      </w:r>
      <w:r>
        <w:rPr>
          <w:spacing w:val="-7"/>
        </w:rPr>
        <w:t xml:space="preserve"> </w:t>
      </w:r>
      <w:r>
        <w:rPr>
          <w:spacing w:val="-6"/>
        </w:rPr>
        <w:t>Sources</w:t>
      </w:r>
      <w:r>
        <w:rPr>
          <w:spacing w:val="-7"/>
        </w:rPr>
        <w:t xml:space="preserve"> </w:t>
      </w:r>
      <w:r>
        <w:rPr>
          <w:spacing w:val="-6"/>
        </w:rPr>
        <w:t>of Evidence</w:t>
      </w:r>
    </w:p>
    <w:p w14:paraId="56B86A35" w14:textId="77777777" w:rsidR="00B26A88" w:rsidRDefault="00B26A88">
      <w:pPr>
        <w:pStyle w:val="BodyText"/>
        <w:spacing w:before="15"/>
        <w:rPr>
          <w:rFonts w:ascii="Arial"/>
          <w:b/>
          <w:sz w:val="24"/>
        </w:rPr>
      </w:pPr>
    </w:p>
    <w:p w14:paraId="7BCF45E6" w14:textId="77777777" w:rsidR="00B26A88" w:rsidRDefault="00000000">
      <w:pPr>
        <w:pStyle w:val="BodyText"/>
        <w:spacing w:line="256" w:lineRule="auto"/>
        <w:ind w:left="109" w:right="107"/>
        <w:jc w:val="both"/>
      </w:pPr>
      <w:r>
        <w:t>This study used a single screening process because it differs from most scoping reviews.</w:t>
      </w:r>
      <w:r>
        <w:rPr>
          <w:spacing w:val="40"/>
        </w:rPr>
        <w:t xml:space="preserve"> </w:t>
      </w:r>
      <w:r>
        <w:t xml:space="preserve">It only </w:t>
      </w:r>
      <w:r>
        <w:rPr>
          <w:w w:val="110"/>
        </w:rPr>
        <w:t>requires</w:t>
      </w:r>
      <w:r>
        <w:rPr>
          <w:spacing w:val="-4"/>
          <w:w w:val="110"/>
        </w:rPr>
        <w:t xml:space="preserve"> </w:t>
      </w:r>
      <w:r>
        <w:rPr>
          <w:w w:val="110"/>
        </w:rPr>
        <w:t>an</w:t>
      </w:r>
      <w:r>
        <w:rPr>
          <w:spacing w:val="-4"/>
          <w:w w:val="110"/>
        </w:rPr>
        <w:t xml:space="preserve"> </w:t>
      </w:r>
      <w:r>
        <w:rPr>
          <w:w w:val="110"/>
        </w:rPr>
        <w:t>exercise</w:t>
      </w:r>
      <w:r>
        <w:rPr>
          <w:spacing w:val="-4"/>
          <w:w w:val="110"/>
        </w:rPr>
        <w:t xml:space="preserve"> </w:t>
      </w:r>
      <w:r>
        <w:rPr>
          <w:w w:val="110"/>
        </w:rPr>
        <w:t>test</w:t>
      </w:r>
      <w:r>
        <w:rPr>
          <w:spacing w:val="-4"/>
          <w:w w:val="110"/>
        </w:rPr>
        <w:t xml:space="preserve"> </w:t>
      </w:r>
      <w:r>
        <w:rPr>
          <w:w w:val="110"/>
        </w:rPr>
        <w:t>with</w:t>
      </w:r>
      <w:r>
        <w:rPr>
          <w:spacing w:val="-4"/>
          <w:w w:val="110"/>
        </w:rPr>
        <w:t xml:space="preserve"> </w:t>
      </w:r>
      <w:r>
        <w:rPr>
          <w:w w:val="110"/>
        </w:rPr>
        <w:t>BBB</w:t>
      </w:r>
      <w:r>
        <w:rPr>
          <w:spacing w:val="-4"/>
          <w:w w:val="110"/>
        </w:rPr>
        <w:t xml:space="preserve"> </w:t>
      </w:r>
      <w:r>
        <w:rPr>
          <w:w w:val="110"/>
        </w:rPr>
        <w:t>gas</w:t>
      </w:r>
      <w:r>
        <w:rPr>
          <w:spacing w:val="-4"/>
          <w:w w:val="110"/>
        </w:rPr>
        <w:t xml:space="preserve"> </w:t>
      </w:r>
      <w:r>
        <w:rPr>
          <w:w w:val="110"/>
        </w:rPr>
        <w:t>exchange</w:t>
      </w:r>
      <w:r>
        <w:rPr>
          <w:spacing w:val="-5"/>
          <w:w w:val="110"/>
        </w:rPr>
        <w:t xml:space="preserve"> </w:t>
      </w:r>
      <w:r>
        <w:rPr>
          <w:w w:val="110"/>
        </w:rPr>
        <w:t>data</w:t>
      </w:r>
      <w:r>
        <w:rPr>
          <w:spacing w:val="-4"/>
          <w:w w:val="110"/>
        </w:rPr>
        <w:t xml:space="preserve"> </w:t>
      </w:r>
      <w:r>
        <w:rPr>
          <w:w w:val="110"/>
        </w:rPr>
        <w:t>collection</w:t>
      </w:r>
      <w:r>
        <w:rPr>
          <w:spacing w:val="-4"/>
          <w:w w:val="110"/>
        </w:rPr>
        <w:t xml:space="preserve"> </w:t>
      </w:r>
      <w:r>
        <w:rPr>
          <w:w w:val="110"/>
        </w:rPr>
        <w:t>rather</w:t>
      </w:r>
      <w:r>
        <w:rPr>
          <w:spacing w:val="-4"/>
          <w:w w:val="110"/>
        </w:rPr>
        <w:t xml:space="preserve"> </w:t>
      </w:r>
      <w:r>
        <w:rPr>
          <w:w w:val="110"/>
        </w:rPr>
        <w:t>than</w:t>
      </w:r>
      <w:r>
        <w:rPr>
          <w:spacing w:val="-4"/>
          <w:w w:val="110"/>
        </w:rPr>
        <w:t xml:space="preserve"> </w:t>
      </w:r>
      <w:r>
        <w:rPr>
          <w:w w:val="110"/>
        </w:rPr>
        <w:t>a</w:t>
      </w:r>
      <w:r>
        <w:rPr>
          <w:spacing w:val="-4"/>
          <w:w w:val="110"/>
        </w:rPr>
        <w:t xml:space="preserve"> </w:t>
      </w:r>
      <w:r>
        <w:rPr>
          <w:w w:val="110"/>
        </w:rPr>
        <w:t>more</w:t>
      </w:r>
      <w:r>
        <w:rPr>
          <w:spacing w:val="-4"/>
          <w:w w:val="110"/>
        </w:rPr>
        <w:t xml:space="preserve"> </w:t>
      </w:r>
      <w:r>
        <w:rPr>
          <w:w w:val="110"/>
        </w:rPr>
        <w:t>complex assessment of the overall methodology and intervention.</w:t>
      </w:r>
    </w:p>
    <w:p w14:paraId="59B96FCE" w14:textId="77777777" w:rsidR="00B26A88" w:rsidRDefault="00B26A88">
      <w:pPr>
        <w:pStyle w:val="BodyText"/>
        <w:spacing w:before="188"/>
      </w:pPr>
    </w:p>
    <w:p w14:paraId="3A03175D" w14:textId="77777777" w:rsidR="00B26A88" w:rsidRDefault="00000000">
      <w:pPr>
        <w:pStyle w:val="Heading4"/>
        <w:numPr>
          <w:ilvl w:val="2"/>
          <w:numId w:val="1"/>
        </w:numPr>
        <w:tabs>
          <w:tab w:val="left" w:pos="710"/>
        </w:tabs>
        <w:ind w:left="710" w:hanging="601"/>
      </w:pPr>
      <w:bookmarkStart w:id="38" w:name="Text_Analysis_and_Screening"/>
      <w:bookmarkEnd w:id="38"/>
      <w:r>
        <w:rPr>
          <w:spacing w:val="-6"/>
        </w:rPr>
        <w:t>Text</w:t>
      </w:r>
      <w:r>
        <w:rPr>
          <w:spacing w:val="-2"/>
        </w:rPr>
        <w:t xml:space="preserve"> </w:t>
      </w:r>
      <w:r>
        <w:rPr>
          <w:spacing w:val="-6"/>
        </w:rPr>
        <w:t>Analysis</w:t>
      </w:r>
      <w:r>
        <w:rPr>
          <w:spacing w:val="-1"/>
        </w:rPr>
        <w:t xml:space="preserve"> </w:t>
      </w:r>
      <w:r>
        <w:rPr>
          <w:spacing w:val="-6"/>
        </w:rPr>
        <w:t>and</w:t>
      </w:r>
      <w:r>
        <w:rPr>
          <w:spacing w:val="-1"/>
        </w:rPr>
        <w:t xml:space="preserve"> </w:t>
      </w:r>
      <w:r>
        <w:rPr>
          <w:spacing w:val="-6"/>
        </w:rPr>
        <w:t>Screening</w:t>
      </w:r>
    </w:p>
    <w:p w14:paraId="23A42959" w14:textId="77777777" w:rsidR="00B26A88" w:rsidRDefault="00B26A88">
      <w:pPr>
        <w:pStyle w:val="BodyText"/>
        <w:spacing w:before="42"/>
        <w:rPr>
          <w:rFonts w:ascii="Arial"/>
          <w:b/>
        </w:rPr>
      </w:pPr>
    </w:p>
    <w:p w14:paraId="6BD2F7A6" w14:textId="77777777" w:rsidR="00B26A88" w:rsidRDefault="00000000">
      <w:pPr>
        <w:pStyle w:val="BodyText"/>
        <w:spacing w:before="1" w:line="256" w:lineRule="auto"/>
        <w:ind w:left="109" w:right="107"/>
        <w:jc w:val="both"/>
      </w:pPr>
      <w:r>
        <w:rPr>
          <w:w w:val="105"/>
        </w:rPr>
        <w:t>Despite database search filters, we screened additional non-English, non-human, and non- original</w:t>
      </w:r>
      <w:r>
        <w:rPr>
          <w:spacing w:val="40"/>
          <w:w w:val="105"/>
        </w:rPr>
        <w:t xml:space="preserve"> </w:t>
      </w:r>
      <w:r>
        <w:rPr>
          <w:w w:val="105"/>
        </w:rPr>
        <w:t>articles</w:t>
      </w:r>
      <w:r>
        <w:rPr>
          <w:spacing w:val="40"/>
          <w:w w:val="105"/>
        </w:rPr>
        <w:t xml:space="preserve"> </w:t>
      </w:r>
      <w:r>
        <w:rPr>
          <w:w w:val="105"/>
        </w:rPr>
        <w:t>such</w:t>
      </w:r>
      <w:r>
        <w:rPr>
          <w:spacing w:val="40"/>
          <w:w w:val="105"/>
        </w:rPr>
        <w:t xml:space="preserve"> </w:t>
      </w:r>
      <w:r>
        <w:rPr>
          <w:w w:val="105"/>
        </w:rPr>
        <w:t>as</w:t>
      </w:r>
      <w:r>
        <w:rPr>
          <w:spacing w:val="40"/>
          <w:w w:val="105"/>
        </w:rPr>
        <w:t xml:space="preserve"> </w:t>
      </w:r>
      <w:r>
        <w:rPr>
          <w:w w:val="105"/>
        </w:rPr>
        <w:t>reviews,</w:t>
      </w:r>
      <w:r>
        <w:rPr>
          <w:spacing w:val="40"/>
          <w:w w:val="105"/>
        </w:rPr>
        <w:t xml:space="preserve"> </w:t>
      </w:r>
      <w:r>
        <w:rPr>
          <w:w w:val="105"/>
        </w:rPr>
        <w:t>meta-analyses,</w:t>
      </w:r>
      <w:r>
        <w:rPr>
          <w:spacing w:val="40"/>
          <w:w w:val="105"/>
        </w:rPr>
        <w:t xml:space="preserve"> </w:t>
      </w:r>
      <w:r>
        <w:rPr>
          <w:w w:val="105"/>
        </w:rPr>
        <w:t>and</w:t>
      </w:r>
      <w:r>
        <w:rPr>
          <w:spacing w:val="40"/>
          <w:w w:val="105"/>
        </w:rPr>
        <w:t xml:space="preserve"> </w:t>
      </w:r>
      <w:r>
        <w:rPr>
          <w:w w:val="105"/>
        </w:rPr>
        <w:t>protocol</w:t>
      </w:r>
      <w:r>
        <w:rPr>
          <w:spacing w:val="40"/>
          <w:w w:val="105"/>
        </w:rPr>
        <w:t xml:space="preserve"> </w:t>
      </w:r>
      <w:r>
        <w:rPr>
          <w:w w:val="105"/>
        </w:rPr>
        <w:t>registrations,</w:t>
      </w:r>
      <w:r>
        <w:rPr>
          <w:spacing w:val="40"/>
          <w:w w:val="105"/>
        </w:rPr>
        <w:t xml:space="preserve"> </w:t>
      </w:r>
      <w:r>
        <w:rPr>
          <w:w w:val="105"/>
        </w:rPr>
        <w:t>in</w:t>
      </w:r>
      <w:r>
        <w:rPr>
          <w:spacing w:val="40"/>
          <w:w w:val="105"/>
        </w:rPr>
        <w:t xml:space="preserve"> </w:t>
      </w:r>
      <w:r>
        <w:rPr>
          <w:w w:val="105"/>
        </w:rPr>
        <w:t>addition</w:t>
      </w:r>
      <w:r>
        <w:rPr>
          <w:spacing w:val="40"/>
          <w:w w:val="105"/>
        </w:rPr>
        <w:t xml:space="preserve"> </w:t>
      </w:r>
      <w:r>
        <w:rPr>
          <w:w w:val="105"/>
        </w:rPr>
        <w:t>to case studies.</w:t>
      </w:r>
      <w:r>
        <w:rPr>
          <w:spacing w:val="40"/>
          <w:w w:val="105"/>
        </w:rPr>
        <w:t xml:space="preserve"> </w:t>
      </w:r>
      <w:r>
        <w:rPr>
          <w:w w:val="105"/>
        </w:rPr>
        <w:t xml:space="preserve">We manually analyzed a subset of articles to help build machine learning (ML) classifiers and construct </w:t>
      </w:r>
      <w:proofErr w:type="spellStart"/>
      <w:r>
        <w:rPr>
          <w:w w:val="105"/>
        </w:rPr>
        <w:t>RegExs</w:t>
      </w:r>
      <w:proofErr w:type="spellEnd"/>
      <w:r>
        <w:rPr>
          <w:w w:val="105"/>
        </w:rPr>
        <w:t xml:space="preserve"> described below.</w:t>
      </w:r>
      <w:r>
        <w:rPr>
          <w:spacing w:val="40"/>
          <w:w w:val="105"/>
        </w:rPr>
        <w:t xml:space="preserve"> </w:t>
      </w:r>
      <w:r>
        <w:rPr>
          <w:w w:val="105"/>
        </w:rPr>
        <w:t xml:space="preserve">These ML classifiers and </w:t>
      </w:r>
      <w:proofErr w:type="spellStart"/>
      <w:r>
        <w:rPr>
          <w:w w:val="105"/>
        </w:rPr>
        <w:t>RegExs</w:t>
      </w:r>
      <w:proofErr w:type="spellEnd"/>
      <w:r>
        <w:rPr>
          <w:w w:val="105"/>
        </w:rPr>
        <w:t xml:space="preserve"> helped identify ineligible articles.</w:t>
      </w:r>
      <w:r>
        <w:rPr>
          <w:spacing w:val="40"/>
          <w:w w:val="105"/>
        </w:rPr>
        <w:t xml:space="preserve"> </w:t>
      </w:r>
      <w:r>
        <w:rPr>
          <w:w w:val="105"/>
        </w:rPr>
        <w:t>This computerized screening required converting full-text PDF and EPUB</w:t>
      </w:r>
      <w:r>
        <w:rPr>
          <w:spacing w:val="29"/>
          <w:w w:val="105"/>
        </w:rPr>
        <w:t xml:space="preserve"> </w:t>
      </w:r>
      <w:r>
        <w:rPr>
          <w:w w:val="105"/>
        </w:rPr>
        <w:t>documents</w:t>
      </w:r>
      <w:r>
        <w:rPr>
          <w:spacing w:val="29"/>
          <w:w w:val="105"/>
        </w:rPr>
        <w:t xml:space="preserve"> </w:t>
      </w:r>
      <w:r>
        <w:rPr>
          <w:w w:val="105"/>
        </w:rPr>
        <w:t>into</w:t>
      </w:r>
      <w:r>
        <w:rPr>
          <w:spacing w:val="29"/>
          <w:w w:val="105"/>
        </w:rPr>
        <w:t xml:space="preserve"> </w:t>
      </w:r>
      <w:r>
        <w:rPr>
          <w:w w:val="105"/>
        </w:rPr>
        <w:t>plain</w:t>
      </w:r>
      <w:r>
        <w:rPr>
          <w:spacing w:val="29"/>
          <w:w w:val="105"/>
        </w:rPr>
        <w:t xml:space="preserve"> </w:t>
      </w:r>
      <w:r>
        <w:rPr>
          <w:w w:val="105"/>
        </w:rPr>
        <w:t>text</w:t>
      </w:r>
      <w:r>
        <w:rPr>
          <w:spacing w:val="29"/>
          <w:w w:val="105"/>
        </w:rPr>
        <w:t xml:space="preserve"> </w:t>
      </w:r>
      <w:r>
        <w:rPr>
          <w:w w:val="105"/>
        </w:rPr>
        <w:t>files.</w:t>
      </w:r>
      <w:r>
        <w:rPr>
          <w:spacing w:val="70"/>
          <w:w w:val="105"/>
        </w:rPr>
        <w:t xml:space="preserve"> </w:t>
      </w:r>
      <w:r>
        <w:rPr>
          <w:w w:val="105"/>
        </w:rPr>
        <w:t>Plain</w:t>
      </w:r>
      <w:r>
        <w:rPr>
          <w:spacing w:val="29"/>
          <w:w w:val="105"/>
        </w:rPr>
        <w:t xml:space="preserve"> </w:t>
      </w:r>
      <w:r>
        <w:rPr>
          <w:w w:val="105"/>
        </w:rPr>
        <w:t>text</w:t>
      </w:r>
      <w:r>
        <w:rPr>
          <w:spacing w:val="29"/>
          <w:w w:val="105"/>
        </w:rPr>
        <w:t xml:space="preserve"> </w:t>
      </w:r>
      <w:r>
        <w:rPr>
          <w:w w:val="105"/>
        </w:rPr>
        <w:t>files</w:t>
      </w:r>
      <w:r>
        <w:rPr>
          <w:spacing w:val="29"/>
          <w:w w:val="105"/>
        </w:rPr>
        <w:t xml:space="preserve"> </w:t>
      </w:r>
      <w:r>
        <w:rPr>
          <w:w w:val="105"/>
        </w:rPr>
        <w:t>were</w:t>
      </w:r>
      <w:r>
        <w:rPr>
          <w:spacing w:val="29"/>
          <w:w w:val="105"/>
        </w:rPr>
        <w:t xml:space="preserve"> </w:t>
      </w:r>
      <w:r>
        <w:rPr>
          <w:w w:val="105"/>
        </w:rPr>
        <w:t>normalized</w:t>
      </w:r>
      <w:r>
        <w:rPr>
          <w:spacing w:val="29"/>
          <w:w w:val="105"/>
        </w:rPr>
        <w:t xml:space="preserve"> </w:t>
      </w:r>
      <w:r>
        <w:rPr>
          <w:w w:val="105"/>
        </w:rPr>
        <w:t>by</w:t>
      </w:r>
      <w:r>
        <w:rPr>
          <w:spacing w:val="29"/>
          <w:w w:val="105"/>
        </w:rPr>
        <w:t xml:space="preserve"> </w:t>
      </w:r>
      <w:r>
        <w:rPr>
          <w:w w:val="105"/>
        </w:rPr>
        <w:t>transforming</w:t>
      </w:r>
      <w:r>
        <w:rPr>
          <w:spacing w:val="29"/>
          <w:w w:val="105"/>
        </w:rPr>
        <w:t xml:space="preserve"> </w:t>
      </w:r>
      <w:r>
        <w:rPr>
          <w:w w:val="105"/>
        </w:rPr>
        <w:t>text to lowercase, removing hyphenations and extra whitespace, and correcting some plain text conversion-induced errors.</w:t>
      </w:r>
    </w:p>
    <w:p w14:paraId="17737D9D" w14:textId="77777777" w:rsidR="00B26A88" w:rsidRDefault="00000000">
      <w:pPr>
        <w:pStyle w:val="BodyText"/>
        <w:spacing w:before="138" w:line="256" w:lineRule="auto"/>
        <w:ind w:left="109" w:right="106"/>
        <w:jc w:val="both"/>
      </w:pPr>
      <w:r>
        <w:rPr>
          <w:w w:val="105"/>
        </w:rPr>
        <w:t xml:space="preserve">Following the normalization, we identified and removed articles that failed to correctly convert into text format, spotted non-English articles using the </w:t>
      </w:r>
      <w:proofErr w:type="spellStart"/>
      <w:r>
        <w:rPr>
          <w:w w:val="105"/>
        </w:rPr>
        <w:t>fasttext</w:t>
      </w:r>
      <w:proofErr w:type="spellEnd"/>
      <w:r>
        <w:rPr>
          <w:w w:val="105"/>
        </w:rPr>
        <w:t xml:space="preserve"> Python module (Bojanowski et al., 2016) and employed a random forest classifier from the </w:t>
      </w:r>
      <w:proofErr w:type="spellStart"/>
      <w:r>
        <w:rPr>
          <w:w w:val="105"/>
        </w:rPr>
        <w:t>sklearn</w:t>
      </w:r>
      <w:proofErr w:type="spellEnd"/>
      <w:r>
        <w:rPr>
          <w:w w:val="105"/>
        </w:rPr>
        <w:t xml:space="preserve"> Python package (Pedregosa et</w:t>
      </w:r>
      <w:r>
        <w:rPr>
          <w:spacing w:val="-4"/>
          <w:w w:val="105"/>
        </w:rPr>
        <w:t xml:space="preserve"> </w:t>
      </w:r>
      <w:r>
        <w:rPr>
          <w:w w:val="105"/>
        </w:rPr>
        <w:t>al., 2011)</w:t>
      </w:r>
      <w:r>
        <w:rPr>
          <w:spacing w:val="-3"/>
          <w:w w:val="105"/>
        </w:rPr>
        <w:t xml:space="preserve"> </w:t>
      </w:r>
      <w:r>
        <w:rPr>
          <w:w w:val="105"/>
        </w:rPr>
        <w:t>to</w:t>
      </w:r>
      <w:r>
        <w:rPr>
          <w:spacing w:val="-4"/>
          <w:w w:val="105"/>
        </w:rPr>
        <w:t xml:space="preserve"> </w:t>
      </w:r>
      <w:r>
        <w:rPr>
          <w:w w:val="105"/>
        </w:rPr>
        <w:t>detect</w:t>
      </w:r>
      <w:r>
        <w:rPr>
          <w:spacing w:val="-4"/>
          <w:w w:val="105"/>
        </w:rPr>
        <w:t xml:space="preserve"> </w:t>
      </w:r>
      <w:r>
        <w:rPr>
          <w:w w:val="105"/>
        </w:rPr>
        <w:t>ineligible</w:t>
      </w:r>
      <w:r>
        <w:rPr>
          <w:spacing w:val="-3"/>
          <w:w w:val="105"/>
        </w:rPr>
        <w:t xml:space="preserve"> </w:t>
      </w:r>
      <w:r>
        <w:rPr>
          <w:w w:val="105"/>
        </w:rPr>
        <w:t>articles</w:t>
      </w:r>
      <w:r>
        <w:rPr>
          <w:spacing w:val="-4"/>
          <w:w w:val="105"/>
        </w:rPr>
        <w:t xml:space="preserve"> </w:t>
      </w:r>
      <w:r>
        <w:rPr>
          <w:w w:val="105"/>
        </w:rPr>
        <w:t>based</w:t>
      </w:r>
      <w:r>
        <w:rPr>
          <w:spacing w:val="-3"/>
          <w:w w:val="105"/>
        </w:rPr>
        <w:t xml:space="preserve"> </w:t>
      </w:r>
      <w:r>
        <w:rPr>
          <w:w w:val="105"/>
        </w:rPr>
        <w:t>on</w:t>
      </w:r>
      <w:r>
        <w:rPr>
          <w:spacing w:val="-4"/>
          <w:w w:val="105"/>
        </w:rPr>
        <w:t xml:space="preserve"> </w:t>
      </w:r>
      <w:r>
        <w:rPr>
          <w:w w:val="105"/>
        </w:rPr>
        <w:t>our</w:t>
      </w:r>
      <w:r>
        <w:rPr>
          <w:spacing w:val="-4"/>
          <w:w w:val="105"/>
        </w:rPr>
        <w:t xml:space="preserve"> </w:t>
      </w:r>
      <w:r>
        <w:rPr>
          <w:w w:val="105"/>
        </w:rPr>
        <w:t>criteria.</w:t>
      </w:r>
      <w:r>
        <w:rPr>
          <w:spacing w:val="39"/>
          <w:w w:val="105"/>
        </w:rPr>
        <w:t xml:space="preserve"> </w:t>
      </w:r>
      <w:r>
        <w:rPr>
          <w:w w:val="105"/>
        </w:rPr>
        <w:t>We</w:t>
      </w:r>
      <w:r>
        <w:rPr>
          <w:spacing w:val="-4"/>
          <w:w w:val="105"/>
        </w:rPr>
        <w:t xml:space="preserve"> </w:t>
      </w:r>
      <w:r>
        <w:rPr>
          <w:w w:val="105"/>
        </w:rPr>
        <w:t>manually</w:t>
      </w:r>
      <w:r>
        <w:rPr>
          <w:spacing w:val="-4"/>
          <w:w w:val="105"/>
        </w:rPr>
        <w:t xml:space="preserve"> </w:t>
      </w:r>
      <w:r>
        <w:rPr>
          <w:w w:val="105"/>
        </w:rPr>
        <w:t>reviewed</w:t>
      </w:r>
      <w:r>
        <w:rPr>
          <w:spacing w:val="-4"/>
          <w:w w:val="105"/>
        </w:rPr>
        <w:t xml:space="preserve"> </w:t>
      </w:r>
      <w:r>
        <w:rPr>
          <w:w w:val="105"/>
        </w:rPr>
        <w:t>potentially ineligible articles flagged by the ML classifier.</w:t>
      </w:r>
    </w:p>
    <w:p w14:paraId="44A6AF80" w14:textId="77777777" w:rsidR="00B26A88" w:rsidRDefault="00B26A88">
      <w:pPr>
        <w:pStyle w:val="BodyText"/>
        <w:spacing w:before="3"/>
      </w:pPr>
    </w:p>
    <w:p w14:paraId="49A79592" w14:textId="77777777" w:rsidR="00B26A88" w:rsidRDefault="00000000">
      <w:pPr>
        <w:ind w:left="109"/>
        <w:jc w:val="both"/>
        <w:rPr>
          <w:sz w:val="15"/>
        </w:rPr>
      </w:pPr>
      <w:r>
        <w:rPr>
          <w:w w:val="115"/>
          <w:sz w:val="15"/>
        </w:rPr>
        <w:t>Source:</w:t>
      </w:r>
      <w:r>
        <w:rPr>
          <w:spacing w:val="20"/>
          <w:w w:val="115"/>
          <w:sz w:val="15"/>
        </w:rPr>
        <w:t xml:space="preserve"> </w:t>
      </w:r>
      <w:hyperlink r:id="rId15">
        <w:r>
          <w:rPr>
            <w:color w:val="0000FF"/>
            <w:w w:val="115"/>
            <w:sz w:val="15"/>
          </w:rPr>
          <w:t>Article</w:t>
        </w:r>
        <w:r>
          <w:rPr>
            <w:color w:val="0000FF"/>
            <w:spacing w:val="5"/>
            <w:w w:val="115"/>
            <w:sz w:val="15"/>
          </w:rPr>
          <w:t xml:space="preserve"> </w:t>
        </w:r>
        <w:r>
          <w:rPr>
            <w:color w:val="0000FF"/>
            <w:spacing w:val="-2"/>
            <w:w w:val="115"/>
            <w:sz w:val="15"/>
          </w:rPr>
          <w:t>Notebook</w:t>
        </w:r>
      </w:hyperlink>
    </w:p>
    <w:p w14:paraId="3D21D43C" w14:textId="77777777" w:rsidR="00B26A88" w:rsidRDefault="00000000">
      <w:pPr>
        <w:pStyle w:val="BodyText"/>
        <w:spacing w:before="115" w:line="256" w:lineRule="auto"/>
        <w:ind w:left="109" w:right="106"/>
        <w:jc w:val="both"/>
      </w:pPr>
      <w:r>
        <w:rPr>
          <w:w w:val="105"/>
        </w:rPr>
        <w:t xml:space="preserve">Next, we identified BBB articles using </w:t>
      </w:r>
      <w:proofErr w:type="spellStart"/>
      <w:r>
        <w:rPr>
          <w:w w:val="105"/>
        </w:rPr>
        <w:t>RegExs</w:t>
      </w:r>
      <w:proofErr w:type="spellEnd"/>
      <w:r>
        <w:rPr>
          <w:w w:val="105"/>
        </w:rPr>
        <w:t>. Articles were considered BBB articles if their text</w:t>
      </w:r>
      <w:r>
        <w:rPr>
          <w:spacing w:val="30"/>
          <w:w w:val="105"/>
        </w:rPr>
        <w:t xml:space="preserve"> </w:t>
      </w:r>
      <w:r>
        <w:rPr>
          <w:w w:val="105"/>
        </w:rPr>
        <w:t>contained</w:t>
      </w:r>
      <w:r>
        <w:rPr>
          <w:spacing w:val="30"/>
          <w:w w:val="105"/>
        </w:rPr>
        <w:t xml:space="preserve"> </w:t>
      </w:r>
      <w:r>
        <w:rPr>
          <w:w w:val="105"/>
        </w:rPr>
        <w:t>variations</w:t>
      </w:r>
      <w:r>
        <w:rPr>
          <w:spacing w:val="30"/>
          <w:w w:val="105"/>
        </w:rPr>
        <w:t xml:space="preserve"> </w:t>
      </w:r>
      <w:r>
        <w:rPr>
          <w:w w:val="105"/>
        </w:rPr>
        <w:t>of</w:t>
      </w:r>
      <w:r>
        <w:rPr>
          <w:spacing w:val="30"/>
          <w:w w:val="105"/>
        </w:rPr>
        <w:t xml:space="preserve"> </w:t>
      </w:r>
      <w:r>
        <w:rPr>
          <w:w w:val="105"/>
        </w:rPr>
        <w:t>the</w:t>
      </w:r>
      <w:r>
        <w:rPr>
          <w:spacing w:val="30"/>
          <w:w w:val="105"/>
        </w:rPr>
        <w:t xml:space="preserve"> </w:t>
      </w:r>
      <w:r>
        <w:rPr>
          <w:w w:val="105"/>
        </w:rPr>
        <w:t>phrase</w:t>
      </w:r>
      <w:r>
        <w:rPr>
          <w:spacing w:val="30"/>
          <w:w w:val="105"/>
        </w:rPr>
        <w:t xml:space="preserve"> </w:t>
      </w:r>
      <w:r>
        <w:rPr>
          <w:w w:val="105"/>
        </w:rPr>
        <w:t>“breath-by-breath”,</w:t>
      </w:r>
      <w:r>
        <w:rPr>
          <w:spacing w:val="30"/>
          <w:w w:val="105"/>
        </w:rPr>
        <w:t xml:space="preserve"> </w:t>
      </w:r>
      <w:r>
        <w:rPr>
          <w:w w:val="105"/>
        </w:rPr>
        <w:t>or</w:t>
      </w:r>
      <w:r>
        <w:rPr>
          <w:spacing w:val="30"/>
          <w:w w:val="105"/>
        </w:rPr>
        <w:t xml:space="preserve"> </w:t>
      </w:r>
      <w:r>
        <w:rPr>
          <w:w w:val="105"/>
        </w:rPr>
        <w:t>if</w:t>
      </w:r>
      <w:r>
        <w:rPr>
          <w:spacing w:val="30"/>
          <w:w w:val="105"/>
        </w:rPr>
        <w:t xml:space="preserve"> </w:t>
      </w:r>
      <w:r>
        <w:rPr>
          <w:w w:val="105"/>
        </w:rPr>
        <w:t>their</w:t>
      </w:r>
      <w:r>
        <w:rPr>
          <w:spacing w:val="30"/>
          <w:w w:val="105"/>
        </w:rPr>
        <w:t xml:space="preserve"> </w:t>
      </w:r>
      <w:r>
        <w:rPr>
          <w:w w:val="105"/>
        </w:rPr>
        <w:t>text</w:t>
      </w:r>
      <w:r>
        <w:rPr>
          <w:spacing w:val="30"/>
          <w:w w:val="105"/>
        </w:rPr>
        <w:t xml:space="preserve"> </w:t>
      </w:r>
      <w:r>
        <w:rPr>
          <w:w w:val="105"/>
        </w:rPr>
        <w:t>included</w:t>
      </w:r>
      <w:r>
        <w:rPr>
          <w:spacing w:val="30"/>
          <w:w w:val="105"/>
        </w:rPr>
        <w:t xml:space="preserve"> </w:t>
      </w:r>
      <w:r>
        <w:rPr>
          <w:w w:val="105"/>
        </w:rPr>
        <w:t>the</w:t>
      </w:r>
      <w:r>
        <w:rPr>
          <w:spacing w:val="30"/>
          <w:w w:val="105"/>
        </w:rPr>
        <w:t xml:space="preserve"> </w:t>
      </w:r>
      <w:r>
        <w:rPr>
          <w:w w:val="105"/>
        </w:rPr>
        <w:t>make or</w:t>
      </w:r>
      <w:r>
        <w:rPr>
          <w:spacing w:val="40"/>
          <w:w w:val="105"/>
        </w:rPr>
        <w:t xml:space="preserve"> </w:t>
      </w:r>
      <w:r>
        <w:rPr>
          <w:w w:val="105"/>
        </w:rPr>
        <w:t>model</w:t>
      </w:r>
      <w:r>
        <w:rPr>
          <w:spacing w:val="40"/>
          <w:w w:val="105"/>
        </w:rPr>
        <w:t xml:space="preserve"> </w:t>
      </w:r>
      <w:r>
        <w:rPr>
          <w:w w:val="105"/>
        </w:rPr>
        <w:t>of</w:t>
      </w:r>
      <w:r>
        <w:rPr>
          <w:spacing w:val="40"/>
          <w:w w:val="105"/>
        </w:rPr>
        <w:t xml:space="preserve"> </w:t>
      </w:r>
      <w:r>
        <w:rPr>
          <w:w w:val="105"/>
        </w:rPr>
        <w:t>a</w:t>
      </w:r>
      <w:r>
        <w:rPr>
          <w:spacing w:val="40"/>
          <w:w w:val="105"/>
        </w:rPr>
        <w:t xml:space="preserve"> </w:t>
      </w:r>
      <w:r>
        <w:rPr>
          <w:w w:val="105"/>
        </w:rPr>
        <w:t>known</w:t>
      </w:r>
      <w:r>
        <w:rPr>
          <w:spacing w:val="40"/>
          <w:w w:val="105"/>
        </w:rPr>
        <w:t xml:space="preserve"> </w:t>
      </w:r>
      <w:r>
        <w:rPr>
          <w:w w:val="105"/>
        </w:rPr>
        <w:t>BBB</w:t>
      </w:r>
      <w:r>
        <w:rPr>
          <w:spacing w:val="40"/>
          <w:w w:val="105"/>
        </w:rPr>
        <w:t xml:space="preserve"> </w:t>
      </w:r>
      <w:r>
        <w:rPr>
          <w:w w:val="105"/>
        </w:rPr>
        <w:t>analyzer.</w:t>
      </w:r>
      <w:r>
        <w:rPr>
          <w:spacing w:val="80"/>
          <w:w w:val="105"/>
        </w:rPr>
        <w:t xml:space="preserve"> </w:t>
      </w:r>
      <w:r>
        <w:rPr>
          <w:w w:val="105"/>
        </w:rPr>
        <w:t>Breath-by-breath</w:t>
      </w:r>
      <w:r>
        <w:rPr>
          <w:spacing w:val="40"/>
          <w:w w:val="105"/>
        </w:rPr>
        <w:t xml:space="preserve"> </w:t>
      </w:r>
      <w:r>
        <w:rPr>
          <w:w w:val="105"/>
        </w:rPr>
        <w:t>brands</w:t>
      </w:r>
      <w:r>
        <w:rPr>
          <w:spacing w:val="40"/>
          <w:w w:val="105"/>
        </w:rPr>
        <w:t xml:space="preserve"> </w:t>
      </w:r>
      <w:r>
        <w:rPr>
          <w:w w:val="105"/>
        </w:rPr>
        <w:t>and</w:t>
      </w:r>
      <w:r>
        <w:rPr>
          <w:spacing w:val="40"/>
          <w:w w:val="105"/>
        </w:rPr>
        <w:t xml:space="preserve"> </w:t>
      </w:r>
      <w:r>
        <w:rPr>
          <w:w w:val="105"/>
        </w:rPr>
        <w:t>analyzers</w:t>
      </w:r>
      <w:r>
        <w:rPr>
          <w:spacing w:val="40"/>
          <w:w w:val="105"/>
        </w:rPr>
        <w:t xml:space="preserve"> </w:t>
      </w:r>
      <w:r>
        <w:rPr>
          <w:w w:val="105"/>
        </w:rPr>
        <w:t>we</w:t>
      </w:r>
      <w:r>
        <w:rPr>
          <w:spacing w:val="40"/>
          <w:w w:val="105"/>
        </w:rPr>
        <w:t xml:space="preserve"> </w:t>
      </w:r>
      <w:r>
        <w:rPr>
          <w:w w:val="105"/>
        </w:rPr>
        <w:t xml:space="preserve">included were </w:t>
      </w:r>
      <w:proofErr w:type="spellStart"/>
      <w:r>
        <w:rPr>
          <w:w w:val="105"/>
        </w:rPr>
        <w:t>Oxycon</w:t>
      </w:r>
      <w:proofErr w:type="spellEnd"/>
      <w:r>
        <w:rPr>
          <w:w w:val="105"/>
        </w:rPr>
        <w:t xml:space="preserve"> and </w:t>
      </w:r>
      <w:proofErr w:type="spellStart"/>
      <w:r>
        <w:rPr>
          <w:w w:val="105"/>
        </w:rPr>
        <w:t>Carefusion</w:t>
      </w:r>
      <w:proofErr w:type="spellEnd"/>
      <w:r>
        <w:rPr>
          <w:w w:val="105"/>
        </w:rPr>
        <w:t xml:space="preserve"> brands, </w:t>
      </w:r>
      <w:proofErr w:type="spellStart"/>
      <w:r>
        <w:rPr>
          <w:w w:val="105"/>
        </w:rPr>
        <w:t>Medgraphics</w:t>
      </w:r>
      <w:proofErr w:type="spellEnd"/>
      <w:r>
        <w:rPr>
          <w:w w:val="105"/>
        </w:rPr>
        <w:t xml:space="preserve"> Ultima, CPX, CCM, and CardiO</w:t>
      </w:r>
      <w:r>
        <w:rPr>
          <w:w w:val="105"/>
          <w:vertAlign w:val="subscript"/>
        </w:rPr>
        <w:t>2</w:t>
      </w:r>
      <w:r>
        <w:rPr>
          <w:w w:val="105"/>
        </w:rPr>
        <w:t xml:space="preserve"> models, </w:t>
      </w:r>
      <w:proofErr w:type="spellStart"/>
      <w:r>
        <w:rPr>
          <w:w w:val="105"/>
        </w:rPr>
        <w:t>Sensormedics</w:t>
      </w:r>
      <w:proofErr w:type="spellEnd"/>
      <w:r>
        <w:rPr>
          <w:w w:val="105"/>
        </w:rPr>
        <w:t xml:space="preserve"> Encore and 2900 models, </w:t>
      </w:r>
      <w:proofErr w:type="spellStart"/>
      <w:r>
        <w:rPr>
          <w:w w:val="105"/>
        </w:rPr>
        <w:t>Cosmed</w:t>
      </w:r>
      <w:proofErr w:type="spellEnd"/>
      <w:r>
        <w:rPr>
          <w:w w:val="105"/>
        </w:rPr>
        <w:t xml:space="preserve"> quark, k4, and k5 models, and the Minato</w:t>
      </w:r>
      <w:r>
        <w:rPr>
          <w:spacing w:val="80"/>
          <w:w w:val="105"/>
        </w:rPr>
        <w:t xml:space="preserve"> </w:t>
      </w:r>
      <w:r>
        <w:rPr>
          <w:w w:val="105"/>
        </w:rPr>
        <w:t>RM-200, AE-280S, AE-300S, and AE-310S models.</w:t>
      </w:r>
      <w:r>
        <w:rPr>
          <w:spacing w:val="40"/>
          <w:w w:val="105"/>
        </w:rPr>
        <w:t xml:space="preserve"> </w:t>
      </w:r>
      <w:r>
        <w:rPr>
          <w:w w:val="105"/>
        </w:rPr>
        <w:t>In total, we identified 8,417 articles.</w:t>
      </w:r>
    </w:p>
    <w:p w14:paraId="55D7E59A" w14:textId="77777777" w:rsidR="00B26A88" w:rsidRDefault="00000000">
      <w:pPr>
        <w:pStyle w:val="BodyText"/>
        <w:spacing w:before="137" w:line="256" w:lineRule="auto"/>
        <w:ind w:left="109" w:right="107"/>
        <w:jc w:val="both"/>
      </w:pPr>
      <w:r>
        <w:rPr>
          <w:w w:val="105"/>
        </w:rPr>
        <w:t xml:space="preserve">Within this subset, we performed a similar </w:t>
      </w:r>
      <w:proofErr w:type="spellStart"/>
      <w:r>
        <w:rPr>
          <w:w w:val="105"/>
        </w:rPr>
        <w:t>RegEx</w:t>
      </w:r>
      <w:proofErr w:type="spellEnd"/>
      <w:r>
        <w:rPr>
          <w:w w:val="105"/>
        </w:rPr>
        <w:t xml:space="preserve"> search for studies that documented using Douglas</w:t>
      </w:r>
      <w:r>
        <w:rPr>
          <w:spacing w:val="21"/>
          <w:w w:val="105"/>
        </w:rPr>
        <w:t xml:space="preserve"> </w:t>
      </w:r>
      <w:r>
        <w:rPr>
          <w:w w:val="105"/>
        </w:rPr>
        <w:t>Bags</w:t>
      </w:r>
      <w:r>
        <w:rPr>
          <w:spacing w:val="21"/>
          <w:w w:val="105"/>
        </w:rPr>
        <w:t xml:space="preserve"> </w:t>
      </w:r>
      <w:r>
        <w:rPr>
          <w:w w:val="105"/>
        </w:rPr>
        <w:t>or</w:t>
      </w:r>
      <w:r>
        <w:rPr>
          <w:spacing w:val="21"/>
          <w:w w:val="105"/>
        </w:rPr>
        <w:t xml:space="preserve"> </w:t>
      </w:r>
      <w:r>
        <w:rPr>
          <w:w w:val="105"/>
        </w:rPr>
        <w:t>mixing</w:t>
      </w:r>
      <w:r>
        <w:rPr>
          <w:spacing w:val="21"/>
          <w:w w:val="105"/>
        </w:rPr>
        <w:t xml:space="preserve"> </w:t>
      </w:r>
      <w:r>
        <w:rPr>
          <w:w w:val="105"/>
        </w:rPr>
        <w:t>chambers</w:t>
      </w:r>
      <w:r>
        <w:rPr>
          <w:spacing w:val="21"/>
          <w:w w:val="105"/>
        </w:rPr>
        <w:t xml:space="preserve"> </w:t>
      </w:r>
      <w:r>
        <w:rPr>
          <w:w w:val="105"/>
        </w:rPr>
        <w:t>and</w:t>
      </w:r>
      <w:r>
        <w:rPr>
          <w:spacing w:val="21"/>
          <w:w w:val="105"/>
        </w:rPr>
        <w:t xml:space="preserve"> </w:t>
      </w:r>
      <w:r>
        <w:rPr>
          <w:w w:val="105"/>
        </w:rPr>
        <w:t>excluded</w:t>
      </w:r>
      <w:r>
        <w:rPr>
          <w:spacing w:val="21"/>
          <w:w w:val="105"/>
        </w:rPr>
        <w:t xml:space="preserve"> </w:t>
      </w:r>
      <w:r>
        <w:rPr>
          <w:w w:val="105"/>
        </w:rPr>
        <w:t>those</w:t>
      </w:r>
      <w:r>
        <w:rPr>
          <w:spacing w:val="21"/>
          <w:w w:val="105"/>
        </w:rPr>
        <w:t xml:space="preserve"> </w:t>
      </w:r>
      <w:r>
        <w:rPr>
          <w:w w:val="105"/>
        </w:rPr>
        <w:t>articles.</w:t>
      </w:r>
      <w:r>
        <w:rPr>
          <w:spacing w:val="40"/>
          <w:w w:val="105"/>
        </w:rPr>
        <w:t xml:space="preserve"> </w:t>
      </w:r>
      <w:r>
        <w:rPr>
          <w:w w:val="105"/>
        </w:rPr>
        <w:t>The</w:t>
      </w:r>
      <w:r>
        <w:rPr>
          <w:spacing w:val="21"/>
          <w:w w:val="105"/>
        </w:rPr>
        <w:t xml:space="preserve"> </w:t>
      </w:r>
      <w:r>
        <w:rPr>
          <w:w w:val="105"/>
        </w:rPr>
        <w:t>full</w:t>
      </w:r>
      <w:r>
        <w:rPr>
          <w:spacing w:val="21"/>
          <w:w w:val="105"/>
        </w:rPr>
        <w:t xml:space="preserve"> </w:t>
      </w:r>
      <w:r>
        <w:rPr>
          <w:w w:val="105"/>
        </w:rPr>
        <w:t>details</w:t>
      </w:r>
      <w:r>
        <w:rPr>
          <w:spacing w:val="21"/>
          <w:w w:val="105"/>
        </w:rPr>
        <w:t xml:space="preserve"> </w:t>
      </w:r>
      <w:r>
        <w:rPr>
          <w:w w:val="105"/>
        </w:rPr>
        <w:t>are</w:t>
      </w:r>
      <w:r>
        <w:rPr>
          <w:spacing w:val="21"/>
          <w:w w:val="105"/>
        </w:rPr>
        <w:t xml:space="preserve"> </w:t>
      </w:r>
      <w:r>
        <w:rPr>
          <w:w w:val="105"/>
        </w:rPr>
        <w:t>described in the “data charting process” section.</w:t>
      </w:r>
    </w:p>
    <w:p w14:paraId="56901CAF" w14:textId="77777777" w:rsidR="00B26A88" w:rsidRDefault="00B26A88">
      <w:pPr>
        <w:spacing w:line="256" w:lineRule="auto"/>
        <w:jc w:val="both"/>
        <w:sectPr w:rsidR="00B26A88">
          <w:pgSz w:w="12240" w:h="15840"/>
          <w:pgMar w:top="1340" w:right="1560" w:bottom="2080" w:left="1560" w:header="0" w:footer="1877" w:gutter="0"/>
          <w:cols w:space="720"/>
        </w:sectPr>
      </w:pPr>
    </w:p>
    <w:p w14:paraId="71A95A4F" w14:textId="77777777" w:rsidR="00B26A88" w:rsidRDefault="00000000">
      <w:pPr>
        <w:pStyle w:val="Heading4"/>
        <w:numPr>
          <w:ilvl w:val="2"/>
          <w:numId w:val="1"/>
        </w:numPr>
        <w:tabs>
          <w:tab w:val="left" w:pos="710"/>
        </w:tabs>
        <w:spacing w:before="113"/>
        <w:ind w:left="710" w:hanging="601"/>
      </w:pPr>
      <w:bookmarkStart w:id="39" w:name="Data_Charting_Process"/>
      <w:bookmarkEnd w:id="39"/>
      <w:r>
        <w:lastRenderedPageBreak/>
        <w:t>Data</w:t>
      </w:r>
      <w:r>
        <w:rPr>
          <w:spacing w:val="-8"/>
        </w:rPr>
        <w:t xml:space="preserve"> </w:t>
      </w:r>
      <w:r>
        <w:t>Charting</w:t>
      </w:r>
      <w:r>
        <w:rPr>
          <w:spacing w:val="-7"/>
        </w:rPr>
        <w:t xml:space="preserve"> </w:t>
      </w:r>
      <w:r>
        <w:rPr>
          <w:spacing w:val="-2"/>
        </w:rPr>
        <w:t>Process</w:t>
      </w:r>
    </w:p>
    <w:p w14:paraId="08FA88C1" w14:textId="77777777" w:rsidR="00B26A88" w:rsidRDefault="00B26A88">
      <w:pPr>
        <w:pStyle w:val="BodyText"/>
        <w:spacing w:before="42"/>
        <w:rPr>
          <w:rFonts w:ascii="Arial"/>
          <w:b/>
        </w:rPr>
      </w:pPr>
    </w:p>
    <w:p w14:paraId="0E5D17ED" w14:textId="77777777" w:rsidR="00B26A88" w:rsidRDefault="00000000">
      <w:pPr>
        <w:pStyle w:val="BodyText"/>
        <w:spacing w:line="256" w:lineRule="auto"/>
        <w:ind w:left="109" w:right="106"/>
        <w:jc w:val="both"/>
      </w:pPr>
      <w:proofErr w:type="spellStart"/>
      <w:r>
        <w:rPr>
          <w:w w:val="105"/>
        </w:rPr>
        <w:t>RegExs</w:t>
      </w:r>
      <w:proofErr w:type="spellEnd"/>
      <w:r>
        <w:rPr>
          <w:w w:val="105"/>
        </w:rPr>
        <w:t xml:space="preserve"> identified the presence of short phrases likely indicating that the authors described</w:t>
      </w:r>
      <w:r>
        <w:rPr>
          <w:spacing w:val="40"/>
          <w:w w:val="105"/>
        </w:rPr>
        <w:t xml:space="preserve"> </w:t>
      </w:r>
      <w:r>
        <w:rPr>
          <w:w w:val="105"/>
        </w:rPr>
        <w:t>these methodological details.</w:t>
      </w:r>
      <w:r>
        <w:rPr>
          <w:spacing w:val="40"/>
          <w:w w:val="105"/>
        </w:rPr>
        <w:t xml:space="preserve"> </w:t>
      </w:r>
      <w:r>
        <w:rPr>
          <w:w w:val="105"/>
        </w:rPr>
        <w:t>If present, we extracted a “snippet” of text surrounding those phrases for later manual analysis by obtaining approximately 200 surrounding characters.</w:t>
      </w:r>
      <w:r>
        <w:rPr>
          <w:spacing w:val="40"/>
          <w:w w:val="105"/>
        </w:rPr>
        <w:t xml:space="preserve"> </w:t>
      </w:r>
      <w:r>
        <w:rPr>
          <w:w w:val="105"/>
        </w:rPr>
        <w:t>We then recorded the methods from these snippets.</w:t>
      </w:r>
      <w:r>
        <w:rPr>
          <w:spacing w:val="40"/>
          <w:w w:val="105"/>
        </w:rPr>
        <w:t xml:space="preserve"> </w:t>
      </w:r>
      <w:r>
        <w:rPr>
          <w:w w:val="105"/>
        </w:rPr>
        <w:t>In all cases, methods were only considered documented if the snippets provided at least some specific information. For example, articles stating outlying breaths were removed but without describing the outlier criteria were consid</w:t>
      </w:r>
      <w:del w:id="40" w:author="Christopher J Lundstrom" w:date="2024-07-08T19:29:00Z" w16du:dateUtc="2024-07-09T00:29:00Z">
        <w:r w:rsidDel="00A84A52">
          <w:rPr>
            <w:w w:val="105"/>
          </w:rPr>
          <w:delText xml:space="preserve">- </w:delText>
        </w:r>
      </w:del>
      <w:r>
        <w:rPr>
          <w:w w:val="105"/>
        </w:rPr>
        <w:t>ered “not described.”</w:t>
      </w:r>
      <w:r>
        <w:rPr>
          <w:spacing w:val="40"/>
          <w:w w:val="105"/>
        </w:rPr>
        <w:t xml:space="preserve"> </w:t>
      </w:r>
      <w:r>
        <w:rPr>
          <w:w w:val="105"/>
        </w:rPr>
        <w:t>Finally,</w:t>
      </w:r>
      <w:r>
        <w:rPr>
          <w:spacing w:val="40"/>
          <w:w w:val="105"/>
        </w:rPr>
        <w:t xml:space="preserve"> </w:t>
      </w:r>
      <w:r>
        <w:rPr>
          <w:w w:val="105"/>
        </w:rPr>
        <w:t>we read the full-text article to accurately document the data</w:t>
      </w:r>
      <w:r>
        <w:rPr>
          <w:spacing w:val="40"/>
          <w:w w:val="105"/>
        </w:rPr>
        <w:t xml:space="preserve"> </w:t>
      </w:r>
      <w:r>
        <w:rPr>
          <w:w w:val="105"/>
        </w:rPr>
        <w:t>when snippets were ambiguous.</w:t>
      </w:r>
    </w:p>
    <w:p w14:paraId="246BA156" w14:textId="77777777" w:rsidR="00B26A88" w:rsidRDefault="00000000">
      <w:pPr>
        <w:pStyle w:val="BodyText"/>
        <w:spacing w:before="138" w:line="256" w:lineRule="auto"/>
        <w:ind w:left="109" w:right="106"/>
        <w:jc w:val="both"/>
      </w:pPr>
      <w:r>
        <w:rPr>
          <w:w w:val="105"/>
        </w:rPr>
        <w:t>The data charting subsections below provide text extraction examples.</w:t>
      </w:r>
      <w:r>
        <w:rPr>
          <w:spacing w:val="40"/>
          <w:w w:val="105"/>
        </w:rPr>
        <w:t xml:space="preserve"> </w:t>
      </w:r>
      <w:r>
        <w:rPr>
          <w:w w:val="105"/>
        </w:rPr>
        <w:t>Extracted texts were normalized to lowercase, with end-of-line hyphenation and unnecessary white space removed before capitalizing certain keywords for readability.</w:t>
      </w:r>
      <w:r>
        <w:rPr>
          <w:spacing w:val="40"/>
          <w:w w:val="105"/>
        </w:rPr>
        <w:t xml:space="preserve"> </w:t>
      </w:r>
      <w:r>
        <w:rPr>
          <w:w w:val="105"/>
        </w:rPr>
        <w:t>Therefore, formatting varies and may include unconventional spacing and Unicode characters.</w:t>
      </w:r>
    </w:p>
    <w:p w14:paraId="50192999" w14:textId="77777777" w:rsidR="00B26A88" w:rsidRDefault="00B26A88">
      <w:pPr>
        <w:pStyle w:val="BodyText"/>
        <w:spacing w:before="3"/>
      </w:pPr>
    </w:p>
    <w:p w14:paraId="705DA5C0" w14:textId="77777777" w:rsidR="00B26A88" w:rsidRDefault="00000000">
      <w:pPr>
        <w:ind w:left="109"/>
        <w:jc w:val="both"/>
        <w:rPr>
          <w:sz w:val="15"/>
        </w:rPr>
      </w:pPr>
      <w:r>
        <w:rPr>
          <w:w w:val="115"/>
          <w:sz w:val="15"/>
        </w:rPr>
        <w:t>Source:</w:t>
      </w:r>
      <w:r>
        <w:rPr>
          <w:spacing w:val="20"/>
          <w:w w:val="115"/>
          <w:sz w:val="15"/>
        </w:rPr>
        <w:t xml:space="preserve"> </w:t>
      </w:r>
      <w:hyperlink r:id="rId16">
        <w:r>
          <w:rPr>
            <w:color w:val="0000FF"/>
            <w:w w:val="115"/>
            <w:sz w:val="15"/>
          </w:rPr>
          <w:t>Article</w:t>
        </w:r>
        <w:r>
          <w:rPr>
            <w:color w:val="0000FF"/>
            <w:spacing w:val="5"/>
            <w:w w:val="115"/>
            <w:sz w:val="15"/>
          </w:rPr>
          <w:t xml:space="preserve"> </w:t>
        </w:r>
        <w:r>
          <w:rPr>
            <w:color w:val="0000FF"/>
            <w:spacing w:val="-2"/>
            <w:w w:val="115"/>
            <w:sz w:val="15"/>
          </w:rPr>
          <w:t>Notebook</w:t>
        </w:r>
      </w:hyperlink>
    </w:p>
    <w:p w14:paraId="53ACA86A" w14:textId="77777777" w:rsidR="00B26A88" w:rsidRDefault="00000000">
      <w:pPr>
        <w:pStyle w:val="BodyText"/>
        <w:spacing w:before="115" w:line="256" w:lineRule="auto"/>
        <w:ind w:left="109" w:right="106"/>
        <w:jc w:val="both"/>
      </w:pPr>
      <w:r>
        <w:rPr>
          <w:w w:val="110"/>
        </w:rPr>
        <w:t>We analyzed all eligible BBB articles for outlier and interpolation methods because fewer articles described these methods (~5%) and the phrases were more distinct.</w:t>
      </w:r>
      <w:r>
        <w:rPr>
          <w:spacing w:val="40"/>
          <w:w w:val="110"/>
        </w:rPr>
        <w:t xml:space="preserve"> </w:t>
      </w:r>
      <w:r>
        <w:rPr>
          <w:w w:val="110"/>
        </w:rPr>
        <w:t xml:space="preserve">In contrast, we analyzed a random subset of articles to document data averaging methods because far more </w:t>
      </w:r>
      <w:r>
        <w:rPr>
          <w:spacing w:val="-2"/>
          <w:w w:val="110"/>
        </w:rPr>
        <w:t>articles</w:t>
      </w:r>
      <w:r>
        <w:rPr>
          <w:spacing w:val="-7"/>
          <w:w w:val="110"/>
        </w:rPr>
        <w:t xml:space="preserve"> </w:t>
      </w:r>
      <w:r>
        <w:rPr>
          <w:spacing w:val="-2"/>
          <w:w w:val="110"/>
        </w:rPr>
        <w:t>described</w:t>
      </w:r>
      <w:r>
        <w:rPr>
          <w:spacing w:val="-7"/>
          <w:w w:val="110"/>
        </w:rPr>
        <w:t xml:space="preserve"> </w:t>
      </w:r>
      <w:r>
        <w:rPr>
          <w:spacing w:val="-2"/>
          <w:w w:val="110"/>
        </w:rPr>
        <w:t>their</w:t>
      </w:r>
      <w:r>
        <w:rPr>
          <w:spacing w:val="-7"/>
          <w:w w:val="110"/>
        </w:rPr>
        <w:t xml:space="preserve"> </w:t>
      </w:r>
      <w:r>
        <w:rPr>
          <w:spacing w:val="-2"/>
          <w:w w:val="110"/>
        </w:rPr>
        <w:t>averaging</w:t>
      </w:r>
      <w:r>
        <w:rPr>
          <w:spacing w:val="-7"/>
          <w:w w:val="110"/>
        </w:rPr>
        <w:t xml:space="preserve"> </w:t>
      </w:r>
      <w:r>
        <w:rPr>
          <w:spacing w:val="-2"/>
          <w:w w:val="110"/>
        </w:rPr>
        <w:t>methods.</w:t>
      </w:r>
      <w:r>
        <w:rPr>
          <w:spacing w:val="14"/>
          <w:w w:val="110"/>
        </w:rPr>
        <w:t xml:space="preserve"> </w:t>
      </w:r>
      <w:r>
        <w:rPr>
          <w:spacing w:val="-2"/>
          <w:w w:val="110"/>
        </w:rPr>
        <w:t>Early</w:t>
      </w:r>
      <w:r>
        <w:rPr>
          <w:spacing w:val="-7"/>
          <w:w w:val="110"/>
        </w:rPr>
        <w:t xml:space="preserve"> </w:t>
      </w:r>
      <w:r>
        <w:rPr>
          <w:spacing w:val="-2"/>
          <w:w w:val="110"/>
        </w:rPr>
        <w:t>estimates</w:t>
      </w:r>
      <w:r>
        <w:rPr>
          <w:spacing w:val="-7"/>
          <w:w w:val="110"/>
        </w:rPr>
        <w:t xml:space="preserve"> </w:t>
      </w:r>
      <w:r>
        <w:rPr>
          <w:spacing w:val="-2"/>
          <w:w w:val="110"/>
        </w:rPr>
        <w:t>as</w:t>
      </w:r>
      <w:r>
        <w:rPr>
          <w:spacing w:val="-7"/>
          <w:w w:val="110"/>
        </w:rPr>
        <w:t xml:space="preserve"> </w:t>
      </w:r>
      <w:r>
        <w:rPr>
          <w:spacing w:val="-2"/>
          <w:w w:val="110"/>
        </w:rPr>
        <w:t>we</w:t>
      </w:r>
      <w:r>
        <w:rPr>
          <w:spacing w:val="-7"/>
          <w:w w:val="110"/>
        </w:rPr>
        <w:t xml:space="preserve"> </w:t>
      </w:r>
      <w:r>
        <w:rPr>
          <w:spacing w:val="-2"/>
          <w:w w:val="110"/>
        </w:rPr>
        <w:t>developed</w:t>
      </w:r>
      <w:r>
        <w:rPr>
          <w:spacing w:val="-7"/>
          <w:w w:val="110"/>
        </w:rPr>
        <w:t xml:space="preserve"> </w:t>
      </w:r>
      <w:r>
        <w:rPr>
          <w:spacing w:val="-2"/>
          <w:w w:val="110"/>
        </w:rPr>
        <w:t>our</w:t>
      </w:r>
      <w:r>
        <w:rPr>
          <w:spacing w:val="-7"/>
          <w:w w:val="110"/>
        </w:rPr>
        <w:t xml:space="preserve"> </w:t>
      </w:r>
      <w:proofErr w:type="spellStart"/>
      <w:r>
        <w:rPr>
          <w:spacing w:val="-2"/>
          <w:w w:val="110"/>
        </w:rPr>
        <w:t>RegExs</w:t>
      </w:r>
      <w:proofErr w:type="spellEnd"/>
      <w:r>
        <w:rPr>
          <w:spacing w:val="-7"/>
          <w:w w:val="110"/>
        </w:rPr>
        <w:t xml:space="preserve"> </w:t>
      </w:r>
      <w:r>
        <w:rPr>
          <w:spacing w:val="-2"/>
          <w:w w:val="110"/>
        </w:rPr>
        <w:t xml:space="preserve">were </w:t>
      </w:r>
      <w:r>
        <w:rPr>
          <w:w w:val="110"/>
        </w:rPr>
        <w:t>that</w:t>
      </w:r>
      <w:r>
        <w:rPr>
          <w:spacing w:val="-6"/>
          <w:w w:val="110"/>
        </w:rPr>
        <w:t xml:space="preserve"> </w:t>
      </w:r>
      <w:r>
        <w:rPr>
          <w:w w:val="110"/>
        </w:rPr>
        <w:t>~60%</w:t>
      </w:r>
      <w:r>
        <w:rPr>
          <w:spacing w:val="-6"/>
          <w:w w:val="110"/>
        </w:rPr>
        <w:t xml:space="preserve"> </w:t>
      </w:r>
      <w:r>
        <w:rPr>
          <w:w w:val="110"/>
        </w:rPr>
        <w:t>or</w:t>
      </w:r>
      <w:r>
        <w:rPr>
          <w:spacing w:val="-6"/>
          <w:w w:val="110"/>
        </w:rPr>
        <w:t xml:space="preserve"> </w:t>
      </w:r>
      <w:r>
        <w:rPr>
          <w:w w:val="110"/>
        </w:rPr>
        <w:t>5,050</w:t>
      </w:r>
      <w:r>
        <w:rPr>
          <w:spacing w:val="-6"/>
          <w:w w:val="110"/>
        </w:rPr>
        <w:t xml:space="preserve"> </w:t>
      </w:r>
      <w:r>
        <w:rPr>
          <w:w w:val="110"/>
        </w:rPr>
        <w:t>articles</w:t>
      </w:r>
      <w:r>
        <w:rPr>
          <w:spacing w:val="-6"/>
          <w:w w:val="110"/>
        </w:rPr>
        <w:t xml:space="preserve"> </w:t>
      </w:r>
      <w:r>
        <w:rPr>
          <w:w w:val="110"/>
        </w:rPr>
        <w:t>had</w:t>
      </w:r>
      <w:r>
        <w:rPr>
          <w:spacing w:val="-6"/>
          <w:w w:val="110"/>
        </w:rPr>
        <w:t xml:space="preserve"> </w:t>
      </w:r>
      <w:r>
        <w:rPr>
          <w:w w:val="110"/>
        </w:rPr>
        <w:t>some</w:t>
      </w:r>
      <w:r>
        <w:rPr>
          <w:spacing w:val="-6"/>
          <w:w w:val="110"/>
        </w:rPr>
        <w:t xml:space="preserve"> </w:t>
      </w:r>
      <w:r>
        <w:rPr>
          <w:w w:val="110"/>
        </w:rPr>
        <w:t>averaging</w:t>
      </w:r>
      <w:r>
        <w:rPr>
          <w:spacing w:val="-6"/>
          <w:w w:val="110"/>
        </w:rPr>
        <w:t xml:space="preserve"> </w:t>
      </w:r>
      <w:r>
        <w:rPr>
          <w:w w:val="110"/>
        </w:rPr>
        <w:t>details.</w:t>
      </w:r>
      <w:r>
        <w:rPr>
          <w:spacing w:val="20"/>
          <w:w w:val="110"/>
        </w:rPr>
        <w:t xml:space="preserve"> </w:t>
      </w:r>
      <w:r>
        <w:rPr>
          <w:w w:val="110"/>
        </w:rPr>
        <w:t>Furthermore,</w:t>
      </w:r>
      <w:r>
        <w:rPr>
          <w:spacing w:val="-5"/>
          <w:w w:val="110"/>
        </w:rPr>
        <w:t xml:space="preserve"> </w:t>
      </w:r>
      <w:r>
        <w:rPr>
          <w:w w:val="110"/>
        </w:rPr>
        <w:t>the</w:t>
      </w:r>
      <w:r>
        <w:rPr>
          <w:spacing w:val="-6"/>
          <w:w w:val="110"/>
        </w:rPr>
        <w:t xml:space="preserve"> </w:t>
      </w:r>
      <w:r>
        <w:rPr>
          <w:w w:val="110"/>
        </w:rPr>
        <w:t>phrases</w:t>
      </w:r>
      <w:r>
        <w:rPr>
          <w:spacing w:val="-6"/>
          <w:w w:val="110"/>
        </w:rPr>
        <w:t xml:space="preserve"> </w:t>
      </w:r>
      <w:r>
        <w:rPr>
          <w:w w:val="110"/>
        </w:rPr>
        <w:t>associated with</w:t>
      </w:r>
      <w:r>
        <w:rPr>
          <w:spacing w:val="-11"/>
          <w:w w:val="110"/>
        </w:rPr>
        <w:t xml:space="preserve"> </w:t>
      </w:r>
      <w:r>
        <w:rPr>
          <w:w w:val="110"/>
        </w:rPr>
        <w:t>averaging</w:t>
      </w:r>
      <w:r>
        <w:rPr>
          <w:spacing w:val="-11"/>
          <w:w w:val="110"/>
        </w:rPr>
        <w:t xml:space="preserve"> </w:t>
      </w:r>
      <w:r>
        <w:rPr>
          <w:w w:val="110"/>
        </w:rPr>
        <w:t>methods</w:t>
      </w:r>
      <w:r>
        <w:rPr>
          <w:spacing w:val="-10"/>
          <w:w w:val="110"/>
        </w:rPr>
        <w:t xml:space="preserve"> </w:t>
      </w:r>
      <w:r>
        <w:rPr>
          <w:w w:val="110"/>
        </w:rPr>
        <w:t>are</w:t>
      </w:r>
      <w:r>
        <w:rPr>
          <w:spacing w:val="-10"/>
          <w:w w:val="110"/>
        </w:rPr>
        <w:t xml:space="preserve"> </w:t>
      </w:r>
      <w:r>
        <w:rPr>
          <w:w w:val="110"/>
        </w:rPr>
        <w:t>more</w:t>
      </w:r>
      <w:r>
        <w:rPr>
          <w:spacing w:val="-11"/>
          <w:w w:val="110"/>
        </w:rPr>
        <w:t xml:space="preserve"> </w:t>
      </w:r>
      <w:r>
        <w:rPr>
          <w:w w:val="110"/>
        </w:rPr>
        <w:t>generic</w:t>
      </w:r>
      <w:r>
        <w:rPr>
          <w:spacing w:val="-10"/>
          <w:w w:val="110"/>
        </w:rPr>
        <w:t xml:space="preserve"> </w:t>
      </w:r>
      <w:r>
        <w:rPr>
          <w:w w:val="110"/>
        </w:rPr>
        <w:t>and</w:t>
      </w:r>
      <w:r>
        <w:rPr>
          <w:spacing w:val="-10"/>
          <w:w w:val="110"/>
        </w:rPr>
        <w:t xml:space="preserve"> </w:t>
      </w:r>
      <w:r>
        <w:rPr>
          <w:w w:val="110"/>
        </w:rPr>
        <w:t>often</w:t>
      </w:r>
      <w:r>
        <w:rPr>
          <w:spacing w:val="-10"/>
          <w:w w:val="110"/>
        </w:rPr>
        <w:t xml:space="preserve"> </w:t>
      </w:r>
      <w:r>
        <w:rPr>
          <w:w w:val="110"/>
        </w:rPr>
        <w:t>refer</w:t>
      </w:r>
      <w:r>
        <w:rPr>
          <w:spacing w:val="-10"/>
          <w:w w:val="110"/>
        </w:rPr>
        <w:t xml:space="preserve"> </w:t>
      </w:r>
      <w:r>
        <w:rPr>
          <w:w w:val="110"/>
        </w:rPr>
        <w:t>to</w:t>
      </w:r>
      <w:r>
        <w:rPr>
          <w:spacing w:val="-11"/>
          <w:w w:val="110"/>
        </w:rPr>
        <w:t xml:space="preserve"> </w:t>
      </w:r>
      <w:r>
        <w:rPr>
          <w:w w:val="110"/>
        </w:rPr>
        <w:t>other</w:t>
      </w:r>
      <w:r>
        <w:rPr>
          <w:spacing w:val="-10"/>
          <w:w w:val="110"/>
        </w:rPr>
        <w:t xml:space="preserve"> </w:t>
      </w:r>
      <w:r>
        <w:rPr>
          <w:w w:val="110"/>
        </w:rPr>
        <w:t>study</w:t>
      </w:r>
      <w:r>
        <w:rPr>
          <w:spacing w:val="-10"/>
          <w:w w:val="110"/>
        </w:rPr>
        <w:t xml:space="preserve"> </w:t>
      </w:r>
      <w:r>
        <w:rPr>
          <w:w w:val="110"/>
        </w:rPr>
        <w:t>aspects,</w:t>
      </w:r>
      <w:r>
        <w:rPr>
          <w:spacing w:val="-10"/>
          <w:w w:val="110"/>
        </w:rPr>
        <w:t xml:space="preserve"> </w:t>
      </w:r>
      <w:r>
        <w:rPr>
          <w:w w:val="110"/>
        </w:rPr>
        <w:t>such</w:t>
      </w:r>
      <w:r>
        <w:rPr>
          <w:spacing w:val="-11"/>
          <w:w w:val="110"/>
        </w:rPr>
        <w:t xml:space="preserve"> </w:t>
      </w:r>
      <w:r>
        <w:rPr>
          <w:w w:val="110"/>
        </w:rPr>
        <w:t>as</w:t>
      </w:r>
      <w:r>
        <w:rPr>
          <w:spacing w:val="-10"/>
          <w:w w:val="110"/>
        </w:rPr>
        <w:t xml:space="preserve"> </w:t>
      </w:r>
      <w:r>
        <w:rPr>
          <w:w w:val="110"/>
        </w:rPr>
        <w:t>heart rate</w:t>
      </w:r>
      <w:r>
        <w:rPr>
          <w:spacing w:val="-16"/>
          <w:w w:val="110"/>
        </w:rPr>
        <w:t xml:space="preserve"> </w:t>
      </w:r>
      <w:r>
        <w:rPr>
          <w:w w:val="110"/>
        </w:rPr>
        <w:t>averaging</w:t>
      </w:r>
      <w:r>
        <w:rPr>
          <w:spacing w:val="-15"/>
          <w:w w:val="110"/>
        </w:rPr>
        <w:t xml:space="preserve"> </w:t>
      </w:r>
      <w:r>
        <w:rPr>
          <w:w w:val="110"/>
        </w:rPr>
        <w:t>periods.</w:t>
      </w:r>
      <w:r>
        <w:rPr>
          <w:spacing w:val="-15"/>
          <w:w w:val="110"/>
        </w:rPr>
        <w:t xml:space="preserve"> </w:t>
      </w:r>
      <w:r>
        <w:rPr>
          <w:w w:val="110"/>
        </w:rPr>
        <w:t>Given</w:t>
      </w:r>
      <w:r>
        <w:rPr>
          <w:spacing w:val="-15"/>
          <w:w w:val="110"/>
        </w:rPr>
        <w:t xml:space="preserve"> </w:t>
      </w:r>
      <w:r>
        <w:rPr>
          <w:w w:val="110"/>
        </w:rPr>
        <w:t>the</w:t>
      </w:r>
      <w:r>
        <w:rPr>
          <w:spacing w:val="-15"/>
          <w:w w:val="110"/>
        </w:rPr>
        <w:t xml:space="preserve"> </w:t>
      </w:r>
      <w:r>
        <w:rPr>
          <w:w w:val="110"/>
        </w:rPr>
        <w:t>large</w:t>
      </w:r>
      <w:r>
        <w:rPr>
          <w:spacing w:val="-15"/>
          <w:w w:val="110"/>
        </w:rPr>
        <w:t xml:space="preserve"> </w:t>
      </w:r>
      <w:r>
        <w:rPr>
          <w:w w:val="110"/>
        </w:rPr>
        <w:t>number</w:t>
      </w:r>
      <w:r>
        <w:rPr>
          <w:spacing w:val="-15"/>
          <w:w w:val="110"/>
        </w:rPr>
        <w:t xml:space="preserve"> </w:t>
      </w:r>
      <w:r>
        <w:rPr>
          <w:w w:val="110"/>
        </w:rPr>
        <w:t>of</w:t>
      </w:r>
      <w:r>
        <w:rPr>
          <w:spacing w:val="-15"/>
          <w:w w:val="110"/>
        </w:rPr>
        <w:t xml:space="preserve"> </w:t>
      </w:r>
      <w:r>
        <w:rPr>
          <w:w w:val="110"/>
        </w:rPr>
        <w:t>articles,</w:t>
      </w:r>
      <w:r>
        <w:rPr>
          <w:spacing w:val="-16"/>
          <w:w w:val="110"/>
        </w:rPr>
        <w:t xml:space="preserve"> </w:t>
      </w:r>
      <w:r>
        <w:rPr>
          <w:w w:val="110"/>
        </w:rPr>
        <w:t>we</w:t>
      </w:r>
      <w:r>
        <w:rPr>
          <w:spacing w:val="-15"/>
          <w:w w:val="110"/>
        </w:rPr>
        <w:t xml:space="preserve"> </w:t>
      </w:r>
      <w:r>
        <w:rPr>
          <w:w w:val="110"/>
        </w:rPr>
        <w:t>needed</w:t>
      </w:r>
      <w:r>
        <w:rPr>
          <w:spacing w:val="-15"/>
          <w:w w:val="110"/>
        </w:rPr>
        <w:t xml:space="preserve"> </w:t>
      </w:r>
      <w:r>
        <w:rPr>
          <w:w w:val="110"/>
        </w:rPr>
        <w:t>a</w:t>
      </w:r>
      <w:r>
        <w:rPr>
          <w:spacing w:val="-15"/>
          <w:w w:val="110"/>
        </w:rPr>
        <w:t xml:space="preserve"> </w:t>
      </w:r>
      <w:r>
        <w:rPr>
          <w:w w:val="110"/>
        </w:rPr>
        <w:t>minimum</w:t>
      </w:r>
      <w:r>
        <w:rPr>
          <w:spacing w:val="-15"/>
          <w:w w:val="110"/>
        </w:rPr>
        <w:t xml:space="preserve"> </w:t>
      </w:r>
      <w:r>
        <w:rPr>
          <w:w w:val="110"/>
        </w:rPr>
        <w:t>sample</w:t>
      </w:r>
      <w:r>
        <w:rPr>
          <w:spacing w:val="-15"/>
          <w:w w:val="110"/>
        </w:rPr>
        <w:t xml:space="preserve"> </w:t>
      </w:r>
      <w:r>
        <w:rPr>
          <w:w w:val="110"/>
        </w:rPr>
        <w:t xml:space="preserve">size </w:t>
      </w:r>
      <w:r>
        <w:t>of</w:t>
      </w:r>
      <w:r>
        <w:rPr>
          <w:spacing w:val="26"/>
        </w:rPr>
        <w:t xml:space="preserve"> </w:t>
      </w:r>
      <w:r>
        <w:t>1,068</w:t>
      </w:r>
      <w:r>
        <w:rPr>
          <w:spacing w:val="26"/>
        </w:rPr>
        <w:t xml:space="preserve"> </w:t>
      </w:r>
      <w:r>
        <w:t>based</w:t>
      </w:r>
      <w:r>
        <w:rPr>
          <w:spacing w:val="26"/>
        </w:rPr>
        <w:t xml:space="preserve"> </w:t>
      </w:r>
      <w:r>
        <w:t>on</w:t>
      </w:r>
      <w:r>
        <w:rPr>
          <w:spacing w:val="26"/>
        </w:rPr>
        <w:t xml:space="preserve"> </w:t>
      </w:r>
      <w:r>
        <w:t>a</w:t>
      </w:r>
      <w:r>
        <w:rPr>
          <w:spacing w:val="26"/>
        </w:rPr>
        <w:t xml:space="preserve"> </w:t>
      </w:r>
      <w:r>
        <w:t>95%</w:t>
      </w:r>
      <w:r>
        <w:rPr>
          <w:spacing w:val="26"/>
        </w:rPr>
        <w:t xml:space="preserve"> </w:t>
      </w:r>
      <w:r>
        <w:t>confidence</w:t>
      </w:r>
      <w:r>
        <w:rPr>
          <w:spacing w:val="26"/>
        </w:rPr>
        <w:t xml:space="preserve"> </w:t>
      </w:r>
      <w:r>
        <w:t>interval</w:t>
      </w:r>
      <w:r>
        <w:rPr>
          <w:spacing w:val="26"/>
        </w:rPr>
        <w:t xml:space="preserve"> </w:t>
      </w:r>
      <w:r>
        <w:t>and</w:t>
      </w:r>
      <w:r>
        <w:rPr>
          <w:spacing w:val="26"/>
        </w:rPr>
        <w:t xml:space="preserve"> </w:t>
      </w:r>
      <w:r>
        <w:t>a</w:t>
      </w:r>
      <w:r>
        <w:rPr>
          <w:spacing w:val="26"/>
        </w:rPr>
        <w:t xml:space="preserve"> </w:t>
      </w:r>
      <w:r>
        <w:t>maximum</w:t>
      </w:r>
      <w:r>
        <w:rPr>
          <w:spacing w:val="26"/>
        </w:rPr>
        <w:t xml:space="preserve"> </w:t>
      </w:r>
      <w:r>
        <w:t>margin</w:t>
      </w:r>
      <w:r>
        <w:rPr>
          <w:spacing w:val="26"/>
        </w:rPr>
        <w:t xml:space="preserve"> </w:t>
      </w:r>
      <w:r>
        <w:t>of</w:t>
      </w:r>
      <w:r>
        <w:rPr>
          <w:spacing w:val="26"/>
        </w:rPr>
        <w:t xml:space="preserve"> </w:t>
      </w:r>
      <w:r>
        <w:t>error</w:t>
      </w:r>
      <w:r>
        <w:rPr>
          <w:spacing w:val="26"/>
        </w:rPr>
        <w:t xml:space="preserve"> </w:t>
      </w:r>
      <w:r>
        <w:t>of</w:t>
      </w:r>
      <w:r>
        <w:rPr>
          <w:spacing w:val="26"/>
        </w:rPr>
        <w:t xml:space="preserve"> </w:t>
      </w:r>
      <w:r>
        <w:t>±3%,</w:t>
      </w:r>
      <w:r>
        <w:rPr>
          <w:spacing w:val="30"/>
        </w:rPr>
        <w:t xml:space="preserve"> </w:t>
      </w:r>
      <w:r>
        <w:t>assuming a proportion of 0.5.</w:t>
      </w:r>
      <w:r>
        <w:rPr>
          <w:spacing w:val="40"/>
        </w:rPr>
        <w:t xml:space="preserve"> </w:t>
      </w:r>
      <w:r>
        <w:t>However, we raised this to 1,100 in anticipation of finding ineligible articles</w:t>
      </w:r>
      <w:r>
        <w:rPr>
          <w:w w:val="110"/>
        </w:rPr>
        <w:t xml:space="preserve"> that eluded our previous text screening.</w:t>
      </w:r>
    </w:p>
    <w:p w14:paraId="21C5D97B" w14:textId="77777777" w:rsidR="00B26A88" w:rsidRDefault="00B26A88">
      <w:pPr>
        <w:pStyle w:val="BodyText"/>
        <w:spacing w:before="190"/>
      </w:pPr>
    </w:p>
    <w:p w14:paraId="3E34F789" w14:textId="77777777" w:rsidR="00B26A88" w:rsidRDefault="00000000">
      <w:pPr>
        <w:pStyle w:val="Heading4"/>
        <w:numPr>
          <w:ilvl w:val="3"/>
          <w:numId w:val="1"/>
        </w:numPr>
        <w:tabs>
          <w:tab w:val="left" w:pos="897"/>
        </w:tabs>
        <w:ind w:left="897" w:hanging="788"/>
      </w:pPr>
      <w:r>
        <w:rPr>
          <w:spacing w:val="-2"/>
        </w:rPr>
        <w:t>Outliers</w:t>
      </w:r>
    </w:p>
    <w:p w14:paraId="110910EC" w14:textId="77777777" w:rsidR="00B26A88" w:rsidRDefault="00000000">
      <w:pPr>
        <w:pStyle w:val="BodyText"/>
        <w:spacing w:before="154" w:line="256" w:lineRule="auto"/>
        <w:ind w:left="109" w:right="106"/>
        <w:jc w:val="both"/>
      </w:pPr>
      <w:r>
        <w:rPr>
          <w:w w:val="105"/>
        </w:rPr>
        <w:t xml:space="preserve">Our outlier </w:t>
      </w:r>
      <w:proofErr w:type="spellStart"/>
      <w:r>
        <w:rPr>
          <w:w w:val="105"/>
        </w:rPr>
        <w:t>RegExs</w:t>
      </w:r>
      <w:proofErr w:type="spellEnd"/>
      <w:r>
        <w:rPr>
          <w:w w:val="105"/>
        </w:rPr>
        <w:t xml:space="preserve"> identified phrases like “swallowing”, “coughing”, “errant”, “aberrant”, and references to the “local mean,” “prediction interval,” or a specific standard deviation limit such as</w:t>
      </w:r>
      <w:r>
        <w:rPr>
          <w:spacing w:val="17"/>
          <w:w w:val="105"/>
        </w:rPr>
        <w:t xml:space="preserve"> </w:t>
      </w:r>
      <w:r>
        <w:rPr>
          <w:w w:val="105"/>
        </w:rPr>
        <w:t>±3</w:t>
      </w:r>
      <w:r>
        <w:rPr>
          <w:spacing w:val="18"/>
          <w:w w:val="105"/>
        </w:rPr>
        <w:t xml:space="preserve"> </w:t>
      </w:r>
      <w:r>
        <w:rPr>
          <w:w w:val="105"/>
        </w:rPr>
        <w:t>or</w:t>
      </w:r>
      <w:r>
        <w:rPr>
          <w:spacing w:val="17"/>
          <w:w w:val="105"/>
        </w:rPr>
        <w:t xml:space="preserve"> </w:t>
      </w:r>
      <w:r>
        <w:rPr>
          <w:w w:val="105"/>
        </w:rPr>
        <w:t>±4.</w:t>
      </w:r>
      <w:r>
        <w:rPr>
          <w:spacing w:val="50"/>
          <w:w w:val="105"/>
        </w:rPr>
        <w:t xml:space="preserve"> </w:t>
      </w:r>
      <w:r>
        <w:rPr>
          <w:w w:val="105"/>
        </w:rPr>
        <w:t>For</w:t>
      </w:r>
      <w:r>
        <w:rPr>
          <w:spacing w:val="18"/>
          <w:w w:val="105"/>
        </w:rPr>
        <w:t xml:space="preserve"> </w:t>
      </w:r>
      <w:r>
        <w:rPr>
          <w:w w:val="105"/>
        </w:rPr>
        <w:t>example,</w:t>
      </w:r>
      <w:r>
        <w:rPr>
          <w:spacing w:val="19"/>
          <w:w w:val="105"/>
        </w:rPr>
        <w:t xml:space="preserve"> </w:t>
      </w:r>
      <w:r>
        <w:rPr>
          <w:w w:val="105"/>
        </w:rPr>
        <w:t>our</w:t>
      </w:r>
      <w:r>
        <w:rPr>
          <w:spacing w:val="17"/>
          <w:w w:val="105"/>
        </w:rPr>
        <w:t xml:space="preserve"> </w:t>
      </w:r>
      <w:proofErr w:type="spellStart"/>
      <w:r>
        <w:rPr>
          <w:w w:val="105"/>
        </w:rPr>
        <w:t>RegExs</w:t>
      </w:r>
      <w:proofErr w:type="spellEnd"/>
      <w:r>
        <w:rPr>
          <w:spacing w:val="18"/>
          <w:w w:val="105"/>
        </w:rPr>
        <w:t xml:space="preserve"> </w:t>
      </w:r>
      <w:r>
        <w:rPr>
          <w:w w:val="105"/>
        </w:rPr>
        <w:t>found</w:t>
      </w:r>
      <w:r>
        <w:rPr>
          <w:spacing w:val="18"/>
          <w:w w:val="105"/>
        </w:rPr>
        <w:t xml:space="preserve"> </w:t>
      </w:r>
      <w:r>
        <w:rPr>
          <w:w w:val="105"/>
        </w:rPr>
        <w:t>”</w:t>
      </w:r>
      <w:r>
        <w:rPr>
          <w:spacing w:val="17"/>
          <w:w w:val="105"/>
        </w:rPr>
        <w:t xml:space="preserve"> </w:t>
      </w:r>
      <w:r>
        <w:rPr>
          <w:w w:val="105"/>
        </w:rPr>
        <w:t>errant”;</w:t>
      </w:r>
      <w:r>
        <w:rPr>
          <w:spacing w:val="20"/>
          <w:w w:val="105"/>
        </w:rPr>
        <w:t xml:space="preserve"> </w:t>
      </w:r>
      <w:r>
        <w:rPr>
          <w:w w:val="105"/>
        </w:rPr>
        <w:t>”</w:t>
      </w:r>
      <w:r>
        <w:rPr>
          <w:spacing w:val="20"/>
          <w:w w:val="105"/>
        </w:rPr>
        <w:t xml:space="preserve"> </w:t>
      </w:r>
      <w:r>
        <w:rPr>
          <w:w w:val="105"/>
        </w:rPr>
        <w:t>local</w:t>
      </w:r>
      <w:r>
        <w:rPr>
          <w:spacing w:val="18"/>
          <w:w w:val="105"/>
        </w:rPr>
        <w:t xml:space="preserve"> </w:t>
      </w:r>
      <w:r>
        <w:rPr>
          <w:w w:val="105"/>
        </w:rPr>
        <w:t>mean”;</w:t>
      </w:r>
      <w:r>
        <w:rPr>
          <w:spacing w:val="20"/>
          <w:w w:val="105"/>
        </w:rPr>
        <w:t xml:space="preserve"> </w:t>
      </w:r>
      <w:r>
        <w:rPr>
          <w:w w:val="105"/>
        </w:rPr>
        <w:t>and</w:t>
      </w:r>
      <w:r>
        <w:rPr>
          <w:spacing w:val="17"/>
          <w:w w:val="105"/>
        </w:rPr>
        <w:t xml:space="preserve"> </w:t>
      </w:r>
      <w:r>
        <w:rPr>
          <w:w w:val="105"/>
        </w:rPr>
        <w:t>“breath-by-</w:t>
      </w:r>
      <w:r>
        <w:rPr>
          <w:spacing w:val="-2"/>
          <w:w w:val="105"/>
        </w:rPr>
        <w:t>breath</w:t>
      </w:r>
    </w:p>
    <w:p w14:paraId="23DAF285" w14:textId="77777777" w:rsidR="00B26A88" w:rsidRDefault="00000000">
      <w:pPr>
        <w:pStyle w:val="BodyText"/>
        <w:spacing w:before="1" w:line="256" w:lineRule="auto"/>
        <w:ind w:left="109" w:right="106"/>
        <w:jc w:val="both"/>
      </w:pPr>
      <w:r>
        <w:rPr>
          <w:w w:val="105"/>
        </w:rPr>
        <w:t xml:space="preserve">̇vo2 data from each step transition were initially edited to exclude errant breaths by removing values lying more than 4 </w:t>
      </w:r>
      <w:proofErr w:type="spellStart"/>
      <w:r>
        <w:rPr>
          <w:w w:val="105"/>
        </w:rPr>
        <w:t>sd</w:t>
      </w:r>
      <w:proofErr w:type="spellEnd"/>
      <w:r>
        <w:rPr>
          <w:w w:val="105"/>
        </w:rPr>
        <w:t>” from Breese et al.</w:t>
      </w:r>
      <w:r>
        <w:rPr>
          <w:spacing w:val="40"/>
          <w:w w:val="105"/>
        </w:rPr>
        <w:t xml:space="preserve"> </w:t>
      </w:r>
      <w:r>
        <w:rPr>
          <w:w w:val="105"/>
        </w:rPr>
        <w:t>(2019).</w:t>
      </w:r>
      <w:r>
        <w:rPr>
          <w:spacing w:val="40"/>
          <w:w w:val="105"/>
        </w:rPr>
        <w:t xml:space="preserve"> </w:t>
      </w:r>
      <w:r>
        <w:rPr>
          <w:w w:val="105"/>
        </w:rPr>
        <w:t>We gathered snippets surrounding</w:t>
      </w:r>
      <w:r>
        <w:rPr>
          <w:spacing w:val="40"/>
          <w:w w:val="105"/>
        </w:rPr>
        <w:t xml:space="preserve"> </w:t>
      </w:r>
      <w:r>
        <w:rPr>
          <w:w w:val="105"/>
        </w:rPr>
        <w:t>those</w:t>
      </w:r>
      <w:r>
        <w:rPr>
          <w:spacing w:val="40"/>
          <w:w w:val="105"/>
        </w:rPr>
        <w:t xml:space="preserve"> </w:t>
      </w:r>
      <w:r>
        <w:rPr>
          <w:w w:val="105"/>
        </w:rPr>
        <w:t>phrases</w:t>
      </w:r>
      <w:r>
        <w:rPr>
          <w:spacing w:val="40"/>
          <w:w w:val="105"/>
        </w:rPr>
        <w:t xml:space="preserve"> </w:t>
      </w:r>
      <w:r>
        <w:rPr>
          <w:w w:val="105"/>
        </w:rPr>
        <w:t>and</w:t>
      </w:r>
      <w:r>
        <w:rPr>
          <w:spacing w:val="40"/>
          <w:w w:val="105"/>
        </w:rPr>
        <w:t xml:space="preserve"> </w:t>
      </w:r>
      <w:r>
        <w:rPr>
          <w:w w:val="105"/>
        </w:rPr>
        <w:t>combined</w:t>
      </w:r>
      <w:r>
        <w:rPr>
          <w:spacing w:val="40"/>
          <w:w w:val="105"/>
        </w:rPr>
        <w:t xml:space="preserve"> </w:t>
      </w:r>
      <w:r>
        <w:rPr>
          <w:w w:val="105"/>
        </w:rPr>
        <w:t>them</w:t>
      </w:r>
      <w:r>
        <w:rPr>
          <w:spacing w:val="40"/>
          <w:w w:val="105"/>
        </w:rPr>
        <w:t xml:space="preserve"> </w:t>
      </w:r>
      <w:r>
        <w:rPr>
          <w:w w:val="105"/>
        </w:rPr>
        <w:t>when</w:t>
      </w:r>
      <w:r>
        <w:rPr>
          <w:spacing w:val="40"/>
          <w:w w:val="105"/>
        </w:rPr>
        <w:t xml:space="preserve"> </w:t>
      </w:r>
      <w:r>
        <w:rPr>
          <w:w w:val="105"/>
        </w:rPr>
        <w:t>overlapping,</w:t>
      </w:r>
      <w:r>
        <w:rPr>
          <w:spacing w:val="40"/>
          <w:w w:val="105"/>
        </w:rPr>
        <w:t xml:space="preserve"> </w:t>
      </w:r>
      <w:r>
        <w:rPr>
          <w:w w:val="105"/>
        </w:rPr>
        <w:t>thus</w:t>
      </w:r>
      <w:r>
        <w:rPr>
          <w:spacing w:val="40"/>
          <w:w w:val="105"/>
        </w:rPr>
        <w:t xml:space="preserve"> </w:t>
      </w:r>
      <w:r>
        <w:rPr>
          <w:w w:val="105"/>
        </w:rPr>
        <w:t>producing</w:t>
      </w:r>
    </w:p>
    <w:p w14:paraId="2196A86B" w14:textId="77777777" w:rsidR="00B26A88" w:rsidRDefault="00000000">
      <w:pPr>
        <w:pStyle w:val="BodyText"/>
        <w:spacing w:before="196" w:line="256" w:lineRule="auto"/>
        <w:ind w:left="1134" w:right="1132"/>
        <w:jc w:val="both"/>
      </w:pPr>
      <w:r>
        <w:rPr>
          <w:w w:val="110"/>
        </w:rPr>
        <w:t>y[</w:t>
      </w:r>
      <w:proofErr w:type="spellStart"/>
      <w:r>
        <w:rPr>
          <w:w w:val="110"/>
        </w:rPr>
        <w:t>hb+mb</w:t>
      </w:r>
      <w:proofErr w:type="spellEnd"/>
      <w:r>
        <w:rPr>
          <w:w w:val="110"/>
        </w:rPr>
        <w:t>]</w:t>
      </w:r>
      <w:r>
        <w:rPr>
          <w:spacing w:val="-9"/>
          <w:w w:val="110"/>
        </w:rPr>
        <w:t xml:space="preserve"> </w:t>
      </w:r>
      <w:r>
        <w:rPr>
          <w:w w:val="110"/>
        </w:rPr>
        <w:t>data</w:t>
      </w:r>
      <w:r>
        <w:rPr>
          <w:spacing w:val="-8"/>
          <w:w w:val="110"/>
        </w:rPr>
        <w:t xml:space="preserve"> </w:t>
      </w:r>
      <w:r>
        <w:rPr>
          <w:w w:val="110"/>
        </w:rPr>
        <w:t>(</w:t>
      </w:r>
      <w:proofErr w:type="spellStart"/>
      <w:r>
        <w:rPr>
          <w:w w:val="110"/>
        </w:rPr>
        <w:t>quaresima</w:t>
      </w:r>
      <w:proofErr w:type="spellEnd"/>
      <w:r>
        <w:rPr>
          <w:spacing w:val="-8"/>
          <w:w w:val="110"/>
        </w:rPr>
        <w:t xml:space="preserve"> </w:t>
      </w:r>
      <w:r>
        <w:rPr>
          <w:w w:val="110"/>
        </w:rPr>
        <w:t>&amp;</w:t>
      </w:r>
      <w:r>
        <w:rPr>
          <w:spacing w:val="-8"/>
          <w:w w:val="110"/>
        </w:rPr>
        <w:t xml:space="preserve"> </w:t>
      </w:r>
      <w:proofErr w:type="spellStart"/>
      <w:r>
        <w:rPr>
          <w:w w:val="110"/>
        </w:rPr>
        <w:t>ferrari</w:t>
      </w:r>
      <w:proofErr w:type="spellEnd"/>
      <w:r>
        <w:rPr>
          <w:w w:val="110"/>
        </w:rPr>
        <w:t>,</w:t>
      </w:r>
      <w:r>
        <w:rPr>
          <w:spacing w:val="-8"/>
          <w:w w:val="110"/>
        </w:rPr>
        <w:t xml:space="preserve"> </w:t>
      </w:r>
      <w:r>
        <w:rPr>
          <w:w w:val="110"/>
        </w:rPr>
        <w:t>2009). expressed</w:t>
      </w:r>
      <w:r>
        <w:rPr>
          <w:spacing w:val="-8"/>
          <w:w w:val="110"/>
        </w:rPr>
        <w:t xml:space="preserve"> </w:t>
      </w:r>
      <w:r>
        <w:rPr>
          <w:w w:val="110"/>
        </w:rPr>
        <w:t>as</w:t>
      </w:r>
      <w:r>
        <w:rPr>
          <w:spacing w:val="-8"/>
          <w:w w:val="110"/>
        </w:rPr>
        <w:t xml:space="preserve"> </w:t>
      </w:r>
      <w:r>
        <w:rPr>
          <w:w w:val="110"/>
        </w:rPr>
        <w:t>2.5</w:t>
      </w:r>
      <w:r>
        <w:rPr>
          <w:spacing w:val="-8"/>
          <w:w w:val="110"/>
        </w:rPr>
        <w:t xml:space="preserve"> </w:t>
      </w:r>
      <w:r>
        <w:rPr>
          <w:w w:val="110"/>
        </w:rPr>
        <w:t>data</w:t>
      </w:r>
      <w:r>
        <w:rPr>
          <w:spacing w:val="-8"/>
          <w:w w:val="110"/>
        </w:rPr>
        <w:t xml:space="preserve"> </w:t>
      </w:r>
      <w:r>
        <w:rPr>
          <w:w w:val="110"/>
        </w:rPr>
        <w:t xml:space="preserve">anal- </w:t>
      </w:r>
      <w:proofErr w:type="spellStart"/>
      <w:r>
        <w:rPr>
          <w:w w:val="110"/>
        </w:rPr>
        <w:t>ysis</w:t>
      </w:r>
      <w:proofErr w:type="spellEnd"/>
      <w:r>
        <w:rPr>
          <w:spacing w:val="-14"/>
          <w:w w:val="110"/>
        </w:rPr>
        <w:t xml:space="preserve"> </w:t>
      </w:r>
      <w:r>
        <w:rPr>
          <w:w w:val="110"/>
        </w:rPr>
        <w:t>and</w:t>
      </w:r>
      <w:r>
        <w:rPr>
          <w:spacing w:val="-14"/>
          <w:w w:val="110"/>
        </w:rPr>
        <w:t xml:space="preserve"> </w:t>
      </w:r>
      <w:r>
        <w:rPr>
          <w:w w:val="110"/>
        </w:rPr>
        <w:t>kinetic</w:t>
      </w:r>
      <w:r>
        <w:rPr>
          <w:spacing w:val="-14"/>
          <w:w w:val="110"/>
        </w:rPr>
        <w:t xml:space="preserve"> </w:t>
      </w:r>
      <w:r>
        <w:rPr>
          <w:w w:val="110"/>
        </w:rPr>
        <w:t>modelling</w:t>
      </w:r>
      <w:r>
        <w:rPr>
          <w:spacing w:val="-14"/>
          <w:w w:val="110"/>
        </w:rPr>
        <w:t xml:space="preserve"> </w:t>
      </w:r>
      <w:r>
        <w:rPr>
          <w:w w:val="110"/>
        </w:rPr>
        <w:t>the</w:t>
      </w:r>
      <w:r>
        <w:rPr>
          <w:spacing w:val="-14"/>
          <w:w w:val="110"/>
        </w:rPr>
        <w:t xml:space="preserve"> </w:t>
      </w:r>
      <w:r>
        <w:rPr>
          <w:w w:val="110"/>
        </w:rPr>
        <w:t>breath-by-breath</w:t>
      </w:r>
      <w:r>
        <w:rPr>
          <w:spacing w:val="-14"/>
          <w:w w:val="110"/>
        </w:rPr>
        <w:t xml:space="preserve"> </w:t>
      </w:r>
      <w:r>
        <w:rPr>
          <w:w w:val="110"/>
        </w:rPr>
        <w:t>̇vo2</w:t>
      </w:r>
      <w:r>
        <w:rPr>
          <w:spacing w:val="-14"/>
          <w:w w:val="110"/>
        </w:rPr>
        <w:t xml:space="preserve"> </w:t>
      </w:r>
      <w:r>
        <w:rPr>
          <w:w w:val="110"/>
        </w:rPr>
        <w:t>data</w:t>
      </w:r>
      <w:r>
        <w:rPr>
          <w:spacing w:val="-14"/>
          <w:w w:val="110"/>
        </w:rPr>
        <w:t xml:space="preserve"> </w:t>
      </w:r>
      <w:r>
        <w:rPr>
          <w:w w:val="110"/>
        </w:rPr>
        <w:t>from</w:t>
      </w:r>
      <w:r>
        <w:rPr>
          <w:spacing w:val="-14"/>
          <w:w w:val="110"/>
        </w:rPr>
        <w:t xml:space="preserve"> </w:t>
      </w:r>
      <w:r>
        <w:rPr>
          <w:w w:val="110"/>
        </w:rPr>
        <w:t>each</w:t>
      </w:r>
      <w:r>
        <w:rPr>
          <w:spacing w:val="-14"/>
          <w:w w:val="110"/>
        </w:rPr>
        <w:t xml:space="preserve"> </w:t>
      </w:r>
      <w:r>
        <w:rPr>
          <w:w w:val="110"/>
        </w:rPr>
        <w:t xml:space="preserve">step transition were initially edited to exclude errant breaths by removing </w:t>
      </w:r>
      <w:r>
        <w:t xml:space="preserve">values lying more than 4 </w:t>
      </w:r>
      <w:proofErr w:type="spellStart"/>
      <w:r>
        <w:t>sd</w:t>
      </w:r>
      <w:proofErr w:type="spellEnd"/>
      <w:r>
        <w:t xml:space="preserve"> from the local mean determined using a five- breath rolling\n\x0c1932 </w:t>
      </w:r>
      <w:proofErr w:type="spellStart"/>
      <w:r>
        <w:t>breese</w:t>
      </w:r>
      <w:proofErr w:type="spellEnd"/>
      <w:r>
        <w:t xml:space="preserve"> et al. and deoxy[</w:t>
      </w:r>
      <w:proofErr w:type="spellStart"/>
      <w:r>
        <w:t>hb+mb</w:t>
      </w:r>
      <w:proofErr w:type="spellEnd"/>
      <w:r>
        <w:t xml:space="preserve">] responses were </w:t>
      </w:r>
      <w:proofErr w:type="spellStart"/>
      <w:r>
        <w:rPr>
          <w:spacing w:val="-2"/>
          <w:w w:val="110"/>
        </w:rPr>
        <w:t>subavera</w:t>
      </w:r>
      <w:proofErr w:type="spellEnd"/>
    </w:p>
    <w:p w14:paraId="2BC7CB04" w14:textId="77777777" w:rsidR="00B26A88" w:rsidRDefault="00B26A88">
      <w:pPr>
        <w:spacing w:line="256" w:lineRule="auto"/>
        <w:jc w:val="both"/>
        <w:sectPr w:rsidR="00B26A88">
          <w:pgSz w:w="12240" w:h="15840"/>
          <w:pgMar w:top="1340" w:right="1560" w:bottom="2080" w:left="1560" w:header="0" w:footer="1877" w:gutter="0"/>
          <w:cols w:space="720"/>
        </w:sectPr>
      </w:pPr>
    </w:p>
    <w:p w14:paraId="2AC4307F" w14:textId="77777777" w:rsidR="00B26A88" w:rsidRDefault="00000000">
      <w:pPr>
        <w:pStyle w:val="BodyText"/>
        <w:spacing w:before="113" w:line="256" w:lineRule="auto"/>
        <w:ind w:left="109" w:right="107"/>
        <w:jc w:val="both"/>
      </w:pPr>
      <w:r>
        <w:rPr>
          <w:w w:val="105"/>
        </w:rPr>
        <w:lastRenderedPageBreak/>
        <w:t>We recorded the outlier limit as ±4 SD and the outlier function as a rolling 5-breath whole</w:t>
      </w:r>
      <w:r>
        <w:rPr>
          <w:spacing w:val="80"/>
          <w:w w:val="105"/>
        </w:rPr>
        <w:t xml:space="preserve"> </w:t>
      </w:r>
      <w:r>
        <w:rPr>
          <w:w w:val="105"/>
        </w:rPr>
        <w:t>mean average.</w:t>
      </w:r>
    </w:p>
    <w:p w14:paraId="43853C06" w14:textId="77777777" w:rsidR="00B26A88" w:rsidRDefault="00B26A88">
      <w:pPr>
        <w:pStyle w:val="BodyText"/>
        <w:spacing w:before="188"/>
      </w:pPr>
    </w:p>
    <w:p w14:paraId="695C7B62" w14:textId="77777777" w:rsidR="00B26A88" w:rsidRDefault="00000000">
      <w:pPr>
        <w:pStyle w:val="Heading4"/>
        <w:numPr>
          <w:ilvl w:val="3"/>
          <w:numId w:val="1"/>
        </w:numPr>
        <w:tabs>
          <w:tab w:val="left" w:pos="897"/>
        </w:tabs>
        <w:ind w:left="897" w:hanging="788"/>
      </w:pPr>
      <w:r>
        <w:rPr>
          <w:spacing w:val="-2"/>
        </w:rPr>
        <w:t>Interpolation</w:t>
      </w:r>
    </w:p>
    <w:p w14:paraId="1BF64A33" w14:textId="77777777" w:rsidR="00B26A88" w:rsidRDefault="00000000">
      <w:pPr>
        <w:pStyle w:val="BodyText"/>
        <w:spacing w:before="155" w:line="256" w:lineRule="auto"/>
        <w:ind w:left="109" w:right="107"/>
        <w:jc w:val="both"/>
      </w:pPr>
      <w:r>
        <w:rPr>
          <w:w w:val="110"/>
        </w:rPr>
        <w:t>Nearly</w:t>
      </w:r>
      <w:r>
        <w:rPr>
          <w:spacing w:val="-5"/>
          <w:w w:val="110"/>
        </w:rPr>
        <w:t xml:space="preserve"> </w:t>
      </w:r>
      <w:r>
        <w:rPr>
          <w:w w:val="110"/>
        </w:rPr>
        <w:t>all</w:t>
      </w:r>
      <w:r>
        <w:rPr>
          <w:spacing w:val="-5"/>
          <w:w w:val="110"/>
        </w:rPr>
        <w:t xml:space="preserve"> </w:t>
      </w:r>
      <w:r>
        <w:rPr>
          <w:w w:val="110"/>
        </w:rPr>
        <w:t>articles</w:t>
      </w:r>
      <w:r>
        <w:rPr>
          <w:spacing w:val="-5"/>
          <w:w w:val="110"/>
        </w:rPr>
        <w:t xml:space="preserve"> </w:t>
      </w:r>
      <w:r>
        <w:rPr>
          <w:w w:val="110"/>
        </w:rPr>
        <w:t>describing</w:t>
      </w:r>
      <w:r>
        <w:rPr>
          <w:spacing w:val="-5"/>
          <w:w w:val="110"/>
        </w:rPr>
        <w:t xml:space="preserve"> </w:t>
      </w:r>
      <w:r>
        <w:rPr>
          <w:w w:val="110"/>
        </w:rPr>
        <w:t>interpolation</w:t>
      </w:r>
      <w:r>
        <w:rPr>
          <w:spacing w:val="-5"/>
          <w:w w:val="110"/>
        </w:rPr>
        <w:t xml:space="preserve"> </w:t>
      </w:r>
      <w:r>
        <w:rPr>
          <w:w w:val="110"/>
        </w:rPr>
        <w:t>methods</w:t>
      </w:r>
      <w:r>
        <w:rPr>
          <w:spacing w:val="-5"/>
          <w:w w:val="110"/>
        </w:rPr>
        <w:t xml:space="preserve"> </w:t>
      </w:r>
      <w:r>
        <w:rPr>
          <w:w w:val="110"/>
        </w:rPr>
        <w:t>used</w:t>
      </w:r>
      <w:r>
        <w:rPr>
          <w:spacing w:val="-5"/>
          <w:w w:val="110"/>
        </w:rPr>
        <w:t xml:space="preserve"> </w:t>
      </w:r>
      <w:r>
        <w:rPr>
          <w:w w:val="110"/>
        </w:rPr>
        <w:t>variations</w:t>
      </w:r>
      <w:r>
        <w:rPr>
          <w:spacing w:val="-5"/>
          <w:w w:val="110"/>
        </w:rPr>
        <w:t xml:space="preserve"> </w:t>
      </w:r>
      <w:r>
        <w:rPr>
          <w:w w:val="110"/>
        </w:rPr>
        <w:t>of</w:t>
      </w:r>
      <w:r>
        <w:rPr>
          <w:spacing w:val="-5"/>
          <w:w w:val="110"/>
        </w:rPr>
        <w:t xml:space="preserve"> </w:t>
      </w:r>
      <w:r>
        <w:rPr>
          <w:w w:val="110"/>
        </w:rPr>
        <w:t>“interpolate.”</w:t>
      </w:r>
      <w:r>
        <w:rPr>
          <w:spacing w:val="24"/>
          <w:w w:val="110"/>
        </w:rPr>
        <w:t xml:space="preserve"> </w:t>
      </w:r>
      <w:r>
        <w:rPr>
          <w:w w:val="110"/>
        </w:rPr>
        <w:t>The</w:t>
      </w:r>
      <w:r>
        <w:rPr>
          <w:spacing w:val="-5"/>
          <w:w w:val="110"/>
        </w:rPr>
        <w:t xml:space="preserve"> </w:t>
      </w:r>
      <w:r>
        <w:rPr>
          <w:w w:val="110"/>
        </w:rPr>
        <w:t xml:space="preserve">re- </w:t>
      </w:r>
      <w:proofErr w:type="spellStart"/>
      <w:r>
        <w:t>maining</w:t>
      </w:r>
      <w:proofErr w:type="spellEnd"/>
      <w:r>
        <w:t xml:space="preserve"> phrases were infrequent and inconsistent enough that interpolation methods were only </w:t>
      </w:r>
      <w:r>
        <w:rPr>
          <w:w w:val="110"/>
        </w:rPr>
        <w:t>described</w:t>
      </w:r>
      <w:r>
        <w:rPr>
          <w:spacing w:val="-11"/>
          <w:w w:val="110"/>
        </w:rPr>
        <w:t xml:space="preserve"> </w:t>
      </w:r>
      <w:r>
        <w:rPr>
          <w:w w:val="110"/>
        </w:rPr>
        <w:t>for</w:t>
      </w:r>
      <w:r>
        <w:rPr>
          <w:spacing w:val="-11"/>
          <w:w w:val="110"/>
        </w:rPr>
        <w:t xml:space="preserve"> </w:t>
      </w:r>
      <w:r>
        <w:rPr>
          <w:w w:val="110"/>
        </w:rPr>
        <w:t>those</w:t>
      </w:r>
      <w:r>
        <w:rPr>
          <w:spacing w:val="-11"/>
          <w:w w:val="110"/>
        </w:rPr>
        <w:t xml:space="preserve"> </w:t>
      </w:r>
      <w:r>
        <w:rPr>
          <w:w w:val="110"/>
        </w:rPr>
        <w:t>articles</w:t>
      </w:r>
      <w:r>
        <w:rPr>
          <w:spacing w:val="-11"/>
          <w:w w:val="110"/>
        </w:rPr>
        <w:t xml:space="preserve"> </w:t>
      </w:r>
      <w:r>
        <w:rPr>
          <w:w w:val="110"/>
        </w:rPr>
        <w:t>when</w:t>
      </w:r>
      <w:r>
        <w:rPr>
          <w:spacing w:val="-11"/>
          <w:w w:val="110"/>
        </w:rPr>
        <w:t xml:space="preserve"> </w:t>
      </w:r>
      <w:r>
        <w:rPr>
          <w:w w:val="110"/>
        </w:rPr>
        <w:t>discovered</w:t>
      </w:r>
      <w:r>
        <w:rPr>
          <w:spacing w:val="-11"/>
          <w:w w:val="110"/>
        </w:rPr>
        <w:t xml:space="preserve"> </w:t>
      </w:r>
      <w:r>
        <w:rPr>
          <w:w w:val="110"/>
        </w:rPr>
        <w:t>by</w:t>
      </w:r>
      <w:r>
        <w:rPr>
          <w:spacing w:val="-11"/>
          <w:w w:val="110"/>
        </w:rPr>
        <w:t xml:space="preserve"> </w:t>
      </w:r>
      <w:r>
        <w:rPr>
          <w:w w:val="110"/>
        </w:rPr>
        <w:t>chance.</w:t>
      </w:r>
      <w:r>
        <w:rPr>
          <w:spacing w:val="14"/>
          <w:w w:val="110"/>
        </w:rPr>
        <w:t xml:space="preserve"> </w:t>
      </w:r>
      <w:r>
        <w:rPr>
          <w:w w:val="110"/>
        </w:rPr>
        <w:t>To</w:t>
      </w:r>
      <w:r>
        <w:rPr>
          <w:spacing w:val="-11"/>
          <w:w w:val="110"/>
        </w:rPr>
        <w:t xml:space="preserve"> </w:t>
      </w:r>
      <w:r>
        <w:rPr>
          <w:w w:val="110"/>
        </w:rPr>
        <w:t>illustrate</w:t>
      </w:r>
      <w:r>
        <w:rPr>
          <w:spacing w:val="-11"/>
          <w:w w:val="110"/>
        </w:rPr>
        <w:t xml:space="preserve"> </w:t>
      </w:r>
      <w:r>
        <w:rPr>
          <w:w w:val="110"/>
        </w:rPr>
        <w:t>interpolation</w:t>
      </w:r>
      <w:r>
        <w:rPr>
          <w:spacing w:val="-11"/>
          <w:w w:val="110"/>
        </w:rPr>
        <w:t xml:space="preserve"> </w:t>
      </w:r>
      <w:proofErr w:type="spellStart"/>
      <w:r>
        <w:rPr>
          <w:w w:val="110"/>
        </w:rPr>
        <w:t>documen</w:t>
      </w:r>
      <w:proofErr w:type="spellEnd"/>
      <w:r>
        <w:rPr>
          <w:w w:val="110"/>
        </w:rPr>
        <w:t xml:space="preserve">- </w:t>
      </w:r>
      <w:proofErr w:type="spellStart"/>
      <w:r>
        <w:rPr>
          <w:w w:val="110"/>
        </w:rPr>
        <w:t>tation</w:t>
      </w:r>
      <w:proofErr w:type="spellEnd"/>
      <w:r>
        <w:rPr>
          <w:w w:val="110"/>
        </w:rPr>
        <w:t xml:space="preserve">, our </w:t>
      </w:r>
      <w:proofErr w:type="spellStart"/>
      <w:r>
        <w:rPr>
          <w:w w:val="110"/>
        </w:rPr>
        <w:t>RegExs</w:t>
      </w:r>
      <w:proofErr w:type="spellEnd"/>
      <w:r>
        <w:rPr>
          <w:w w:val="110"/>
        </w:rPr>
        <w:t xml:space="preserve"> extracted the snippet from Hartman et al.</w:t>
      </w:r>
      <w:r>
        <w:rPr>
          <w:spacing w:val="40"/>
          <w:w w:val="110"/>
        </w:rPr>
        <w:t xml:space="preserve"> </w:t>
      </w:r>
      <w:r>
        <w:rPr>
          <w:w w:val="110"/>
        </w:rPr>
        <w:t>(2018).</w:t>
      </w:r>
    </w:p>
    <w:p w14:paraId="52895A12" w14:textId="77777777" w:rsidR="00B26A88" w:rsidRDefault="00000000">
      <w:pPr>
        <w:pStyle w:val="BodyText"/>
        <w:spacing w:before="196" w:line="256" w:lineRule="auto"/>
        <w:ind w:left="1134" w:right="1132"/>
        <w:jc w:val="both"/>
      </w:pPr>
      <w:r>
        <w:rPr>
          <w:w w:val="105"/>
        </w:rPr>
        <w:t xml:space="preserve">the v̇ o2 data from </w:t>
      </w:r>
      <w:proofErr w:type="spellStart"/>
      <w:r>
        <w:rPr>
          <w:w w:val="105"/>
        </w:rPr>
        <w:t>gd</w:t>
      </w:r>
      <w:proofErr w:type="spellEnd"/>
      <w:r>
        <w:rPr>
          <w:w w:val="105"/>
        </w:rPr>
        <w:t xml:space="preserve"> and </w:t>
      </w:r>
      <w:proofErr w:type="spellStart"/>
      <w:r>
        <w:rPr>
          <w:w w:val="105"/>
        </w:rPr>
        <w:t>gl</w:t>
      </w:r>
      <w:proofErr w:type="spellEnd"/>
      <w:r>
        <w:rPr>
          <w:w w:val="105"/>
        </w:rPr>
        <w:t xml:space="preserve"> exercise bouts were modeled to character-</w:t>
      </w:r>
      <w:r>
        <w:rPr>
          <w:spacing w:val="40"/>
          <w:w w:val="105"/>
        </w:rPr>
        <w:t xml:space="preserve"> </w:t>
      </w:r>
      <w:proofErr w:type="spellStart"/>
      <w:r>
        <w:rPr>
          <w:w w:val="105"/>
        </w:rPr>
        <w:t>ize</w:t>
      </w:r>
      <w:proofErr w:type="spellEnd"/>
      <w:r>
        <w:rPr>
          <w:w w:val="105"/>
        </w:rPr>
        <w:t xml:space="preserve"> the oxygen uptake kinetics following the methods described by bell et al. (2001).</w:t>
      </w:r>
      <w:r>
        <w:rPr>
          <w:spacing w:val="40"/>
          <w:w w:val="105"/>
        </w:rPr>
        <w:t xml:space="preserve"> </w:t>
      </w:r>
      <w:r>
        <w:rPr>
          <w:w w:val="105"/>
        </w:rPr>
        <w:t xml:space="preserve">breath-by-breath v̇ o2 data were linearly </w:t>
      </w:r>
      <w:proofErr w:type="spellStart"/>
      <w:r>
        <w:rPr>
          <w:w w:val="105"/>
        </w:rPr>
        <w:t>INTERPOLATed</w:t>
      </w:r>
      <w:proofErr w:type="spellEnd"/>
      <w:r>
        <w:rPr>
          <w:w w:val="105"/>
        </w:rPr>
        <w:t xml:space="preserve"> to provide second-by-second values.</w:t>
      </w:r>
      <w:r>
        <w:rPr>
          <w:spacing w:val="40"/>
          <w:w w:val="105"/>
        </w:rPr>
        <w:t xml:space="preserve"> </w:t>
      </w:r>
      <w:r>
        <w:rPr>
          <w:w w:val="105"/>
        </w:rPr>
        <w:t xml:space="preserve">phase 1 data (i.e. the </w:t>
      </w:r>
      <w:proofErr w:type="spellStart"/>
      <w:r>
        <w:rPr>
          <w:w w:val="105"/>
        </w:rPr>
        <w:t>cardiodynamic</w:t>
      </w:r>
      <w:proofErr w:type="spellEnd"/>
      <w:r>
        <w:rPr>
          <w:w w:val="105"/>
        </w:rPr>
        <w:t xml:space="preserve"> component), from the first</w:t>
      </w:r>
      <w:r>
        <w:rPr>
          <w:spacing w:val="40"/>
          <w:w w:val="105"/>
        </w:rPr>
        <w:t xml:space="preserve"> </w:t>
      </w:r>
      <w:r>
        <w:rPr>
          <w:w w:val="105"/>
        </w:rPr>
        <w:t xml:space="preserve">20 s of exercise, were omitted from the ki- </w:t>
      </w:r>
      <w:proofErr w:type="spellStart"/>
      <w:r>
        <w:rPr>
          <w:w w:val="105"/>
        </w:rPr>
        <w:t>netics</w:t>
      </w:r>
      <w:proofErr w:type="spellEnd"/>
      <w:r>
        <w:rPr>
          <w:w w:val="105"/>
        </w:rPr>
        <w:t xml:space="preserve"> analysis because phase 1 is not directly </w:t>
      </w:r>
      <w:proofErr w:type="spellStart"/>
      <w:r>
        <w:rPr>
          <w:w w:val="105"/>
        </w:rPr>
        <w:t>repres</w:t>
      </w:r>
      <w:proofErr w:type="spellEnd"/>
    </w:p>
    <w:p w14:paraId="7A5152AE" w14:textId="77777777" w:rsidR="00B26A88" w:rsidRDefault="00000000">
      <w:pPr>
        <w:pStyle w:val="BodyText"/>
        <w:spacing w:before="197"/>
        <w:ind w:left="109"/>
        <w:jc w:val="both"/>
      </w:pPr>
      <w:r>
        <w:rPr>
          <w:w w:val="110"/>
        </w:rPr>
        <w:t>We</w:t>
      </w:r>
      <w:r>
        <w:rPr>
          <w:spacing w:val="-11"/>
          <w:w w:val="110"/>
        </w:rPr>
        <w:t xml:space="preserve"> </w:t>
      </w:r>
      <w:r>
        <w:rPr>
          <w:w w:val="110"/>
        </w:rPr>
        <w:t>documented</w:t>
      </w:r>
      <w:r>
        <w:rPr>
          <w:spacing w:val="-10"/>
          <w:w w:val="110"/>
        </w:rPr>
        <w:t xml:space="preserve"> </w:t>
      </w:r>
      <w:r>
        <w:rPr>
          <w:w w:val="110"/>
        </w:rPr>
        <w:t>the</w:t>
      </w:r>
      <w:r>
        <w:rPr>
          <w:spacing w:val="-10"/>
          <w:w w:val="110"/>
        </w:rPr>
        <w:t xml:space="preserve"> </w:t>
      </w:r>
      <w:r>
        <w:rPr>
          <w:w w:val="110"/>
        </w:rPr>
        <w:t>interpolation</w:t>
      </w:r>
      <w:r>
        <w:rPr>
          <w:spacing w:val="-11"/>
          <w:w w:val="110"/>
        </w:rPr>
        <w:t xml:space="preserve"> </w:t>
      </w:r>
      <w:r>
        <w:rPr>
          <w:w w:val="110"/>
        </w:rPr>
        <w:t>type</w:t>
      </w:r>
      <w:r>
        <w:rPr>
          <w:spacing w:val="-10"/>
          <w:w w:val="110"/>
        </w:rPr>
        <w:t xml:space="preserve"> </w:t>
      </w:r>
      <w:r>
        <w:rPr>
          <w:w w:val="110"/>
        </w:rPr>
        <w:t>as</w:t>
      </w:r>
      <w:r>
        <w:rPr>
          <w:spacing w:val="-10"/>
          <w:w w:val="110"/>
        </w:rPr>
        <w:t xml:space="preserve"> </w:t>
      </w:r>
      <w:r>
        <w:rPr>
          <w:w w:val="110"/>
        </w:rPr>
        <w:t>“linear”</w:t>
      </w:r>
      <w:r>
        <w:rPr>
          <w:spacing w:val="-10"/>
          <w:w w:val="110"/>
        </w:rPr>
        <w:t xml:space="preserve"> </w:t>
      </w:r>
      <w:r>
        <w:rPr>
          <w:w w:val="110"/>
        </w:rPr>
        <w:t>and</w:t>
      </w:r>
      <w:r>
        <w:rPr>
          <w:spacing w:val="-11"/>
          <w:w w:val="110"/>
        </w:rPr>
        <w:t xml:space="preserve"> </w:t>
      </w:r>
      <w:r>
        <w:rPr>
          <w:w w:val="110"/>
        </w:rPr>
        <w:t>the</w:t>
      </w:r>
      <w:r>
        <w:rPr>
          <w:spacing w:val="-10"/>
          <w:w w:val="110"/>
        </w:rPr>
        <w:t xml:space="preserve"> </w:t>
      </w:r>
      <w:r>
        <w:rPr>
          <w:w w:val="110"/>
        </w:rPr>
        <w:t>interpolation</w:t>
      </w:r>
      <w:r>
        <w:rPr>
          <w:spacing w:val="-10"/>
          <w:w w:val="110"/>
        </w:rPr>
        <w:t xml:space="preserve"> </w:t>
      </w:r>
      <w:r>
        <w:rPr>
          <w:w w:val="110"/>
        </w:rPr>
        <w:t>time</w:t>
      </w:r>
      <w:r>
        <w:rPr>
          <w:spacing w:val="-10"/>
          <w:w w:val="110"/>
        </w:rPr>
        <w:t xml:space="preserve"> </w:t>
      </w:r>
      <w:r>
        <w:rPr>
          <w:w w:val="110"/>
        </w:rPr>
        <w:t>as</w:t>
      </w:r>
      <w:r>
        <w:rPr>
          <w:spacing w:val="-11"/>
          <w:w w:val="110"/>
        </w:rPr>
        <w:t xml:space="preserve"> </w:t>
      </w:r>
      <w:r>
        <w:rPr>
          <w:w w:val="110"/>
        </w:rPr>
        <w:t>one</w:t>
      </w:r>
      <w:r>
        <w:rPr>
          <w:spacing w:val="-10"/>
          <w:w w:val="110"/>
        </w:rPr>
        <w:t xml:space="preserve"> </w:t>
      </w:r>
      <w:r>
        <w:rPr>
          <w:spacing w:val="-2"/>
          <w:w w:val="110"/>
        </w:rPr>
        <w:t>second.</w:t>
      </w:r>
    </w:p>
    <w:p w14:paraId="1CDDDDDE" w14:textId="77777777" w:rsidR="00B26A88" w:rsidRDefault="00B26A88">
      <w:pPr>
        <w:pStyle w:val="BodyText"/>
        <w:spacing w:before="205"/>
      </w:pPr>
    </w:p>
    <w:p w14:paraId="06953C7C" w14:textId="77777777" w:rsidR="00B26A88" w:rsidRDefault="00000000">
      <w:pPr>
        <w:pStyle w:val="Heading4"/>
        <w:numPr>
          <w:ilvl w:val="3"/>
          <w:numId w:val="1"/>
        </w:numPr>
        <w:tabs>
          <w:tab w:val="left" w:pos="897"/>
        </w:tabs>
        <w:ind w:left="897" w:hanging="788"/>
      </w:pPr>
      <w:r>
        <w:rPr>
          <w:spacing w:val="-2"/>
        </w:rPr>
        <w:t>Averaging</w:t>
      </w:r>
    </w:p>
    <w:p w14:paraId="263E0251" w14:textId="77777777" w:rsidR="00B26A88" w:rsidRDefault="00B26A88">
      <w:pPr>
        <w:sectPr w:rsidR="00B26A88">
          <w:pgSz w:w="12240" w:h="15840"/>
          <w:pgMar w:top="1340" w:right="1560" w:bottom="2080" w:left="1560" w:header="0" w:footer="1877" w:gutter="0"/>
          <w:cols w:space="720"/>
        </w:sectPr>
      </w:pPr>
    </w:p>
    <w:p w14:paraId="33EBA9C7" w14:textId="77777777" w:rsidR="00B26A88" w:rsidRDefault="00B26A88">
      <w:pPr>
        <w:pStyle w:val="BodyText"/>
        <w:rPr>
          <w:rFonts w:ascii="Arial"/>
          <w:b/>
          <w:sz w:val="20"/>
        </w:rPr>
      </w:pPr>
    </w:p>
    <w:p w14:paraId="72DD14A7" w14:textId="77777777" w:rsidR="00B26A88" w:rsidRDefault="00B26A88">
      <w:pPr>
        <w:pStyle w:val="BodyText"/>
        <w:spacing w:before="110"/>
        <w:rPr>
          <w:rFonts w:ascii="Arial"/>
          <w:b/>
          <w:sz w:val="20"/>
        </w:rPr>
      </w:pPr>
    </w:p>
    <w:p w14:paraId="266E30F2" w14:textId="77777777" w:rsidR="00B26A88" w:rsidRDefault="00000000">
      <w:pPr>
        <w:pStyle w:val="BodyText"/>
        <w:ind w:left="2133"/>
        <w:rPr>
          <w:rFonts w:ascii="Arial"/>
          <w:sz w:val="20"/>
        </w:rPr>
      </w:pPr>
      <w:r>
        <w:rPr>
          <w:rFonts w:ascii="Arial"/>
          <w:noProof/>
          <w:sz w:val="20"/>
        </w:rPr>
        <mc:AlternateContent>
          <mc:Choice Requires="wpg">
            <w:drawing>
              <wp:inline distT="0" distB="0" distL="0" distR="0" wp14:anchorId="46FB9199" wp14:editId="3C0D7638">
                <wp:extent cx="3330575" cy="2398395"/>
                <wp:effectExtent l="0" t="0" r="0" b="190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30575" cy="2398395"/>
                          <a:chOff x="0" y="0"/>
                          <a:chExt cx="3330575" cy="2398395"/>
                        </a:xfrm>
                      </wpg:grpSpPr>
                      <wps:wsp>
                        <wps:cNvPr id="3" name="Graphic 3"/>
                        <wps:cNvSpPr/>
                        <wps:spPr>
                          <a:xfrm>
                            <a:off x="3119" y="3119"/>
                            <a:ext cx="3163570" cy="1891030"/>
                          </a:xfrm>
                          <a:custGeom>
                            <a:avLst/>
                            <a:gdLst/>
                            <a:ahLst/>
                            <a:cxnLst/>
                            <a:rect l="l" t="t" r="r" b="b"/>
                            <a:pathLst>
                              <a:path w="3163570" h="1891030">
                                <a:moveTo>
                                  <a:pt x="0" y="754934"/>
                                </a:moveTo>
                                <a:lnTo>
                                  <a:pt x="584089" y="754934"/>
                                </a:lnTo>
                                <a:lnTo>
                                  <a:pt x="584089" y="1890456"/>
                                </a:lnTo>
                                <a:lnTo>
                                  <a:pt x="0" y="1890456"/>
                                </a:lnTo>
                                <a:lnTo>
                                  <a:pt x="0" y="754934"/>
                                </a:lnTo>
                                <a:close/>
                              </a:path>
                              <a:path w="3163570" h="1891030">
                                <a:moveTo>
                                  <a:pt x="2476982" y="411782"/>
                                </a:moveTo>
                                <a:lnTo>
                                  <a:pt x="3162960" y="411782"/>
                                </a:lnTo>
                                <a:lnTo>
                                  <a:pt x="3162960" y="1073130"/>
                                </a:lnTo>
                                <a:lnTo>
                                  <a:pt x="2476982" y="1073130"/>
                                </a:lnTo>
                                <a:lnTo>
                                  <a:pt x="2476982" y="411782"/>
                                </a:lnTo>
                                <a:close/>
                              </a:path>
                              <a:path w="3163570" h="1891030">
                                <a:moveTo>
                                  <a:pt x="12701" y="0"/>
                                </a:moveTo>
                                <a:lnTo>
                                  <a:pt x="3119889" y="0"/>
                                </a:lnTo>
                                <a:lnTo>
                                  <a:pt x="3119889" y="361869"/>
                                </a:lnTo>
                                <a:lnTo>
                                  <a:pt x="12701" y="361869"/>
                                </a:lnTo>
                                <a:lnTo>
                                  <a:pt x="12701" y="0"/>
                                </a:lnTo>
                                <a:close/>
                              </a:path>
                            </a:pathLst>
                          </a:custGeom>
                          <a:ln w="6239">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17" cstate="print"/>
                          <a:stretch>
                            <a:fillRect/>
                          </a:stretch>
                        </pic:blipFill>
                        <pic:spPr>
                          <a:xfrm>
                            <a:off x="51101" y="461695"/>
                            <a:ext cx="3279288" cy="1936626"/>
                          </a:xfrm>
                          <a:prstGeom prst="rect">
                            <a:avLst/>
                          </a:prstGeom>
                        </pic:spPr>
                      </pic:pic>
                      <wps:wsp>
                        <wps:cNvPr id="5" name="Graphic 5"/>
                        <wps:cNvSpPr/>
                        <wps:spPr>
                          <a:xfrm>
                            <a:off x="524609" y="184054"/>
                            <a:ext cx="173990" cy="1270"/>
                          </a:xfrm>
                          <a:custGeom>
                            <a:avLst/>
                            <a:gdLst/>
                            <a:ahLst/>
                            <a:cxnLst/>
                            <a:rect l="l" t="t" r="r" b="b"/>
                            <a:pathLst>
                              <a:path w="173990">
                                <a:moveTo>
                                  <a:pt x="0" y="0"/>
                                </a:moveTo>
                                <a:lnTo>
                                  <a:pt x="41466" y="0"/>
                                </a:lnTo>
                                <a:lnTo>
                                  <a:pt x="84562" y="0"/>
                                </a:lnTo>
                                <a:lnTo>
                                  <a:pt x="128849" y="0"/>
                                </a:lnTo>
                                <a:lnTo>
                                  <a:pt x="173893" y="0"/>
                                </a:lnTo>
                              </a:path>
                            </a:pathLst>
                          </a:custGeom>
                          <a:ln w="6239">
                            <a:solidFill>
                              <a:srgbClr val="000000"/>
                            </a:solidFill>
                            <a:prstDash val="solid"/>
                          </a:ln>
                        </wps:spPr>
                        <wps:bodyPr wrap="square" lIns="0" tIns="0" rIns="0" bIns="0" rtlCol="0">
                          <a:prstTxWarp prst="textNoShape">
                            <a:avLst/>
                          </a:prstTxWarp>
                          <a:noAutofit/>
                        </wps:bodyPr>
                      </wps:wsp>
                      <wps:wsp>
                        <wps:cNvPr id="6" name="Graphic 6"/>
                        <wps:cNvSpPr/>
                        <wps:spPr>
                          <a:xfrm>
                            <a:off x="699137" y="162216"/>
                            <a:ext cx="62865" cy="43815"/>
                          </a:xfrm>
                          <a:custGeom>
                            <a:avLst/>
                            <a:gdLst/>
                            <a:ahLst/>
                            <a:cxnLst/>
                            <a:rect l="l" t="t" r="r" b="b"/>
                            <a:pathLst>
                              <a:path w="62865" h="43815">
                                <a:moveTo>
                                  <a:pt x="0" y="43673"/>
                                </a:moveTo>
                                <a:lnTo>
                                  <a:pt x="0" y="0"/>
                                </a:lnTo>
                                <a:lnTo>
                                  <a:pt x="62391" y="21837"/>
                                </a:lnTo>
                                <a:lnTo>
                                  <a:pt x="0" y="43673"/>
                                </a:lnTo>
                                <a:close/>
                              </a:path>
                            </a:pathLst>
                          </a:custGeom>
                          <a:solidFill>
                            <a:srgbClr val="000000"/>
                          </a:solidFill>
                        </wps:spPr>
                        <wps:bodyPr wrap="square" lIns="0" tIns="0" rIns="0" bIns="0" rtlCol="0">
                          <a:prstTxWarp prst="textNoShape">
                            <a:avLst/>
                          </a:prstTxWarp>
                          <a:noAutofit/>
                        </wps:bodyPr>
                      </wps:wsp>
                      <wps:wsp>
                        <wps:cNvPr id="7" name="Graphic 7"/>
                        <wps:cNvSpPr/>
                        <wps:spPr>
                          <a:xfrm>
                            <a:off x="699137" y="162216"/>
                            <a:ext cx="1076325" cy="43815"/>
                          </a:xfrm>
                          <a:custGeom>
                            <a:avLst/>
                            <a:gdLst/>
                            <a:ahLst/>
                            <a:cxnLst/>
                            <a:rect l="l" t="t" r="r" b="b"/>
                            <a:pathLst>
                              <a:path w="1076325" h="43815">
                                <a:moveTo>
                                  <a:pt x="0" y="0"/>
                                </a:moveTo>
                                <a:lnTo>
                                  <a:pt x="62391" y="21837"/>
                                </a:lnTo>
                                <a:lnTo>
                                  <a:pt x="0" y="43673"/>
                                </a:lnTo>
                                <a:lnTo>
                                  <a:pt x="0" y="0"/>
                                </a:lnTo>
                                <a:close/>
                              </a:path>
                              <a:path w="1076325" h="43815">
                                <a:moveTo>
                                  <a:pt x="877699" y="21837"/>
                                </a:moveTo>
                                <a:lnTo>
                                  <a:pt x="928163" y="21837"/>
                                </a:lnTo>
                                <a:lnTo>
                                  <a:pt x="978432" y="21837"/>
                                </a:lnTo>
                                <a:lnTo>
                                  <a:pt x="1027921" y="21837"/>
                                </a:lnTo>
                                <a:lnTo>
                                  <a:pt x="1076043" y="21837"/>
                                </a:lnTo>
                              </a:path>
                            </a:pathLst>
                          </a:custGeom>
                          <a:ln w="6239">
                            <a:solidFill>
                              <a:srgbClr val="000000"/>
                            </a:solidFill>
                            <a:prstDash val="solid"/>
                          </a:ln>
                        </wps:spPr>
                        <wps:bodyPr wrap="square" lIns="0" tIns="0" rIns="0" bIns="0" rtlCol="0">
                          <a:prstTxWarp prst="textNoShape">
                            <a:avLst/>
                          </a:prstTxWarp>
                          <a:noAutofit/>
                        </wps:bodyPr>
                      </wps:wsp>
                      <wps:wsp>
                        <wps:cNvPr id="8" name="Graphic 8"/>
                        <wps:cNvSpPr/>
                        <wps:spPr>
                          <a:xfrm>
                            <a:off x="1776284" y="162216"/>
                            <a:ext cx="62865" cy="43815"/>
                          </a:xfrm>
                          <a:custGeom>
                            <a:avLst/>
                            <a:gdLst/>
                            <a:ahLst/>
                            <a:cxnLst/>
                            <a:rect l="l" t="t" r="r" b="b"/>
                            <a:pathLst>
                              <a:path w="62865" h="43815">
                                <a:moveTo>
                                  <a:pt x="0" y="43673"/>
                                </a:moveTo>
                                <a:lnTo>
                                  <a:pt x="0" y="0"/>
                                </a:lnTo>
                                <a:lnTo>
                                  <a:pt x="62391" y="21837"/>
                                </a:lnTo>
                                <a:lnTo>
                                  <a:pt x="0" y="43673"/>
                                </a:lnTo>
                                <a:close/>
                              </a:path>
                            </a:pathLst>
                          </a:custGeom>
                          <a:solidFill>
                            <a:srgbClr val="000000"/>
                          </a:solidFill>
                        </wps:spPr>
                        <wps:bodyPr wrap="square" lIns="0" tIns="0" rIns="0" bIns="0" rtlCol="0">
                          <a:prstTxWarp prst="textNoShape">
                            <a:avLst/>
                          </a:prstTxWarp>
                          <a:noAutofit/>
                        </wps:bodyPr>
                      </wps:wsp>
                      <wps:wsp>
                        <wps:cNvPr id="9" name="Graphic 9"/>
                        <wps:cNvSpPr/>
                        <wps:spPr>
                          <a:xfrm>
                            <a:off x="1776284" y="162216"/>
                            <a:ext cx="731520" cy="43815"/>
                          </a:xfrm>
                          <a:custGeom>
                            <a:avLst/>
                            <a:gdLst/>
                            <a:ahLst/>
                            <a:cxnLst/>
                            <a:rect l="l" t="t" r="r" b="b"/>
                            <a:pathLst>
                              <a:path w="731520" h="43815">
                                <a:moveTo>
                                  <a:pt x="0" y="0"/>
                                </a:moveTo>
                                <a:lnTo>
                                  <a:pt x="62391" y="21837"/>
                                </a:lnTo>
                                <a:lnTo>
                                  <a:pt x="0" y="43673"/>
                                </a:lnTo>
                                <a:lnTo>
                                  <a:pt x="0" y="0"/>
                                </a:lnTo>
                                <a:close/>
                              </a:path>
                              <a:path w="731520" h="43815">
                                <a:moveTo>
                                  <a:pt x="490870" y="21837"/>
                                </a:moveTo>
                                <a:lnTo>
                                  <a:pt x="536729" y="21837"/>
                                </a:lnTo>
                                <a:lnTo>
                                  <a:pt x="584430" y="21837"/>
                                </a:lnTo>
                                <a:lnTo>
                                  <a:pt x="633259" y="21837"/>
                                </a:lnTo>
                                <a:lnTo>
                                  <a:pt x="682498" y="21837"/>
                                </a:lnTo>
                                <a:lnTo>
                                  <a:pt x="731433" y="21837"/>
                                </a:lnTo>
                              </a:path>
                            </a:pathLst>
                          </a:custGeom>
                          <a:ln w="6239">
                            <a:solidFill>
                              <a:srgbClr val="000000"/>
                            </a:solidFill>
                            <a:prstDash val="solid"/>
                          </a:ln>
                        </wps:spPr>
                        <wps:bodyPr wrap="square" lIns="0" tIns="0" rIns="0" bIns="0" rtlCol="0">
                          <a:prstTxWarp prst="textNoShape">
                            <a:avLst/>
                          </a:prstTxWarp>
                          <a:noAutofit/>
                        </wps:bodyPr>
                      </wps:wsp>
                      <wps:wsp>
                        <wps:cNvPr id="10" name="Graphic 10"/>
                        <wps:cNvSpPr/>
                        <wps:spPr>
                          <a:xfrm>
                            <a:off x="2509014" y="162216"/>
                            <a:ext cx="62865" cy="43815"/>
                          </a:xfrm>
                          <a:custGeom>
                            <a:avLst/>
                            <a:gdLst/>
                            <a:ahLst/>
                            <a:cxnLst/>
                            <a:rect l="l" t="t" r="r" b="b"/>
                            <a:pathLst>
                              <a:path w="62865" h="43815">
                                <a:moveTo>
                                  <a:pt x="0" y="43673"/>
                                </a:moveTo>
                                <a:lnTo>
                                  <a:pt x="0" y="0"/>
                                </a:lnTo>
                                <a:lnTo>
                                  <a:pt x="62391" y="21837"/>
                                </a:lnTo>
                                <a:lnTo>
                                  <a:pt x="0" y="43673"/>
                                </a:lnTo>
                                <a:close/>
                              </a:path>
                            </a:pathLst>
                          </a:custGeom>
                          <a:solidFill>
                            <a:srgbClr val="000000"/>
                          </a:solidFill>
                        </wps:spPr>
                        <wps:bodyPr wrap="square" lIns="0" tIns="0" rIns="0" bIns="0" rtlCol="0">
                          <a:prstTxWarp prst="textNoShape">
                            <a:avLst/>
                          </a:prstTxWarp>
                          <a:noAutofit/>
                        </wps:bodyPr>
                      </wps:wsp>
                      <wps:wsp>
                        <wps:cNvPr id="11" name="Graphic 11"/>
                        <wps:cNvSpPr/>
                        <wps:spPr>
                          <a:xfrm>
                            <a:off x="2509014" y="162216"/>
                            <a:ext cx="62865" cy="43815"/>
                          </a:xfrm>
                          <a:custGeom>
                            <a:avLst/>
                            <a:gdLst/>
                            <a:ahLst/>
                            <a:cxnLst/>
                            <a:rect l="l" t="t" r="r" b="b"/>
                            <a:pathLst>
                              <a:path w="62865" h="43815">
                                <a:moveTo>
                                  <a:pt x="0" y="0"/>
                                </a:moveTo>
                                <a:lnTo>
                                  <a:pt x="62391" y="21837"/>
                                </a:lnTo>
                                <a:lnTo>
                                  <a:pt x="0" y="43673"/>
                                </a:lnTo>
                                <a:lnTo>
                                  <a:pt x="0" y="0"/>
                                </a:lnTo>
                                <a:close/>
                              </a:path>
                            </a:pathLst>
                          </a:custGeom>
                          <a:ln w="6239">
                            <a:solidFill>
                              <a:srgbClr val="000000"/>
                            </a:solidFill>
                            <a:prstDash val="solid"/>
                          </a:ln>
                        </wps:spPr>
                        <wps:bodyPr wrap="square" lIns="0" tIns="0" rIns="0" bIns="0" rtlCol="0">
                          <a:prstTxWarp prst="textNoShape">
                            <a:avLst/>
                          </a:prstTxWarp>
                          <a:noAutofit/>
                        </wps:bodyPr>
                      </wps:wsp>
                      <wps:wsp>
                        <wps:cNvPr id="12" name="Textbox 12"/>
                        <wps:cNvSpPr txBox="1"/>
                        <wps:spPr>
                          <a:xfrm>
                            <a:off x="118657" y="144764"/>
                            <a:ext cx="365760" cy="87630"/>
                          </a:xfrm>
                          <a:prstGeom prst="rect">
                            <a:avLst/>
                          </a:prstGeom>
                        </wps:spPr>
                        <wps:txbx>
                          <w:txbxContent>
                            <w:p w14:paraId="3253D3AE" w14:textId="77777777" w:rsidR="00B26A88" w:rsidRDefault="00000000">
                              <w:pPr>
                                <w:spacing w:line="131" w:lineRule="exact"/>
                                <w:rPr>
                                  <w:sz w:val="13"/>
                                </w:rPr>
                              </w:pPr>
                              <w:bookmarkStart w:id="41" w:name="_bookmark0"/>
                              <w:bookmarkEnd w:id="41"/>
                              <w:r>
                                <w:rPr>
                                  <w:spacing w:val="-2"/>
                                  <w:w w:val="105"/>
                                  <w:sz w:val="13"/>
                                </w:rPr>
                                <w:t>Type/Unit</w:t>
                              </w:r>
                            </w:p>
                          </w:txbxContent>
                        </wps:txbx>
                        <wps:bodyPr wrap="square" lIns="0" tIns="0" rIns="0" bIns="0" rtlCol="0">
                          <a:noAutofit/>
                        </wps:bodyPr>
                      </wps:wsp>
                      <wps:wsp>
                        <wps:cNvPr id="13" name="Textbox 13"/>
                        <wps:cNvSpPr txBox="1"/>
                        <wps:spPr>
                          <a:xfrm>
                            <a:off x="811867" y="144764"/>
                            <a:ext cx="726440" cy="87630"/>
                          </a:xfrm>
                          <a:prstGeom prst="rect">
                            <a:avLst/>
                          </a:prstGeom>
                        </wps:spPr>
                        <wps:txbx>
                          <w:txbxContent>
                            <w:p w14:paraId="0EAB99EE" w14:textId="77777777" w:rsidR="00B26A88" w:rsidRDefault="00000000">
                              <w:pPr>
                                <w:spacing w:line="131" w:lineRule="exact"/>
                                <w:rPr>
                                  <w:sz w:val="13"/>
                                </w:rPr>
                              </w:pPr>
                              <w:r>
                                <w:rPr>
                                  <w:spacing w:val="-2"/>
                                  <w:w w:val="105"/>
                                  <w:sz w:val="13"/>
                                </w:rPr>
                                <w:t>Subtype/Calculation</w:t>
                              </w:r>
                            </w:p>
                          </w:txbxContent>
                        </wps:txbx>
                        <wps:bodyPr wrap="square" lIns="0" tIns="0" rIns="0" bIns="0" rtlCol="0">
                          <a:noAutofit/>
                        </wps:bodyPr>
                      </wps:wsp>
                      <wps:wsp>
                        <wps:cNvPr id="14" name="Textbox 14"/>
                        <wps:cNvSpPr txBox="1"/>
                        <wps:spPr>
                          <a:xfrm>
                            <a:off x="1888740" y="92393"/>
                            <a:ext cx="340360" cy="192405"/>
                          </a:xfrm>
                          <a:prstGeom prst="rect">
                            <a:avLst/>
                          </a:prstGeom>
                        </wps:spPr>
                        <wps:txbx>
                          <w:txbxContent>
                            <w:p w14:paraId="06014A33" w14:textId="77777777" w:rsidR="00B26A88" w:rsidRDefault="00000000">
                              <w:pPr>
                                <w:spacing w:line="131" w:lineRule="exact"/>
                                <w:ind w:left="20"/>
                                <w:rPr>
                                  <w:sz w:val="13"/>
                                </w:rPr>
                              </w:pPr>
                              <w:r>
                                <w:rPr>
                                  <w:spacing w:val="-2"/>
                                  <w:w w:val="105"/>
                                  <w:sz w:val="13"/>
                                </w:rPr>
                                <w:t>Measure</w:t>
                              </w:r>
                            </w:p>
                            <w:p w14:paraId="7A8831FC" w14:textId="77777777" w:rsidR="00B26A88" w:rsidRDefault="00000000">
                              <w:pPr>
                                <w:spacing w:before="15"/>
                                <w:rPr>
                                  <w:sz w:val="13"/>
                                </w:rPr>
                              </w:pPr>
                              <w:r>
                                <w:rPr>
                                  <w:w w:val="105"/>
                                  <w:sz w:val="13"/>
                                </w:rPr>
                                <w:t>of</w:t>
                              </w:r>
                              <w:r>
                                <w:rPr>
                                  <w:spacing w:val="-1"/>
                                  <w:w w:val="105"/>
                                  <w:sz w:val="13"/>
                                </w:rPr>
                                <w:t xml:space="preserve"> </w:t>
                              </w:r>
                              <w:r>
                                <w:rPr>
                                  <w:spacing w:val="-2"/>
                                  <w:w w:val="105"/>
                                  <w:sz w:val="13"/>
                                </w:rPr>
                                <w:t>Center</w:t>
                              </w:r>
                            </w:p>
                          </w:txbxContent>
                        </wps:txbx>
                        <wps:bodyPr wrap="square" lIns="0" tIns="0" rIns="0" bIns="0" rtlCol="0">
                          <a:noAutofit/>
                        </wps:bodyPr>
                      </wps:wsp>
                      <wps:wsp>
                        <wps:cNvPr id="15" name="Textbox 15"/>
                        <wps:cNvSpPr txBox="1"/>
                        <wps:spPr>
                          <a:xfrm>
                            <a:off x="2626762" y="144764"/>
                            <a:ext cx="405765" cy="87630"/>
                          </a:xfrm>
                          <a:prstGeom prst="rect">
                            <a:avLst/>
                          </a:prstGeom>
                        </wps:spPr>
                        <wps:txbx>
                          <w:txbxContent>
                            <w:p w14:paraId="51ED926F" w14:textId="77777777" w:rsidR="00B26A88" w:rsidRDefault="00000000">
                              <w:pPr>
                                <w:spacing w:line="131" w:lineRule="exact"/>
                                <w:rPr>
                                  <w:sz w:val="13"/>
                                </w:rPr>
                              </w:pPr>
                              <w:r>
                                <w:rPr>
                                  <w:w w:val="105"/>
                                  <w:sz w:val="13"/>
                                </w:rPr>
                                <w:t>Mean</w:t>
                              </w:r>
                              <w:r>
                                <w:rPr>
                                  <w:spacing w:val="-3"/>
                                  <w:w w:val="105"/>
                                  <w:sz w:val="13"/>
                                </w:rPr>
                                <w:t xml:space="preserve"> </w:t>
                              </w:r>
                              <w:r>
                                <w:rPr>
                                  <w:spacing w:val="-4"/>
                                  <w:w w:val="105"/>
                                  <w:sz w:val="13"/>
                                </w:rPr>
                                <w:t>Type</w:t>
                              </w:r>
                            </w:p>
                          </w:txbxContent>
                        </wps:txbx>
                        <wps:bodyPr wrap="square" lIns="0" tIns="0" rIns="0" bIns="0" rtlCol="0">
                          <a:noAutofit/>
                        </wps:bodyPr>
                      </wps:wsp>
                      <wps:wsp>
                        <wps:cNvPr id="16" name="Textbox 16"/>
                        <wps:cNvSpPr txBox="1"/>
                        <wps:spPr>
                          <a:xfrm>
                            <a:off x="2706643" y="537856"/>
                            <a:ext cx="245745" cy="87630"/>
                          </a:xfrm>
                          <a:prstGeom prst="rect">
                            <a:avLst/>
                          </a:prstGeom>
                        </wps:spPr>
                        <wps:txbx>
                          <w:txbxContent>
                            <w:p w14:paraId="7A8E75EB" w14:textId="77777777" w:rsidR="00B26A88" w:rsidRDefault="00000000">
                              <w:pPr>
                                <w:spacing w:line="131" w:lineRule="exact"/>
                                <w:rPr>
                                  <w:sz w:val="13"/>
                                </w:rPr>
                              </w:pPr>
                              <w:r>
                                <w:rPr>
                                  <w:spacing w:val="-2"/>
                                  <w:w w:val="105"/>
                                  <w:sz w:val="13"/>
                                </w:rPr>
                                <w:t>Whole</w:t>
                              </w:r>
                            </w:p>
                          </w:txbxContent>
                        </wps:txbx>
                        <wps:bodyPr wrap="square" lIns="0" tIns="0" rIns="0" bIns="0" rtlCol="0">
                          <a:noAutofit/>
                        </wps:bodyPr>
                      </wps:wsp>
                      <wps:wsp>
                        <wps:cNvPr id="17" name="Textbox 17"/>
                        <wps:cNvSpPr txBox="1"/>
                        <wps:spPr>
                          <a:xfrm>
                            <a:off x="204461" y="880993"/>
                            <a:ext cx="194310" cy="87630"/>
                          </a:xfrm>
                          <a:prstGeom prst="rect">
                            <a:avLst/>
                          </a:prstGeom>
                        </wps:spPr>
                        <wps:txbx>
                          <w:txbxContent>
                            <w:p w14:paraId="55BB092F" w14:textId="77777777" w:rsidR="00B26A88" w:rsidRDefault="00000000">
                              <w:pPr>
                                <w:spacing w:line="131" w:lineRule="exact"/>
                                <w:rPr>
                                  <w:sz w:val="13"/>
                                </w:rPr>
                              </w:pPr>
                              <w:r>
                                <w:rPr>
                                  <w:spacing w:val="-4"/>
                                  <w:w w:val="105"/>
                                  <w:sz w:val="13"/>
                                </w:rPr>
                                <w:t>Time</w:t>
                              </w:r>
                            </w:p>
                          </w:txbxContent>
                        </wps:txbx>
                        <wps:bodyPr wrap="square" lIns="0" tIns="0" rIns="0" bIns="0" rtlCol="0">
                          <a:noAutofit/>
                        </wps:bodyPr>
                      </wps:wsp>
                      <wps:wsp>
                        <wps:cNvPr id="18" name="Textbox 18"/>
                        <wps:cNvSpPr txBox="1"/>
                        <wps:spPr>
                          <a:xfrm>
                            <a:off x="2662065" y="874758"/>
                            <a:ext cx="335280" cy="87630"/>
                          </a:xfrm>
                          <a:prstGeom prst="rect">
                            <a:avLst/>
                          </a:prstGeom>
                        </wps:spPr>
                        <wps:txbx>
                          <w:txbxContent>
                            <w:p w14:paraId="0441CAD8" w14:textId="77777777" w:rsidR="00B26A88" w:rsidRDefault="00000000">
                              <w:pPr>
                                <w:spacing w:line="131" w:lineRule="exact"/>
                                <w:rPr>
                                  <w:sz w:val="13"/>
                                </w:rPr>
                              </w:pPr>
                              <w:r>
                                <w:rPr>
                                  <w:spacing w:val="-2"/>
                                  <w:w w:val="105"/>
                                  <w:sz w:val="13"/>
                                </w:rPr>
                                <w:t>Trimmed</w:t>
                              </w:r>
                            </w:p>
                          </w:txbxContent>
                        </wps:txbx>
                        <wps:bodyPr wrap="square" lIns="0" tIns="0" rIns="0" bIns="0" rtlCol="0">
                          <a:noAutofit/>
                        </wps:bodyPr>
                      </wps:wsp>
                      <wps:wsp>
                        <wps:cNvPr id="19" name="Textbox 19"/>
                        <wps:cNvSpPr txBox="1"/>
                        <wps:spPr>
                          <a:xfrm>
                            <a:off x="178665" y="1217896"/>
                            <a:ext cx="245745" cy="87630"/>
                          </a:xfrm>
                          <a:prstGeom prst="rect">
                            <a:avLst/>
                          </a:prstGeom>
                        </wps:spPr>
                        <wps:txbx>
                          <w:txbxContent>
                            <w:p w14:paraId="4B10BA63" w14:textId="77777777" w:rsidR="00B26A88" w:rsidRDefault="00000000">
                              <w:pPr>
                                <w:spacing w:line="131" w:lineRule="exact"/>
                                <w:rPr>
                                  <w:sz w:val="13"/>
                                </w:rPr>
                              </w:pPr>
                              <w:r>
                                <w:rPr>
                                  <w:spacing w:val="-2"/>
                                  <w:w w:val="105"/>
                                  <w:sz w:val="13"/>
                                </w:rPr>
                                <w:t>Breath</w:t>
                              </w:r>
                            </w:p>
                          </w:txbxContent>
                        </wps:txbx>
                        <wps:bodyPr wrap="square" lIns="0" tIns="0" rIns="0" bIns="0" rtlCol="0">
                          <a:noAutofit/>
                        </wps:bodyPr>
                      </wps:wsp>
                      <wps:wsp>
                        <wps:cNvPr id="20" name="Textbox 20"/>
                        <wps:cNvSpPr txBox="1"/>
                        <wps:spPr>
                          <a:xfrm>
                            <a:off x="2594965" y="1177994"/>
                            <a:ext cx="469265" cy="192405"/>
                          </a:xfrm>
                          <a:prstGeom prst="rect">
                            <a:avLst/>
                          </a:prstGeom>
                        </wps:spPr>
                        <wps:txbx>
                          <w:txbxContent>
                            <w:p w14:paraId="2099C2A6" w14:textId="77777777" w:rsidR="00B26A88" w:rsidRDefault="00000000">
                              <w:pPr>
                                <w:spacing w:line="131" w:lineRule="exact"/>
                                <w:ind w:right="18"/>
                                <w:jc w:val="center"/>
                                <w:rPr>
                                  <w:sz w:val="13"/>
                                </w:rPr>
                              </w:pPr>
                              <w:r>
                                <w:rPr>
                                  <w:spacing w:val="-2"/>
                                  <w:w w:val="105"/>
                                  <w:sz w:val="13"/>
                                </w:rPr>
                                <w:t>Combination</w:t>
                              </w:r>
                            </w:p>
                            <w:p w14:paraId="45CD0C6F" w14:textId="77777777" w:rsidR="00B26A88" w:rsidRDefault="00000000">
                              <w:pPr>
                                <w:spacing w:before="15"/>
                                <w:ind w:right="18"/>
                                <w:jc w:val="center"/>
                                <w:rPr>
                                  <w:sz w:val="13"/>
                                </w:rPr>
                              </w:pPr>
                              <w:r>
                                <w:rPr>
                                  <w:spacing w:val="-2"/>
                                  <w:w w:val="105"/>
                                  <w:sz w:val="13"/>
                                </w:rPr>
                                <w:t>Method</w:t>
                              </w:r>
                            </w:p>
                          </w:txbxContent>
                        </wps:txbx>
                        <wps:bodyPr wrap="square" lIns="0" tIns="0" rIns="0" bIns="0" rtlCol="0">
                          <a:noAutofit/>
                        </wps:bodyPr>
                      </wps:wsp>
                      <wps:wsp>
                        <wps:cNvPr id="21" name="Textbox 21"/>
                        <wps:cNvSpPr txBox="1"/>
                        <wps:spPr>
                          <a:xfrm>
                            <a:off x="173833" y="1571086"/>
                            <a:ext cx="255270" cy="192405"/>
                          </a:xfrm>
                          <a:prstGeom prst="rect">
                            <a:avLst/>
                          </a:prstGeom>
                        </wps:spPr>
                        <wps:txbx>
                          <w:txbxContent>
                            <w:p w14:paraId="764594DF" w14:textId="77777777" w:rsidR="00B26A88" w:rsidRDefault="00000000">
                              <w:pPr>
                                <w:spacing w:line="131" w:lineRule="exact"/>
                                <w:rPr>
                                  <w:sz w:val="13"/>
                                </w:rPr>
                              </w:pPr>
                              <w:r>
                                <w:rPr>
                                  <w:spacing w:val="-2"/>
                                  <w:w w:val="105"/>
                                  <w:sz w:val="13"/>
                                </w:rPr>
                                <w:t>Digital</w:t>
                              </w:r>
                            </w:p>
                            <w:p w14:paraId="666D1CDB" w14:textId="77777777" w:rsidR="00B26A88" w:rsidRDefault="00000000">
                              <w:pPr>
                                <w:spacing w:before="15"/>
                                <w:ind w:left="41"/>
                                <w:rPr>
                                  <w:sz w:val="13"/>
                                </w:rPr>
                              </w:pPr>
                              <w:r>
                                <w:rPr>
                                  <w:spacing w:val="-2"/>
                                  <w:w w:val="105"/>
                                  <w:sz w:val="13"/>
                                </w:rPr>
                                <w:t>Filter</w:t>
                              </w:r>
                            </w:p>
                          </w:txbxContent>
                        </wps:txbx>
                        <wps:bodyPr wrap="square" lIns="0" tIns="0" rIns="0" bIns="0" rtlCol="0">
                          <a:noAutofit/>
                        </wps:bodyPr>
                      </wps:wsp>
                      <wps:wsp>
                        <wps:cNvPr id="22" name="Textbox 22"/>
                        <wps:cNvSpPr txBox="1"/>
                        <wps:spPr>
                          <a:xfrm>
                            <a:off x="1749691" y="758054"/>
                            <a:ext cx="605790" cy="1136015"/>
                          </a:xfrm>
                          <a:prstGeom prst="rect">
                            <a:avLst/>
                          </a:prstGeom>
                          <a:ln w="6239">
                            <a:solidFill>
                              <a:srgbClr val="000000"/>
                            </a:solidFill>
                            <a:prstDash val="solid"/>
                          </a:ln>
                        </wps:spPr>
                        <wps:txbx>
                          <w:txbxContent>
                            <w:p w14:paraId="2115A297" w14:textId="77777777" w:rsidR="00B26A88" w:rsidRDefault="00B26A88">
                              <w:pPr>
                                <w:spacing w:before="20"/>
                                <w:rPr>
                                  <w:rFonts w:ascii="Arial"/>
                                  <w:b/>
                                  <w:sz w:val="13"/>
                                </w:rPr>
                              </w:pPr>
                            </w:p>
                            <w:p w14:paraId="560B31C7" w14:textId="77777777" w:rsidR="00B26A88" w:rsidRDefault="00000000">
                              <w:pPr>
                                <w:spacing w:before="1"/>
                                <w:ind w:left="197" w:right="197"/>
                                <w:jc w:val="center"/>
                                <w:rPr>
                                  <w:sz w:val="13"/>
                                </w:rPr>
                              </w:pPr>
                              <w:r>
                                <w:rPr>
                                  <w:spacing w:val="-4"/>
                                  <w:w w:val="105"/>
                                  <w:sz w:val="13"/>
                                </w:rPr>
                                <w:t>Mean</w:t>
                              </w:r>
                            </w:p>
                            <w:p w14:paraId="0681959C" w14:textId="77777777" w:rsidR="00B26A88" w:rsidRDefault="00B26A88">
                              <w:pPr>
                                <w:rPr>
                                  <w:sz w:val="13"/>
                                </w:rPr>
                              </w:pPr>
                            </w:p>
                            <w:p w14:paraId="34552DE1" w14:textId="77777777" w:rsidR="00B26A88" w:rsidRDefault="00B26A88">
                              <w:pPr>
                                <w:spacing w:before="82"/>
                                <w:rPr>
                                  <w:sz w:val="13"/>
                                </w:rPr>
                              </w:pPr>
                            </w:p>
                            <w:p w14:paraId="42CDF105" w14:textId="77777777" w:rsidR="00B26A88" w:rsidRDefault="00000000">
                              <w:pPr>
                                <w:ind w:left="197" w:right="197"/>
                                <w:jc w:val="center"/>
                                <w:rPr>
                                  <w:sz w:val="13"/>
                                </w:rPr>
                              </w:pPr>
                              <w:r>
                                <w:rPr>
                                  <w:spacing w:val="-2"/>
                                  <w:w w:val="105"/>
                                  <w:sz w:val="13"/>
                                </w:rPr>
                                <w:t>Median</w:t>
                              </w:r>
                            </w:p>
                            <w:p w14:paraId="71A43650" w14:textId="77777777" w:rsidR="00B26A88" w:rsidRDefault="00B26A88">
                              <w:pPr>
                                <w:rPr>
                                  <w:sz w:val="13"/>
                                </w:rPr>
                              </w:pPr>
                            </w:p>
                            <w:p w14:paraId="43C491AD" w14:textId="77777777" w:rsidR="00B26A88" w:rsidRDefault="00B26A88">
                              <w:pPr>
                                <w:spacing w:before="107"/>
                                <w:rPr>
                                  <w:sz w:val="13"/>
                                </w:rPr>
                              </w:pPr>
                            </w:p>
                            <w:p w14:paraId="67156200" w14:textId="77777777" w:rsidR="00B26A88" w:rsidRDefault="00000000">
                              <w:pPr>
                                <w:spacing w:before="1" w:line="264" w:lineRule="auto"/>
                                <w:ind w:left="197" w:right="195"/>
                                <w:jc w:val="center"/>
                                <w:rPr>
                                  <w:sz w:val="13"/>
                                </w:rPr>
                              </w:pPr>
                              <w:r>
                                <w:rPr>
                                  <w:spacing w:val="-2"/>
                                  <w:w w:val="105"/>
                                  <w:sz w:val="13"/>
                                </w:rPr>
                                <w:t>Filter</w:t>
                              </w:r>
                              <w:r>
                                <w:rPr>
                                  <w:spacing w:val="40"/>
                                  <w:w w:val="105"/>
                                  <w:sz w:val="13"/>
                                </w:rPr>
                                <w:t xml:space="preserve"> </w:t>
                              </w:r>
                              <w:r>
                                <w:rPr>
                                  <w:spacing w:val="-2"/>
                                  <w:w w:val="105"/>
                                  <w:sz w:val="13"/>
                                </w:rPr>
                                <w:t>Specs</w:t>
                              </w:r>
                            </w:p>
                          </w:txbxContent>
                        </wps:txbx>
                        <wps:bodyPr wrap="square" lIns="0" tIns="0" rIns="0" bIns="0" rtlCol="0">
                          <a:noAutofit/>
                        </wps:bodyPr>
                      </wps:wsp>
                      <wps:wsp>
                        <wps:cNvPr id="23" name="Textbox 23"/>
                        <wps:cNvSpPr txBox="1"/>
                        <wps:spPr>
                          <a:xfrm>
                            <a:off x="868890" y="758054"/>
                            <a:ext cx="599440" cy="1136015"/>
                          </a:xfrm>
                          <a:prstGeom prst="rect">
                            <a:avLst/>
                          </a:prstGeom>
                          <a:ln w="6239">
                            <a:solidFill>
                              <a:srgbClr val="000000"/>
                            </a:solidFill>
                            <a:prstDash val="solid"/>
                          </a:ln>
                        </wps:spPr>
                        <wps:txbx>
                          <w:txbxContent>
                            <w:p w14:paraId="337BB3DE" w14:textId="77777777" w:rsidR="00B26A88" w:rsidRDefault="00B26A88">
                              <w:pPr>
                                <w:spacing w:before="20"/>
                                <w:rPr>
                                  <w:rFonts w:ascii="Arial"/>
                                  <w:b/>
                                  <w:sz w:val="13"/>
                                </w:rPr>
                              </w:pPr>
                            </w:p>
                            <w:p w14:paraId="2BB00E30" w14:textId="77777777" w:rsidR="00B26A88" w:rsidRDefault="00000000">
                              <w:pPr>
                                <w:spacing w:before="1"/>
                                <w:ind w:left="214" w:right="214"/>
                                <w:jc w:val="center"/>
                                <w:rPr>
                                  <w:sz w:val="13"/>
                                </w:rPr>
                              </w:pPr>
                              <w:r>
                                <w:rPr>
                                  <w:spacing w:val="-5"/>
                                  <w:w w:val="105"/>
                                  <w:sz w:val="13"/>
                                </w:rPr>
                                <w:t>Bin</w:t>
                              </w:r>
                            </w:p>
                            <w:p w14:paraId="1C1D064E" w14:textId="77777777" w:rsidR="00B26A88" w:rsidRDefault="00B26A88">
                              <w:pPr>
                                <w:rPr>
                                  <w:sz w:val="13"/>
                                </w:rPr>
                              </w:pPr>
                            </w:p>
                            <w:p w14:paraId="2087A106" w14:textId="77777777" w:rsidR="00B26A88" w:rsidRDefault="00B26A88">
                              <w:pPr>
                                <w:spacing w:before="82"/>
                                <w:rPr>
                                  <w:sz w:val="13"/>
                                </w:rPr>
                              </w:pPr>
                            </w:p>
                            <w:p w14:paraId="0E392FFC" w14:textId="77777777" w:rsidR="00B26A88" w:rsidRDefault="00000000">
                              <w:pPr>
                                <w:ind w:left="214" w:right="214"/>
                                <w:jc w:val="center"/>
                                <w:rPr>
                                  <w:sz w:val="13"/>
                                </w:rPr>
                              </w:pPr>
                              <w:r>
                                <w:rPr>
                                  <w:spacing w:val="-2"/>
                                  <w:w w:val="105"/>
                                  <w:sz w:val="13"/>
                                </w:rPr>
                                <w:t>Rolling</w:t>
                              </w:r>
                            </w:p>
                            <w:p w14:paraId="42F290FE" w14:textId="77777777" w:rsidR="00B26A88" w:rsidRDefault="00B26A88">
                              <w:pPr>
                                <w:rPr>
                                  <w:sz w:val="13"/>
                                </w:rPr>
                              </w:pPr>
                            </w:p>
                            <w:p w14:paraId="6EB12DD2" w14:textId="77777777" w:rsidR="00B26A88" w:rsidRDefault="00B26A88">
                              <w:pPr>
                                <w:spacing w:before="107"/>
                                <w:rPr>
                                  <w:sz w:val="13"/>
                                </w:rPr>
                              </w:pPr>
                            </w:p>
                            <w:p w14:paraId="1E37D16B" w14:textId="77777777" w:rsidR="00B26A88" w:rsidRDefault="00000000">
                              <w:pPr>
                                <w:spacing w:before="1" w:line="264" w:lineRule="auto"/>
                                <w:ind w:left="214" w:right="212"/>
                                <w:jc w:val="center"/>
                                <w:rPr>
                                  <w:sz w:val="13"/>
                                </w:rPr>
                              </w:pPr>
                              <w:r>
                                <w:rPr>
                                  <w:spacing w:val="-2"/>
                                  <w:w w:val="105"/>
                                  <w:sz w:val="13"/>
                                </w:rPr>
                                <w:t>Filter</w:t>
                              </w:r>
                              <w:r>
                                <w:rPr>
                                  <w:spacing w:val="40"/>
                                  <w:w w:val="105"/>
                                  <w:sz w:val="13"/>
                                </w:rPr>
                                <w:t xml:space="preserve"> </w:t>
                              </w:r>
                              <w:r>
                                <w:rPr>
                                  <w:spacing w:val="-4"/>
                                  <w:w w:val="105"/>
                                  <w:sz w:val="13"/>
                                </w:rPr>
                                <w:t>Type</w:t>
                              </w:r>
                            </w:p>
                          </w:txbxContent>
                        </wps:txbx>
                        <wps:bodyPr wrap="square" lIns="0" tIns="0" rIns="0" bIns="0" rtlCol="0">
                          <a:noAutofit/>
                        </wps:bodyPr>
                      </wps:wsp>
                    </wpg:wgp>
                  </a:graphicData>
                </a:graphic>
              </wp:inline>
            </w:drawing>
          </mc:Choice>
          <mc:Fallback>
            <w:pict>
              <v:group w14:anchorId="46FB9199" id="Group 2" o:spid="_x0000_s1026" style="width:262.25pt;height:188.85pt;mso-position-horizontal-relative:char;mso-position-vertical-relative:line" coordsize="33305,239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">
                <v:shape id="Graphic 3" o:spid="_x0000_s1027" style="position:absolute;left:31;top:31;width:31635;height:18910;visibility:visible;mso-wrap-style:square;v-text-anchor:top" coordsize="3163570,189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" path="m,754934r584089,l584089,1890456,,1890456,,754934xem2476982,411782r685978,l3162960,1073130r-685978,l2476982,411782xem12701,l3119889,r,361869l12701,361869,12701,xe" filled="f" strokeweight=".17331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8" type="#_x0000_t75" style="position:absolute;left:511;top:4616;width:32792;height:19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">
                  <v:imagedata r:id="rId18" o:title=""/>
                </v:shape>
                <v:shape id="Graphic 5" o:spid="_x0000_s1029" style="position:absolute;left:5246;top:1840;width:1739;height:13;visibility:visible;mso-wrap-style:square;v-text-anchor:top" coordsize="1739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" path="m,l41466,,84562,r44287,l173893,e" filled="f" strokeweight=".17331mm">
                  <v:path arrowok="t"/>
                </v:shape>
                <v:shape id="Graphic 6" o:spid="_x0000_s1030" style="position:absolute;left:6991;top:1622;width:629;height:438;visibility:visible;mso-wrap-style:square;v-text-anchor:top" coordsize="62865,43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" path="m,43673l,,62391,21837,,43673xe" fillcolor="black" stroked="f">
                  <v:path arrowok="t"/>
                </v:shape>
                <v:shape id="Graphic 7" o:spid="_x0000_s1031" style="position:absolute;left:6991;top:1622;width:10763;height:438;visibility:visible;mso-wrap-style:square;v-text-anchor:top" coordsize="1076325,43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" path="m,l62391,21837,,43673,,xem877699,21837r50464,l978432,21837r49489,l1076043,21837e" filled="f" strokeweight=".17331mm">
                  <v:path arrowok="t"/>
                </v:shape>
                <v:shape id="Graphic 8" o:spid="_x0000_s1032" style="position:absolute;left:17762;top:1622;width:629;height:438;visibility:visible;mso-wrap-style:square;v-text-anchor:top" coordsize="62865,43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" path="m,43673l,,62391,21837,,43673xe" fillcolor="black" stroked="f">
                  <v:path arrowok="t"/>
                </v:shape>
                <v:shape id="Graphic 9" o:spid="_x0000_s1033" style="position:absolute;left:17762;top:1622;width:7316;height:438;visibility:visible;mso-wrap-style:square;v-text-anchor:top" coordsize="731520,43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" path="m,l62391,21837,,43673,,xem490870,21837r45859,l584430,21837r48829,l682498,21837r48935,e" filled="f" strokeweight=".17331mm">
                  <v:path arrowok="t"/>
                </v:shape>
                <v:shape id="Graphic 10" o:spid="_x0000_s1034" style="position:absolute;left:25090;top:1622;width:628;height:438;visibility:visible;mso-wrap-style:square;v-text-anchor:top" coordsize="62865,43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" path="m,43673l,,62391,21837,,43673xe" fillcolor="black" stroked="f">
                  <v:path arrowok="t"/>
                </v:shape>
                <v:shape id="Graphic 11" o:spid="_x0000_s1035" style="position:absolute;left:25090;top:1622;width:628;height:438;visibility:visible;mso-wrap-style:square;v-text-anchor:top" coordsize="62865,43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" path="m,l62391,21837,,43673,,xe" filled="f" strokeweight=".17331mm">
                  <v:path arrowok="t"/>
                </v:shape>
                <v:shapetype id="_x0000_t202" coordsize="21600,21600" o:spt="202" path="m,l,21600r21600,l21600,xe">
                  <v:stroke joinstyle="miter"/>
                  <v:path gradientshapeok="t" o:connecttype="rect"/>
                </v:shapetype>
                <v:shape id="Textbox 12" o:spid="_x0000_s1036" type="#_x0000_t202" style="position:absolute;left:1186;top:1447;width:3658;height: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3253D3AE" w14:textId="77777777" w:rsidR="00B26A88" w:rsidRDefault="00000000">
                        <w:pPr>
                          <w:spacing w:line="131" w:lineRule="exact"/>
                          <w:rPr>
                            <w:sz w:val="13"/>
                          </w:rPr>
                        </w:pPr>
                        <w:bookmarkStart w:id="42" w:name="_bookmark0"/>
                        <w:bookmarkEnd w:id="42"/>
                        <w:r>
                          <w:rPr>
                            <w:spacing w:val="-2"/>
                            <w:w w:val="105"/>
                            <w:sz w:val="13"/>
                          </w:rPr>
                          <w:t>Type/Unit</w:t>
                        </w:r>
                      </w:p>
                    </w:txbxContent>
                  </v:textbox>
                </v:shape>
                <v:shape id="Textbox 13" o:spid="_x0000_s1037" type="#_x0000_t202" style="position:absolute;left:8118;top:1447;width:7265;height: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0EAB99EE" w14:textId="77777777" w:rsidR="00B26A88" w:rsidRDefault="00000000">
                        <w:pPr>
                          <w:spacing w:line="131" w:lineRule="exact"/>
                          <w:rPr>
                            <w:sz w:val="13"/>
                          </w:rPr>
                        </w:pPr>
                        <w:r>
                          <w:rPr>
                            <w:spacing w:val="-2"/>
                            <w:w w:val="105"/>
                            <w:sz w:val="13"/>
                          </w:rPr>
                          <w:t>Subtype/Calculation</w:t>
                        </w:r>
                      </w:p>
                    </w:txbxContent>
                  </v:textbox>
                </v:shape>
                <v:shape id="Textbox 14" o:spid="_x0000_s1038" type="#_x0000_t202" style="position:absolute;left:18887;top:923;width:3404;height:1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06014A33" w14:textId="77777777" w:rsidR="00B26A88" w:rsidRDefault="00000000">
                        <w:pPr>
                          <w:spacing w:line="131" w:lineRule="exact"/>
                          <w:ind w:left="20"/>
                          <w:rPr>
                            <w:sz w:val="13"/>
                          </w:rPr>
                        </w:pPr>
                        <w:r>
                          <w:rPr>
                            <w:spacing w:val="-2"/>
                            <w:w w:val="105"/>
                            <w:sz w:val="13"/>
                          </w:rPr>
                          <w:t>Measure</w:t>
                        </w:r>
                      </w:p>
                      <w:p w14:paraId="7A8831FC" w14:textId="77777777" w:rsidR="00B26A88" w:rsidRDefault="00000000">
                        <w:pPr>
                          <w:spacing w:before="15"/>
                          <w:rPr>
                            <w:sz w:val="13"/>
                          </w:rPr>
                        </w:pPr>
                        <w:r>
                          <w:rPr>
                            <w:w w:val="105"/>
                            <w:sz w:val="13"/>
                          </w:rPr>
                          <w:t>of</w:t>
                        </w:r>
                        <w:r>
                          <w:rPr>
                            <w:spacing w:val="-1"/>
                            <w:w w:val="105"/>
                            <w:sz w:val="13"/>
                          </w:rPr>
                          <w:t xml:space="preserve"> </w:t>
                        </w:r>
                        <w:r>
                          <w:rPr>
                            <w:spacing w:val="-2"/>
                            <w:w w:val="105"/>
                            <w:sz w:val="13"/>
                          </w:rPr>
                          <w:t>Center</w:t>
                        </w:r>
                      </w:p>
                    </w:txbxContent>
                  </v:textbox>
                </v:shape>
                <v:shape id="Textbox 15" o:spid="_x0000_s1039" type="#_x0000_t202" style="position:absolute;left:26267;top:1447;width:4058;height: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51ED926F" w14:textId="77777777" w:rsidR="00B26A88" w:rsidRDefault="00000000">
                        <w:pPr>
                          <w:spacing w:line="131" w:lineRule="exact"/>
                          <w:rPr>
                            <w:sz w:val="13"/>
                          </w:rPr>
                        </w:pPr>
                        <w:r>
                          <w:rPr>
                            <w:w w:val="105"/>
                            <w:sz w:val="13"/>
                          </w:rPr>
                          <w:t>Mean</w:t>
                        </w:r>
                        <w:r>
                          <w:rPr>
                            <w:spacing w:val="-3"/>
                            <w:w w:val="105"/>
                            <w:sz w:val="13"/>
                          </w:rPr>
                          <w:t xml:space="preserve"> </w:t>
                        </w:r>
                        <w:r>
                          <w:rPr>
                            <w:spacing w:val="-4"/>
                            <w:w w:val="105"/>
                            <w:sz w:val="13"/>
                          </w:rPr>
                          <w:t>Type</w:t>
                        </w:r>
                      </w:p>
                    </w:txbxContent>
                  </v:textbox>
                </v:shape>
                <v:shape id="Textbox 16" o:spid="_x0000_s1040" type="#_x0000_t202" style="position:absolute;left:27066;top:5378;width:2457;height: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7A8E75EB" w14:textId="77777777" w:rsidR="00B26A88" w:rsidRDefault="00000000">
                        <w:pPr>
                          <w:spacing w:line="131" w:lineRule="exact"/>
                          <w:rPr>
                            <w:sz w:val="13"/>
                          </w:rPr>
                        </w:pPr>
                        <w:r>
                          <w:rPr>
                            <w:spacing w:val="-2"/>
                            <w:w w:val="105"/>
                            <w:sz w:val="13"/>
                          </w:rPr>
                          <w:t>Whole</w:t>
                        </w:r>
                      </w:p>
                    </w:txbxContent>
                  </v:textbox>
                </v:shape>
                <v:shape id="Textbox 17" o:spid="_x0000_s1041" type="#_x0000_t202" style="position:absolute;left:2044;top:8809;width:1943;height: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55BB092F" w14:textId="77777777" w:rsidR="00B26A88" w:rsidRDefault="00000000">
                        <w:pPr>
                          <w:spacing w:line="131" w:lineRule="exact"/>
                          <w:rPr>
                            <w:sz w:val="13"/>
                          </w:rPr>
                        </w:pPr>
                        <w:r>
                          <w:rPr>
                            <w:spacing w:val="-4"/>
                            <w:w w:val="105"/>
                            <w:sz w:val="13"/>
                          </w:rPr>
                          <w:t>Time</w:t>
                        </w:r>
                      </w:p>
                    </w:txbxContent>
                  </v:textbox>
                </v:shape>
                <v:shape id="Textbox 18" o:spid="_x0000_s1042" type="#_x0000_t202" style="position:absolute;left:26620;top:8747;width:3353;height: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0441CAD8" w14:textId="77777777" w:rsidR="00B26A88" w:rsidRDefault="00000000">
                        <w:pPr>
                          <w:spacing w:line="131" w:lineRule="exact"/>
                          <w:rPr>
                            <w:sz w:val="13"/>
                          </w:rPr>
                        </w:pPr>
                        <w:r>
                          <w:rPr>
                            <w:spacing w:val="-2"/>
                            <w:w w:val="105"/>
                            <w:sz w:val="13"/>
                          </w:rPr>
                          <w:t>Trimmed</w:t>
                        </w:r>
                      </w:p>
                    </w:txbxContent>
                  </v:textbox>
                </v:shape>
                <v:shape id="Textbox 19" o:spid="_x0000_s1043" type="#_x0000_t202" style="position:absolute;left:1786;top:12178;width:2458;height: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4B10BA63" w14:textId="77777777" w:rsidR="00B26A88" w:rsidRDefault="00000000">
                        <w:pPr>
                          <w:spacing w:line="131" w:lineRule="exact"/>
                          <w:rPr>
                            <w:sz w:val="13"/>
                          </w:rPr>
                        </w:pPr>
                        <w:r>
                          <w:rPr>
                            <w:spacing w:val="-2"/>
                            <w:w w:val="105"/>
                            <w:sz w:val="13"/>
                          </w:rPr>
                          <w:t>Breath</w:t>
                        </w:r>
                      </w:p>
                    </w:txbxContent>
                  </v:textbox>
                </v:shape>
                <v:shape id="Textbox 20" o:spid="_x0000_s1044" type="#_x0000_t202" style="position:absolute;left:25949;top:11779;width:4693;height:1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2099C2A6" w14:textId="77777777" w:rsidR="00B26A88" w:rsidRDefault="00000000">
                        <w:pPr>
                          <w:spacing w:line="131" w:lineRule="exact"/>
                          <w:ind w:right="18"/>
                          <w:jc w:val="center"/>
                          <w:rPr>
                            <w:sz w:val="13"/>
                          </w:rPr>
                        </w:pPr>
                        <w:r>
                          <w:rPr>
                            <w:spacing w:val="-2"/>
                            <w:w w:val="105"/>
                            <w:sz w:val="13"/>
                          </w:rPr>
                          <w:t>Combination</w:t>
                        </w:r>
                      </w:p>
                      <w:p w14:paraId="45CD0C6F" w14:textId="77777777" w:rsidR="00B26A88" w:rsidRDefault="00000000">
                        <w:pPr>
                          <w:spacing w:before="15"/>
                          <w:ind w:right="18"/>
                          <w:jc w:val="center"/>
                          <w:rPr>
                            <w:sz w:val="13"/>
                          </w:rPr>
                        </w:pPr>
                        <w:r>
                          <w:rPr>
                            <w:spacing w:val="-2"/>
                            <w:w w:val="105"/>
                            <w:sz w:val="13"/>
                          </w:rPr>
                          <w:t>Method</w:t>
                        </w:r>
                      </w:p>
                    </w:txbxContent>
                  </v:textbox>
                </v:shape>
                <v:shape id="Textbox 21" o:spid="_x0000_s1045" type="#_x0000_t202" style="position:absolute;left:1738;top:15710;width:2553;height:1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764594DF" w14:textId="77777777" w:rsidR="00B26A88" w:rsidRDefault="00000000">
                        <w:pPr>
                          <w:spacing w:line="131" w:lineRule="exact"/>
                          <w:rPr>
                            <w:sz w:val="13"/>
                          </w:rPr>
                        </w:pPr>
                        <w:r>
                          <w:rPr>
                            <w:spacing w:val="-2"/>
                            <w:w w:val="105"/>
                            <w:sz w:val="13"/>
                          </w:rPr>
                          <w:t>Digital</w:t>
                        </w:r>
                      </w:p>
                      <w:p w14:paraId="666D1CDB" w14:textId="77777777" w:rsidR="00B26A88" w:rsidRDefault="00000000">
                        <w:pPr>
                          <w:spacing w:before="15"/>
                          <w:ind w:left="41"/>
                          <w:rPr>
                            <w:sz w:val="13"/>
                          </w:rPr>
                        </w:pPr>
                        <w:r>
                          <w:rPr>
                            <w:spacing w:val="-2"/>
                            <w:w w:val="105"/>
                            <w:sz w:val="13"/>
                          </w:rPr>
                          <w:t>Filter</w:t>
                        </w:r>
                      </w:p>
                    </w:txbxContent>
                  </v:textbox>
                </v:shape>
                <v:shape id="Textbox 22" o:spid="_x0000_s1046" type="#_x0000_t202" style="position:absolute;left:17496;top:7580;width:6058;height:1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" filled="f" strokeweight=".17331mm">
                  <v:textbox inset="0,0,0,0">
                    <w:txbxContent>
                      <w:p w14:paraId="2115A297" w14:textId="77777777" w:rsidR="00B26A88" w:rsidRDefault="00B26A88">
                        <w:pPr>
                          <w:spacing w:before="20"/>
                          <w:rPr>
                            <w:rFonts w:ascii="Arial"/>
                            <w:b/>
                            <w:sz w:val="13"/>
                          </w:rPr>
                        </w:pPr>
                      </w:p>
                      <w:p w14:paraId="560B31C7" w14:textId="77777777" w:rsidR="00B26A88" w:rsidRDefault="00000000">
                        <w:pPr>
                          <w:spacing w:before="1"/>
                          <w:ind w:left="197" w:right="197"/>
                          <w:jc w:val="center"/>
                          <w:rPr>
                            <w:sz w:val="13"/>
                          </w:rPr>
                        </w:pPr>
                        <w:r>
                          <w:rPr>
                            <w:spacing w:val="-4"/>
                            <w:w w:val="105"/>
                            <w:sz w:val="13"/>
                          </w:rPr>
                          <w:t>Mean</w:t>
                        </w:r>
                      </w:p>
                      <w:p w14:paraId="0681959C" w14:textId="77777777" w:rsidR="00B26A88" w:rsidRDefault="00B26A88">
                        <w:pPr>
                          <w:rPr>
                            <w:sz w:val="13"/>
                          </w:rPr>
                        </w:pPr>
                      </w:p>
                      <w:p w14:paraId="34552DE1" w14:textId="77777777" w:rsidR="00B26A88" w:rsidRDefault="00B26A88">
                        <w:pPr>
                          <w:spacing w:before="82"/>
                          <w:rPr>
                            <w:sz w:val="13"/>
                          </w:rPr>
                        </w:pPr>
                      </w:p>
                      <w:p w14:paraId="42CDF105" w14:textId="77777777" w:rsidR="00B26A88" w:rsidRDefault="00000000">
                        <w:pPr>
                          <w:ind w:left="197" w:right="197"/>
                          <w:jc w:val="center"/>
                          <w:rPr>
                            <w:sz w:val="13"/>
                          </w:rPr>
                        </w:pPr>
                        <w:r>
                          <w:rPr>
                            <w:spacing w:val="-2"/>
                            <w:w w:val="105"/>
                            <w:sz w:val="13"/>
                          </w:rPr>
                          <w:t>Median</w:t>
                        </w:r>
                      </w:p>
                      <w:p w14:paraId="71A43650" w14:textId="77777777" w:rsidR="00B26A88" w:rsidRDefault="00B26A88">
                        <w:pPr>
                          <w:rPr>
                            <w:sz w:val="13"/>
                          </w:rPr>
                        </w:pPr>
                      </w:p>
                      <w:p w14:paraId="43C491AD" w14:textId="77777777" w:rsidR="00B26A88" w:rsidRDefault="00B26A88">
                        <w:pPr>
                          <w:spacing w:before="107"/>
                          <w:rPr>
                            <w:sz w:val="13"/>
                          </w:rPr>
                        </w:pPr>
                      </w:p>
                      <w:p w14:paraId="67156200" w14:textId="77777777" w:rsidR="00B26A88" w:rsidRDefault="00000000">
                        <w:pPr>
                          <w:spacing w:before="1" w:line="264" w:lineRule="auto"/>
                          <w:ind w:left="197" w:right="195"/>
                          <w:jc w:val="center"/>
                          <w:rPr>
                            <w:sz w:val="13"/>
                          </w:rPr>
                        </w:pPr>
                        <w:r>
                          <w:rPr>
                            <w:spacing w:val="-2"/>
                            <w:w w:val="105"/>
                            <w:sz w:val="13"/>
                          </w:rPr>
                          <w:t>Filter</w:t>
                        </w:r>
                        <w:r>
                          <w:rPr>
                            <w:spacing w:val="40"/>
                            <w:w w:val="105"/>
                            <w:sz w:val="13"/>
                          </w:rPr>
                          <w:t xml:space="preserve"> </w:t>
                        </w:r>
                        <w:r>
                          <w:rPr>
                            <w:spacing w:val="-2"/>
                            <w:w w:val="105"/>
                            <w:sz w:val="13"/>
                          </w:rPr>
                          <w:t>Specs</w:t>
                        </w:r>
                      </w:p>
                    </w:txbxContent>
                  </v:textbox>
                </v:shape>
                <v:shape id="Textbox 23" o:spid="_x0000_s1047" type="#_x0000_t202" style="position:absolute;left:8688;top:7580;width:5995;height:1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" filled="f" strokeweight=".17331mm">
                  <v:textbox inset="0,0,0,0">
                    <w:txbxContent>
                      <w:p w14:paraId="337BB3DE" w14:textId="77777777" w:rsidR="00B26A88" w:rsidRDefault="00B26A88">
                        <w:pPr>
                          <w:spacing w:before="20"/>
                          <w:rPr>
                            <w:rFonts w:ascii="Arial"/>
                            <w:b/>
                            <w:sz w:val="13"/>
                          </w:rPr>
                        </w:pPr>
                      </w:p>
                      <w:p w14:paraId="2BB00E30" w14:textId="77777777" w:rsidR="00B26A88" w:rsidRDefault="00000000">
                        <w:pPr>
                          <w:spacing w:before="1"/>
                          <w:ind w:left="214" w:right="214"/>
                          <w:jc w:val="center"/>
                          <w:rPr>
                            <w:sz w:val="13"/>
                          </w:rPr>
                        </w:pPr>
                        <w:r>
                          <w:rPr>
                            <w:spacing w:val="-5"/>
                            <w:w w:val="105"/>
                            <w:sz w:val="13"/>
                          </w:rPr>
                          <w:t>Bin</w:t>
                        </w:r>
                      </w:p>
                      <w:p w14:paraId="1C1D064E" w14:textId="77777777" w:rsidR="00B26A88" w:rsidRDefault="00B26A88">
                        <w:pPr>
                          <w:rPr>
                            <w:sz w:val="13"/>
                          </w:rPr>
                        </w:pPr>
                      </w:p>
                      <w:p w14:paraId="2087A106" w14:textId="77777777" w:rsidR="00B26A88" w:rsidRDefault="00B26A88">
                        <w:pPr>
                          <w:spacing w:before="82"/>
                          <w:rPr>
                            <w:sz w:val="13"/>
                          </w:rPr>
                        </w:pPr>
                      </w:p>
                      <w:p w14:paraId="0E392FFC" w14:textId="77777777" w:rsidR="00B26A88" w:rsidRDefault="00000000">
                        <w:pPr>
                          <w:ind w:left="214" w:right="214"/>
                          <w:jc w:val="center"/>
                          <w:rPr>
                            <w:sz w:val="13"/>
                          </w:rPr>
                        </w:pPr>
                        <w:r>
                          <w:rPr>
                            <w:spacing w:val="-2"/>
                            <w:w w:val="105"/>
                            <w:sz w:val="13"/>
                          </w:rPr>
                          <w:t>Rolling</w:t>
                        </w:r>
                      </w:p>
                      <w:p w14:paraId="42F290FE" w14:textId="77777777" w:rsidR="00B26A88" w:rsidRDefault="00B26A88">
                        <w:pPr>
                          <w:rPr>
                            <w:sz w:val="13"/>
                          </w:rPr>
                        </w:pPr>
                      </w:p>
                      <w:p w14:paraId="6EB12DD2" w14:textId="77777777" w:rsidR="00B26A88" w:rsidRDefault="00B26A88">
                        <w:pPr>
                          <w:spacing w:before="107"/>
                          <w:rPr>
                            <w:sz w:val="13"/>
                          </w:rPr>
                        </w:pPr>
                      </w:p>
                      <w:p w14:paraId="1E37D16B" w14:textId="77777777" w:rsidR="00B26A88" w:rsidRDefault="00000000">
                        <w:pPr>
                          <w:spacing w:before="1" w:line="264" w:lineRule="auto"/>
                          <w:ind w:left="214" w:right="212"/>
                          <w:jc w:val="center"/>
                          <w:rPr>
                            <w:sz w:val="13"/>
                          </w:rPr>
                        </w:pPr>
                        <w:r>
                          <w:rPr>
                            <w:spacing w:val="-2"/>
                            <w:w w:val="105"/>
                            <w:sz w:val="13"/>
                          </w:rPr>
                          <w:t>Filter</w:t>
                        </w:r>
                        <w:r>
                          <w:rPr>
                            <w:spacing w:val="40"/>
                            <w:w w:val="105"/>
                            <w:sz w:val="13"/>
                          </w:rPr>
                          <w:t xml:space="preserve"> </w:t>
                        </w:r>
                        <w:r>
                          <w:rPr>
                            <w:spacing w:val="-4"/>
                            <w:w w:val="105"/>
                            <w:sz w:val="13"/>
                          </w:rPr>
                          <w:t>Type</w:t>
                        </w:r>
                      </w:p>
                    </w:txbxContent>
                  </v:textbox>
                </v:shape>
                <w10:anchorlock/>
              </v:group>
            </w:pict>
          </mc:Fallback>
        </mc:AlternateContent>
      </w:r>
    </w:p>
    <w:p w14:paraId="6C588B81" w14:textId="77777777" w:rsidR="00B26A88" w:rsidRDefault="00B26A88">
      <w:pPr>
        <w:pStyle w:val="BodyText"/>
        <w:rPr>
          <w:rFonts w:ascii="Arial"/>
          <w:b/>
        </w:rPr>
      </w:pPr>
    </w:p>
    <w:p w14:paraId="1BECBAAB" w14:textId="77777777" w:rsidR="00B26A88" w:rsidRDefault="00B26A88">
      <w:pPr>
        <w:pStyle w:val="BodyText"/>
        <w:rPr>
          <w:rFonts w:ascii="Arial"/>
          <w:b/>
        </w:rPr>
      </w:pPr>
    </w:p>
    <w:p w14:paraId="63C1EDB0" w14:textId="77777777" w:rsidR="00B26A88" w:rsidRDefault="00B26A88">
      <w:pPr>
        <w:pStyle w:val="BodyText"/>
        <w:rPr>
          <w:rFonts w:ascii="Arial"/>
          <w:b/>
        </w:rPr>
      </w:pPr>
    </w:p>
    <w:p w14:paraId="21C8624A" w14:textId="77777777" w:rsidR="00B26A88" w:rsidRDefault="00B26A88">
      <w:pPr>
        <w:pStyle w:val="BodyText"/>
        <w:rPr>
          <w:rFonts w:ascii="Arial"/>
          <w:b/>
        </w:rPr>
      </w:pPr>
    </w:p>
    <w:p w14:paraId="1F6F7332" w14:textId="77777777" w:rsidR="00B26A88" w:rsidRDefault="00B26A88">
      <w:pPr>
        <w:pStyle w:val="BodyText"/>
        <w:rPr>
          <w:rFonts w:ascii="Arial"/>
          <w:b/>
        </w:rPr>
      </w:pPr>
    </w:p>
    <w:p w14:paraId="11A3157E" w14:textId="77777777" w:rsidR="00B26A88" w:rsidRDefault="00B26A88">
      <w:pPr>
        <w:pStyle w:val="BodyText"/>
        <w:rPr>
          <w:rFonts w:ascii="Arial"/>
          <w:b/>
        </w:rPr>
      </w:pPr>
    </w:p>
    <w:p w14:paraId="387C2B76" w14:textId="77777777" w:rsidR="00B26A88" w:rsidRDefault="00B26A88">
      <w:pPr>
        <w:pStyle w:val="BodyText"/>
        <w:rPr>
          <w:rFonts w:ascii="Arial"/>
          <w:b/>
        </w:rPr>
      </w:pPr>
    </w:p>
    <w:p w14:paraId="0E9C198C" w14:textId="77777777" w:rsidR="00B26A88" w:rsidRDefault="00B26A88">
      <w:pPr>
        <w:pStyle w:val="BodyText"/>
        <w:rPr>
          <w:rFonts w:ascii="Arial"/>
          <w:b/>
        </w:rPr>
      </w:pPr>
    </w:p>
    <w:p w14:paraId="158CD4DF" w14:textId="77777777" w:rsidR="00B26A88" w:rsidRDefault="00B26A88">
      <w:pPr>
        <w:pStyle w:val="BodyText"/>
        <w:rPr>
          <w:rFonts w:ascii="Arial"/>
          <w:b/>
        </w:rPr>
      </w:pPr>
    </w:p>
    <w:p w14:paraId="56CF2DA7" w14:textId="77777777" w:rsidR="00B26A88" w:rsidRDefault="00B26A88">
      <w:pPr>
        <w:pStyle w:val="BodyText"/>
        <w:rPr>
          <w:rFonts w:ascii="Arial"/>
          <w:b/>
        </w:rPr>
      </w:pPr>
    </w:p>
    <w:p w14:paraId="651733CF" w14:textId="77777777" w:rsidR="00B26A88" w:rsidRDefault="00B26A88">
      <w:pPr>
        <w:pStyle w:val="BodyText"/>
        <w:rPr>
          <w:rFonts w:ascii="Arial"/>
          <w:b/>
        </w:rPr>
      </w:pPr>
    </w:p>
    <w:p w14:paraId="462B8BBA" w14:textId="77777777" w:rsidR="00B26A88" w:rsidRDefault="00B26A88">
      <w:pPr>
        <w:pStyle w:val="BodyText"/>
        <w:rPr>
          <w:rFonts w:ascii="Arial"/>
          <w:b/>
        </w:rPr>
      </w:pPr>
    </w:p>
    <w:p w14:paraId="0F9C3E42" w14:textId="77777777" w:rsidR="00B26A88" w:rsidRDefault="00B26A88">
      <w:pPr>
        <w:pStyle w:val="BodyText"/>
        <w:rPr>
          <w:rFonts w:ascii="Arial"/>
          <w:b/>
        </w:rPr>
      </w:pPr>
    </w:p>
    <w:p w14:paraId="780D1BBA" w14:textId="77777777" w:rsidR="00B26A88" w:rsidRDefault="00B26A88">
      <w:pPr>
        <w:pStyle w:val="BodyText"/>
        <w:rPr>
          <w:rFonts w:ascii="Arial"/>
          <w:b/>
        </w:rPr>
      </w:pPr>
    </w:p>
    <w:p w14:paraId="29ED9FCA" w14:textId="77777777" w:rsidR="00B26A88" w:rsidRDefault="00B26A88">
      <w:pPr>
        <w:pStyle w:val="BodyText"/>
        <w:rPr>
          <w:rFonts w:ascii="Arial"/>
          <w:b/>
        </w:rPr>
      </w:pPr>
    </w:p>
    <w:p w14:paraId="1C17CD8B" w14:textId="77777777" w:rsidR="00B26A88" w:rsidRDefault="00B26A88">
      <w:pPr>
        <w:pStyle w:val="BodyText"/>
        <w:rPr>
          <w:rFonts w:ascii="Arial"/>
          <w:b/>
        </w:rPr>
      </w:pPr>
    </w:p>
    <w:p w14:paraId="58351A12" w14:textId="77777777" w:rsidR="00B26A88" w:rsidRDefault="00B26A88">
      <w:pPr>
        <w:pStyle w:val="BodyText"/>
        <w:rPr>
          <w:rFonts w:ascii="Arial"/>
          <w:b/>
        </w:rPr>
      </w:pPr>
    </w:p>
    <w:p w14:paraId="083616CF" w14:textId="77777777" w:rsidR="00B26A88" w:rsidRDefault="00B26A88">
      <w:pPr>
        <w:pStyle w:val="BodyText"/>
        <w:rPr>
          <w:rFonts w:ascii="Arial"/>
          <w:b/>
        </w:rPr>
      </w:pPr>
    </w:p>
    <w:p w14:paraId="1E15B6C1" w14:textId="77777777" w:rsidR="00B26A88" w:rsidRDefault="00B26A88">
      <w:pPr>
        <w:pStyle w:val="BodyText"/>
        <w:rPr>
          <w:rFonts w:ascii="Arial"/>
          <w:b/>
        </w:rPr>
      </w:pPr>
    </w:p>
    <w:p w14:paraId="4210BC64" w14:textId="77777777" w:rsidR="00B26A88" w:rsidRDefault="00B26A88">
      <w:pPr>
        <w:pStyle w:val="BodyText"/>
        <w:rPr>
          <w:rFonts w:ascii="Arial"/>
          <w:b/>
        </w:rPr>
      </w:pPr>
    </w:p>
    <w:p w14:paraId="17181D99" w14:textId="77777777" w:rsidR="00B26A88" w:rsidRDefault="00B26A88">
      <w:pPr>
        <w:pStyle w:val="BodyText"/>
        <w:rPr>
          <w:rFonts w:ascii="Arial"/>
          <w:b/>
        </w:rPr>
      </w:pPr>
    </w:p>
    <w:p w14:paraId="1334452F" w14:textId="77777777" w:rsidR="00B26A88" w:rsidRDefault="00B26A88">
      <w:pPr>
        <w:pStyle w:val="BodyText"/>
        <w:rPr>
          <w:rFonts w:ascii="Arial"/>
          <w:b/>
        </w:rPr>
      </w:pPr>
    </w:p>
    <w:p w14:paraId="574EE44E" w14:textId="77777777" w:rsidR="00B26A88" w:rsidRDefault="00B26A88">
      <w:pPr>
        <w:pStyle w:val="BodyText"/>
        <w:rPr>
          <w:rFonts w:ascii="Arial"/>
          <w:b/>
        </w:rPr>
      </w:pPr>
    </w:p>
    <w:p w14:paraId="08996213" w14:textId="77777777" w:rsidR="00B26A88" w:rsidRDefault="00B26A88">
      <w:pPr>
        <w:pStyle w:val="BodyText"/>
        <w:rPr>
          <w:rFonts w:ascii="Arial"/>
          <w:b/>
        </w:rPr>
      </w:pPr>
    </w:p>
    <w:p w14:paraId="7F542F4A" w14:textId="77777777" w:rsidR="00B26A88" w:rsidRDefault="00B26A88">
      <w:pPr>
        <w:pStyle w:val="BodyText"/>
        <w:rPr>
          <w:rFonts w:ascii="Arial"/>
          <w:b/>
        </w:rPr>
      </w:pPr>
    </w:p>
    <w:p w14:paraId="5BA73985" w14:textId="77777777" w:rsidR="00B26A88" w:rsidRDefault="00B26A88">
      <w:pPr>
        <w:pStyle w:val="BodyText"/>
        <w:rPr>
          <w:rFonts w:ascii="Arial"/>
          <w:b/>
        </w:rPr>
      </w:pPr>
    </w:p>
    <w:p w14:paraId="39568519" w14:textId="77777777" w:rsidR="00B26A88" w:rsidRDefault="00B26A88">
      <w:pPr>
        <w:pStyle w:val="BodyText"/>
        <w:spacing w:before="117"/>
        <w:rPr>
          <w:rFonts w:ascii="Arial"/>
          <w:b/>
        </w:rPr>
      </w:pPr>
    </w:p>
    <w:p w14:paraId="473CEB7F" w14:textId="77777777" w:rsidR="00B26A88" w:rsidRDefault="00000000">
      <w:pPr>
        <w:pStyle w:val="BodyText"/>
        <w:ind w:left="109"/>
      </w:pPr>
      <w:commentRangeStart w:id="43"/>
      <w:r>
        <w:t>Figure</w:t>
      </w:r>
      <w:r>
        <w:rPr>
          <w:spacing w:val="58"/>
        </w:rPr>
        <w:t xml:space="preserve"> </w:t>
      </w:r>
      <w:r>
        <w:t>1:</w:t>
      </w:r>
      <w:r>
        <w:rPr>
          <w:spacing w:val="59"/>
        </w:rPr>
        <w:t xml:space="preserve"> </w:t>
      </w:r>
      <w:r>
        <w:t>Flowchart</w:t>
      </w:r>
      <w:r>
        <w:rPr>
          <w:spacing w:val="31"/>
        </w:rPr>
        <w:t xml:space="preserve"> </w:t>
      </w:r>
      <w:r>
        <w:t>depicting</w:t>
      </w:r>
      <w:r>
        <w:rPr>
          <w:spacing w:val="32"/>
        </w:rPr>
        <w:t xml:space="preserve"> </w:t>
      </w:r>
      <w:r>
        <w:t>the</w:t>
      </w:r>
      <w:r>
        <w:rPr>
          <w:spacing w:val="32"/>
        </w:rPr>
        <w:t xml:space="preserve"> </w:t>
      </w:r>
      <w:r>
        <w:t>four</w:t>
      </w:r>
      <w:r>
        <w:rPr>
          <w:spacing w:val="32"/>
        </w:rPr>
        <w:t xml:space="preserve"> </w:t>
      </w:r>
      <w:r>
        <w:t>major</w:t>
      </w:r>
      <w:r>
        <w:rPr>
          <w:spacing w:val="30"/>
        </w:rPr>
        <w:t xml:space="preserve"> </w:t>
      </w:r>
      <w:r>
        <w:t>components</w:t>
      </w:r>
      <w:r>
        <w:rPr>
          <w:spacing w:val="30"/>
        </w:rPr>
        <w:t xml:space="preserve"> </w:t>
      </w:r>
      <w:r>
        <w:t>of</w:t>
      </w:r>
      <w:r>
        <w:rPr>
          <w:spacing w:val="32"/>
        </w:rPr>
        <w:t xml:space="preserve"> </w:t>
      </w:r>
      <w:r>
        <w:t>averaging</w:t>
      </w:r>
      <w:r>
        <w:rPr>
          <w:spacing w:val="31"/>
        </w:rPr>
        <w:t xml:space="preserve"> </w:t>
      </w:r>
      <w:r>
        <w:t>method</w:t>
      </w:r>
      <w:r>
        <w:rPr>
          <w:spacing w:val="32"/>
        </w:rPr>
        <w:t xml:space="preserve"> </w:t>
      </w:r>
      <w:r>
        <w:rPr>
          <w:spacing w:val="-2"/>
        </w:rPr>
        <w:t>documentation.</w:t>
      </w:r>
    </w:p>
    <w:p w14:paraId="072331B2" w14:textId="77777777" w:rsidR="00B26A88" w:rsidRDefault="00000000">
      <w:pPr>
        <w:pStyle w:val="BodyText"/>
        <w:spacing w:before="18"/>
        <w:ind w:left="1040"/>
      </w:pPr>
      <w:r>
        <w:rPr>
          <w:w w:val="105"/>
        </w:rPr>
        <w:t>Colored</w:t>
      </w:r>
      <w:r>
        <w:rPr>
          <w:spacing w:val="14"/>
          <w:w w:val="105"/>
        </w:rPr>
        <w:t xml:space="preserve"> </w:t>
      </w:r>
      <w:r>
        <w:rPr>
          <w:w w:val="105"/>
        </w:rPr>
        <w:t>arrows</w:t>
      </w:r>
      <w:r>
        <w:rPr>
          <w:spacing w:val="15"/>
          <w:w w:val="105"/>
        </w:rPr>
        <w:t xml:space="preserve"> </w:t>
      </w:r>
      <w:r>
        <w:rPr>
          <w:w w:val="105"/>
        </w:rPr>
        <w:t>are</w:t>
      </w:r>
      <w:r>
        <w:rPr>
          <w:spacing w:val="15"/>
          <w:w w:val="105"/>
        </w:rPr>
        <w:t xml:space="preserve"> </w:t>
      </w:r>
      <w:r>
        <w:rPr>
          <w:w w:val="105"/>
        </w:rPr>
        <w:t>used</w:t>
      </w:r>
      <w:r>
        <w:rPr>
          <w:spacing w:val="15"/>
          <w:w w:val="105"/>
        </w:rPr>
        <w:t xml:space="preserve"> </w:t>
      </w:r>
      <w:r>
        <w:rPr>
          <w:w w:val="105"/>
        </w:rPr>
        <w:t>to</w:t>
      </w:r>
      <w:r>
        <w:rPr>
          <w:spacing w:val="15"/>
          <w:w w:val="105"/>
        </w:rPr>
        <w:t xml:space="preserve"> </w:t>
      </w:r>
      <w:r>
        <w:rPr>
          <w:w w:val="105"/>
        </w:rPr>
        <w:t>visually</w:t>
      </w:r>
      <w:r>
        <w:rPr>
          <w:spacing w:val="14"/>
          <w:w w:val="105"/>
        </w:rPr>
        <w:t xml:space="preserve"> </w:t>
      </w:r>
      <w:r>
        <w:rPr>
          <w:w w:val="105"/>
        </w:rPr>
        <w:t>distinguish</w:t>
      </w:r>
      <w:r>
        <w:rPr>
          <w:spacing w:val="15"/>
          <w:w w:val="105"/>
        </w:rPr>
        <w:t xml:space="preserve"> </w:t>
      </w:r>
      <w:r>
        <w:rPr>
          <w:w w:val="105"/>
        </w:rPr>
        <w:t>each</w:t>
      </w:r>
      <w:r>
        <w:rPr>
          <w:spacing w:val="15"/>
          <w:w w:val="105"/>
        </w:rPr>
        <w:t xml:space="preserve"> </w:t>
      </w:r>
      <w:r>
        <w:rPr>
          <w:spacing w:val="-2"/>
          <w:w w:val="105"/>
        </w:rPr>
        <w:t>step.</w:t>
      </w:r>
      <w:commentRangeEnd w:id="43"/>
      <w:r w:rsidR="00ED5CCF">
        <w:rPr>
          <w:rStyle w:val="CommentReference"/>
        </w:rPr>
        <w:commentReference w:id="43"/>
      </w:r>
    </w:p>
    <w:p w14:paraId="6C3622DF" w14:textId="77777777" w:rsidR="00B26A88" w:rsidRDefault="00B26A88">
      <w:pPr>
        <w:sectPr w:rsidR="00B26A88">
          <w:pgSz w:w="12240" w:h="15840"/>
          <w:pgMar w:top="1820" w:right="1560" w:bottom="2060" w:left="1560" w:header="0" w:footer="1877" w:gutter="0"/>
          <w:cols w:space="720"/>
        </w:sectPr>
      </w:pPr>
    </w:p>
    <w:p w14:paraId="73E4C177" w14:textId="77777777" w:rsidR="00B26A88" w:rsidRDefault="00000000">
      <w:pPr>
        <w:spacing w:before="113"/>
        <w:ind w:left="109"/>
        <w:jc w:val="both"/>
        <w:rPr>
          <w:sz w:val="15"/>
        </w:rPr>
      </w:pPr>
      <w:r>
        <w:rPr>
          <w:w w:val="115"/>
          <w:sz w:val="15"/>
        </w:rPr>
        <w:lastRenderedPageBreak/>
        <w:t>Source:</w:t>
      </w:r>
      <w:r>
        <w:rPr>
          <w:spacing w:val="20"/>
          <w:w w:val="115"/>
          <w:sz w:val="15"/>
        </w:rPr>
        <w:t xml:space="preserve"> </w:t>
      </w:r>
      <w:hyperlink r:id="rId23">
        <w:r>
          <w:rPr>
            <w:color w:val="0000FF"/>
            <w:w w:val="115"/>
            <w:sz w:val="15"/>
          </w:rPr>
          <w:t>Article</w:t>
        </w:r>
        <w:r>
          <w:rPr>
            <w:color w:val="0000FF"/>
            <w:spacing w:val="5"/>
            <w:w w:val="115"/>
            <w:sz w:val="15"/>
          </w:rPr>
          <w:t xml:space="preserve"> </w:t>
        </w:r>
        <w:r>
          <w:rPr>
            <w:color w:val="0000FF"/>
            <w:spacing w:val="-2"/>
            <w:w w:val="115"/>
            <w:sz w:val="15"/>
          </w:rPr>
          <w:t>Notebook</w:t>
        </w:r>
      </w:hyperlink>
    </w:p>
    <w:p w14:paraId="29DEE732" w14:textId="77777777" w:rsidR="00B26A88" w:rsidRDefault="00000000">
      <w:pPr>
        <w:pStyle w:val="BodyText"/>
        <w:spacing w:before="114" w:line="256" w:lineRule="auto"/>
        <w:ind w:left="109" w:right="106"/>
        <w:jc w:val="both"/>
      </w:pPr>
      <w:r>
        <w:rPr>
          <w:w w:val="110"/>
        </w:rPr>
        <w:t>We</w:t>
      </w:r>
      <w:r>
        <w:rPr>
          <w:spacing w:val="-1"/>
          <w:w w:val="110"/>
        </w:rPr>
        <w:t xml:space="preserve"> </w:t>
      </w:r>
      <w:r>
        <w:rPr>
          <w:w w:val="110"/>
        </w:rPr>
        <w:t>document</w:t>
      </w:r>
      <w:r>
        <w:rPr>
          <w:spacing w:val="-1"/>
          <w:w w:val="110"/>
        </w:rPr>
        <w:t xml:space="preserve"> </w:t>
      </w:r>
      <w:r>
        <w:rPr>
          <w:w w:val="110"/>
        </w:rPr>
        <w:t>averaging</w:t>
      </w:r>
      <w:r>
        <w:rPr>
          <w:spacing w:val="-1"/>
          <w:w w:val="110"/>
        </w:rPr>
        <w:t xml:space="preserve"> </w:t>
      </w:r>
      <w:r>
        <w:rPr>
          <w:w w:val="110"/>
        </w:rPr>
        <w:t>methods according to</w:t>
      </w:r>
      <w:r>
        <w:rPr>
          <w:spacing w:val="-1"/>
          <w:w w:val="110"/>
        </w:rPr>
        <w:t xml:space="preserve"> </w:t>
      </w:r>
      <w:r>
        <w:rPr>
          <w:w w:val="110"/>
        </w:rPr>
        <w:t>five</w:t>
      </w:r>
      <w:r>
        <w:rPr>
          <w:spacing w:val="-1"/>
          <w:w w:val="110"/>
        </w:rPr>
        <w:t xml:space="preserve"> </w:t>
      </w:r>
      <w:r>
        <w:rPr>
          <w:w w:val="110"/>
        </w:rPr>
        <w:t>criteria:</w:t>
      </w:r>
      <w:r>
        <w:rPr>
          <w:spacing w:val="25"/>
          <w:w w:val="110"/>
        </w:rPr>
        <w:t xml:space="preserve"> </w:t>
      </w:r>
      <w:r>
        <w:rPr>
          <w:w w:val="110"/>
        </w:rPr>
        <w:t>type/units, subtype/calculation, amount,</w:t>
      </w:r>
      <w:r>
        <w:rPr>
          <w:spacing w:val="-8"/>
          <w:w w:val="110"/>
        </w:rPr>
        <w:t xml:space="preserve"> </w:t>
      </w:r>
      <w:r>
        <w:rPr>
          <w:w w:val="110"/>
        </w:rPr>
        <w:t>measure</w:t>
      </w:r>
      <w:r>
        <w:rPr>
          <w:spacing w:val="-9"/>
          <w:w w:val="110"/>
        </w:rPr>
        <w:t xml:space="preserve"> </w:t>
      </w:r>
      <w:r>
        <w:rPr>
          <w:w w:val="110"/>
        </w:rPr>
        <w:t>of</w:t>
      </w:r>
      <w:r>
        <w:rPr>
          <w:spacing w:val="-9"/>
          <w:w w:val="110"/>
        </w:rPr>
        <w:t xml:space="preserve"> </w:t>
      </w:r>
      <w:r>
        <w:rPr>
          <w:w w:val="110"/>
        </w:rPr>
        <w:t>center,</w:t>
      </w:r>
      <w:r>
        <w:rPr>
          <w:spacing w:val="-8"/>
          <w:w w:val="110"/>
        </w:rPr>
        <w:t xml:space="preserve"> </w:t>
      </w:r>
      <w:r>
        <w:rPr>
          <w:w w:val="110"/>
        </w:rPr>
        <w:t>and</w:t>
      </w:r>
      <w:r>
        <w:rPr>
          <w:spacing w:val="-9"/>
          <w:w w:val="110"/>
        </w:rPr>
        <w:t xml:space="preserve"> </w:t>
      </w:r>
      <w:r>
        <w:rPr>
          <w:w w:val="110"/>
        </w:rPr>
        <w:t>mean</w:t>
      </w:r>
      <w:r>
        <w:rPr>
          <w:spacing w:val="-9"/>
          <w:w w:val="110"/>
        </w:rPr>
        <w:t xml:space="preserve"> </w:t>
      </w:r>
      <w:r>
        <w:rPr>
          <w:w w:val="110"/>
        </w:rPr>
        <w:t>type</w:t>
      </w:r>
      <w:r>
        <w:rPr>
          <w:spacing w:val="-8"/>
          <w:w w:val="110"/>
        </w:rPr>
        <w:t xml:space="preserve"> </w:t>
      </w:r>
      <w:r>
        <w:rPr>
          <w:w w:val="110"/>
        </w:rPr>
        <w:t>(Figure</w:t>
      </w:r>
      <w:r>
        <w:rPr>
          <w:spacing w:val="-9"/>
          <w:w w:val="110"/>
        </w:rPr>
        <w:t xml:space="preserve"> </w:t>
      </w:r>
      <w:hyperlink w:anchor="_bookmark0" w:history="1">
        <w:r>
          <w:rPr>
            <w:color w:val="0000FF"/>
            <w:w w:val="110"/>
          </w:rPr>
          <w:t>1</w:t>
        </w:r>
      </w:hyperlink>
      <w:r>
        <w:rPr>
          <w:w w:val="110"/>
        </w:rPr>
        <w:t>).</w:t>
      </w:r>
      <w:r>
        <w:rPr>
          <w:spacing w:val="17"/>
          <w:w w:val="110"/>
        </w:rPr>
        <w:t xml:space="preserve"> </w:t>
      </w:r>
      <w:r>
        <w:rPr>
          <w:w w:val="110"/>
        </w:rPr>
        <w:t>Type/units</w:t>
      </w:r>
      <w:r>
        <w:rPr>
          <w:spacing w:val="-9"/>
          <w:w w:val="110"/>
        </w:rPr>
        <w:t xml:space="preserve"> </w:t>
      </w:r>
      <w:r>
        <w:rPr>
          <w:w w:val="110"/>
        </w:rPr>
        <w:t>refer</w:t>
      </w:r>
      <w:r>
        <w:rPr>
          <w:spacing w:val="-9"/>
          <w:w w:val="110"/>
        </w:rPr>
        <w:t xml:space="preserve"> </w:t>
      </w:r>
      <w:r>
        <w:rPr>
          <w:w w:val="110"/>
        </w:rPr>
        <w:t>to</w:t>
      </w:r>
      <w:r>
        <w:rPr>
          <w:spacing w:val="-9"/>
          <w:w w:val="110"/>
        </w:rPr>
        <w:t xml:space="preserve"> </w:t>
      </w:r>
      <w:r>
        <w:rPr>
          <w:w w:val="110"/>
        </w:rPr>
        <w:t>the</w:t>
      </w:r>
      <w:r>
        <w:rPr>
          <w:spacing w:val="-9"/>
          <w:w w:val="110"/>
        </w:rPr>
        <w:t xml:space="preserve"> </w:t>
      </w:r>
      <w:r>
        <w:rPr>
          <w:w w:val="110"/>
        </w:rPr>
        <w:t>averaging</w:t>
      </w:r>
      <w:r>
        <w:rPr>
          <w:spacing w:val="-9"/>
          <w:w w:val="110"/>
        </w:rPr>
        <w:t xml:space="preserve"> </w:t>
      </w:r>
      <w:r>
        <w:rPr>
          <w:w w:val="110"/>
        </w:rPr>
        <w:t xml:space="preserve">units </w:t>
      </w:r>
      <w:r>
        <w:rPr>
          <w:spacing w:val="-2"/>
          <w:w w:val="110"/>
        </w:rPr>
        <w:t>of</w:t>
      </w:r>
      <w:r>
        <w:rPr>
          <w:spacing w:val="-8"/>
          <w:w w:val="110"/>
        </w:rPr>
        <w:t xml:space="preserve"> </w:t>
      </w:r>
      <w:r>
        <w:rPr>
          <w:spacing w:val="-2"/>
          <w:w w:val="110"/>
        </w:rPr>
        <w:t>time,</w:t>
      </w:r>
      <w:r>
        <w:rPr>
          <w:spacing w:val="-6"/>
          <w:w w:val="110"/>
        </w:rPr>
        <w:t xml:space="preserve"> </w:t>
      </w:r>
      <w:r>
        <w:rPr>
          <w:spacing w:val="-2"/>
          <w:w w:val="110"/>
        </w:rPr>
        <w:t>breath,</w:t>
      </w:r>
      <w:r>
        <w:rPr>
          <w:spacing w:val="-6"/>
          <w:w w:val="110"/>
        </w:rPr>
        <w:t xml:space="preserve"> </w:t>
      </w:r>
      <w:r>
        <w:rPr>
          <w:spacing w:val="-2"/>
          <w:w w:val="110"/>
        </w:rPr>
        <w:t>and</w:t>
      </w:r>
      <w:r>
        <w:rPr>
          <w:spacing w:val="-8"/>
          <w:w w:val="110"/>
        </w:rPr>
        <w:t xml:space="preserve"> </w:t>
      </w:r>
      <w:r>
        <w:rPr>
          <w:spacing w:val="-2"/>
          <w:w w:val="110"/>
        </w:rPr>
        <w:t>digital</w:t>
      </w:r>
      <w:r>
        <w:rPr>
          <w:spacing w:val="-8"/>
          <w:w w:val="110"/>
        </w:rPr>
        <w:t xml:space="preserve"> </w:t>
      </w:r>
      <w:r>
        <w:rPr>
          <w:spacing w:val="-2"/>
          <w:w w:val="110"/>
        </w:rPr>
        <w:t>filters.</w:t>
      </w:r>
      <w:r>
        <w:rPr>
          <w:spacing w:val="19"/>
          <w:w w:val="110"/>
        </w:rPr>
        <w:t xml:space="preserve"> </w:t>
      </w:r>
      <w:r>
        <w:rPr>
          <w:spacing w:val="-2"/>
          <w:w w:val="110"/>
        </w:rPr>
        <w:t>Subtype/calculation</w:t>
      </w:r>
      <w:r>
        <w:rPr>
          <w:spacing w:val="-8"/>
          <w:w w:val="110"/>
        </w:rPr>
        <w:t xml:space="preserve"> </w:t>
      </w:r>
      <w:r>
        <w:rPr>
          <w:spacing w:val="-2"/>
          <w:w w:val="110"/>
        </w:rPr>
        <w:t>involves</w:t>
      </w:r>
      <w:r>
        <w:rPr>
          <w:spacing w:val="-8"/>
          <w:w w:val="110"/>
        </w:rPr>
        <w:t xml:space="preserve"> </w:t>
      </w:r>
      <w:r>
        <w:rPr>
          <w:spacing w:val="-2"/>
          <w:w w:val="110"/>
        </w:rPr>
        <w:t>specific</w:t>
      </w:r>
      <w:r>
        <w:rPr>
          <w:spacing w:val="-8"/>
          <w:w w:val="110"/>
        </w:rPr>
        <w:t xml:space="preserve"> </w:t>
      </w:r>
      <w:r>
        <w:rPr>
          <w:spacing w:val="-2"/>
          <w:w w:val="110"/>
        </w:rPr>
        <w:t>computations</w:t>
      </w:r>
      <w:r>
        <w:rPr>
          <w:spacing w:val="-8"/>
          <w:w w:val="110"/>
        </w:rPr>
        <w:t xml:space="preserve"> </w:t>
      </w:r>
      <w:r>
        <w:rPr>
          <w:spacing w:val="-2"/>
          <w:w w:val="110"/>
        </w:rPr>
        <w:t>like</w:t>
      </w:r>
      <w:r>
        <w:rPr>
          <w:spacing w:val="-8"/>
          <w:w w:val="110"/>
        </w:rPr>
        <w:t xml:space="preserve"> </w:t>
      </w:r>
      <w:r>
        <w:rPr>
          <w:spacing w:val="-2"/>
          <w:w w:val="110"/>
        </w:rPr>
        <w:t xml:space="preserve">bin </w:t>
      </w:r>
      <w:r>
        <w:rPr>
          <w:w w:val="110"/>
        </w:rPr>
        <w:t>and rolling averages or digital filter forms.</w:t>
      </w:r>
      <w:r>
        <w:rPr>
          <w:spacing w:val="40"/>
          <w:w w:val="110"/>
        </w:rPr>
        <w:t xml:space="preserve"> </w:t>
      </w:r>
      <w:r>
        <w:rPr>
          <w:w w:val="110"/>
        </w:rPr>
        <w:t>The amount is the unit quantity.</w:t>
      </w:r>
      <w:r>
        <w:rPr>
          <w:spacing w:val="40"/>
          <w:w w:val="110"/>
        </w:rPr>
        <w:t xml:space="preserve"> </w:t>
      </w:r>
      <w:r>
        <w:rPr>
          <w:w w:val="110"/>
        </w:rPr>
        <w:t>For example, 30</w:t>
      </w:r>
      <w:r>
        <w:rPr>
          <w:spacing w:val="-5"/>
          <w:w w:val="110"/>
        </w:rPr>
        <w:t xml:space="preserve"> </w:t>
      </w:r>
      <w:r>
        <w:rPr>
          <w:w w:val="110"/>
        </w:rPr>
        <w:t>for</w:t>
      </w:r>
      <w:r>
        <w:rPr>
          <w:spacing w:val="-5"/>
          <w:w w:val="110"/>
        </w:rPr>
        <w:t xml:space="preserve"> </w:t>
      </w:r>
      <w:r>
        <w:rPr>
          <w:w w:val="110"/>
        </w:rPr>
        <w:t>a</w:t>
      </w:r>
      <w:r>
        <w:rPr>
          <w:spacing w:val="-5"/>
          <w:w w:val="110"/>
        </w:rPr>
        <w:t xml:space="preserve"> </w:t>
      </w:r>
      <w:r>
        <w:rPr>
          <w:w w:val="110"/>
        </w:rPr>
        <w:t>time</w:t>
      </w:r>
      <w:r>
        <w:rPr>
          <w:spacing w:val="-5"/>
          <w:w w:val="110"/>
        </w:rPr>
        <w:t xml:space="preserve"> </w:t>
      </w:r>
      <w:r>
        <w:rPr>
          <w:w w:val="110"/>
        </w:rPr>
        <w:t>average</w:t>
      </w:r>
      <w:r>
        <w:rPr>
          <w:spacing w:val="-5"/>
          <w:w w:val="110"/>
        </w:rPr>
        <w:t xml:space="preserve"> </w:t>
      </w:r>
      <w:r>
        <w:rPr>
          <w:w w:val="110"/>
        </w:rPr>
        <w:t>is</w:t>
      </w:r>
      <w:r>
        <w:rPr>
          <w:spacing w:val="-5"/>
          <w:w w:val="110"/>
        </w:rPr>
        <w:t xml:space="preserve"> </w:t>
      </w:r>
      <w:r>
        <w:rPr>
          <w:w w:val="110"/>
        </w:rPr>
        <w:t>30</w:t>
      </w:r>
      <w:r>
        <w:rPr>
          <w:spacing w:val="-5"/>
          <w:w w:val="110"/>
        </w:rPr>
        <w:t xml:space="preserve"> </w:t>
      </w:r>
      <w:r>
        <w:rPr>
          <w:w w:val="110"/>
        </w:rPr>
        <w:t>seconds</w:t>
      </w:r>
      <w:r>
        <w:rPr>
          <w:spacing w:val="-5"/>
          <w:w w:val="110"/>
        </w:rPr>
        <w:t xml:space="preserve"> </w:t>
      </w:r>
      <w:r>
        <w:rPr>
          <w:w w:val="110"/>
        </w:rPr>
        <w:t>but</w:t>
      </w:r>
      <w:r>
        <w:rPr>
          <w:spacing w:val="-5"/>
          <w:w w:val="110"/>
        </w:rPr>
        <w:t xml:space="preserve"> </w:t>
      </w:r>
      <w:r>
        <w:rPr>
          <w:w w:val="110"/>
        </w:rPr>
        <w:t>is</w:t>
      </w:r>
      <w:r>
        <w:rPr>
          <w:spacing w:val="-5"/>
          <w:w w:val="110"/>
        </w:rPr>
        <w:t xml:space="preserve"> </w:t>
      </w:r>
      <w:r>
        <w:rPr>
          <w:w w:val="110"/>
        </w:rPr>
        <w:t>30</w:t>
      </w:r>
      <w:r>
        <w:rPr>
          <w:spacing w:val="-5"/>
          <w:w w:val="110"/>
        </w:rPr>
        <w:t xml:space="preserve"> </w:t>
      </w:r>
      <w:r>
        <w:rPr>
          <w:w w:val="110"/>
        </w:rPr>
        <w:t>breaths</w:t>
      </w:r>
      <w:r>
        <w:rPr>
          <w:spacing w:val="-5"/>
          <w:w w:val="110"/>
        </w:rPr>
        <w:t xml:space="preserve"> </w:t>
      </w:r>
      <w:r>
        <w:rPr>
          <w:w w:val="110"/>
        </w:rPr>
        <w:t>for</w:t>
      </w:r>
      <w:r>
        <w:rPr>
          <w:spacing w:val="-5"/>
          <w:w w:val="110"/>
        </w:rPr>
        <w:t xml:space="preserve"> </w:t>
      </w:r>
      <w:r>
        <w:rPr>
          <w:w w:val="110"/>
        </w:rPr>
        <w:t>a</w:t>
      </w:r>
      <w:r>
        <w:rPr>
          <w:spacing w:val="-5"/>
          <w:w w:val="110"/>
        </w:rPr>
        <w:t xml:space="preserve"> </w:t>
      </w:r>
      <w:r>
        <w:rPr>
          <w:w w:val="110"/>
        </w:rPr>
        <w:t>breath</w:t>
      </w:r>
      <w:r>
        <w:rPr>
          <w:spacing w:val="-5"/>
          <w:w w:val="110"/>
        </w:rPr>
        <w:t xml:space="preserve"> </w:t>
      </w:r>
      <w:r>
        <w:rPr>
          <w:w w:val="110"/>
        </w:rPr>
        <w:t>average.</w:t>
      </w:r>
      <w:r>
        <w:rPr>
          <w:spacing w:val="18"/>
          <w:w w:val="110"/>
        </w:rPr>
        <w:t xml:space="preserve"> </w:t>
      </w:r>
      <w:r>
        <w:rPr>
          <w:w w:val="110"/>
        </w:rPr>
        <w:t>Measure</w:t>
      </w:r>
      <w:r>
        <w:rPr>
          <w:spacing w:val="-5"/>
          <w:w w:val="110"/>
        </w:rPr>
        <w:t xml:space="preserve"> </w:t>
      </w:r>
      <w:r>
        <w:rPr>
          <w:w w:val="110"/>
        </w:rPr>
        <w:t>of</w:t>
      </w:r>
      <w:r>
        <w:rPr>
          <w:spacing w:val="-5"/>
          <w:w w:val="110"/>
        </w:rPr>
        <w:t xml:space="preserve"> </w:t>
      </w:r>
      <w:r>
        <w:rPr>
          <w:w w:val="110"/>
        </w:rPr>
        <w:t>center distinguishes between mean or median, and mean type delineates whole vs. trimmed mean. Trimmed</w:t>
      </w:r>
      <w:r>
        <w:rPr>
          <w:spacing w:val="-16"/>
          <w:w w:val="110"/>
        </w:rPr>
        <w:t xml:space="preserve"> </w:t>
      </w:r>
      <w:r>
        <w:rPr>
          <w:w w:val="110"/>
        </w:rPr>
        <w:t>(truncated)</w:t>
      </w:r>
      <w:r>
        <w:rPr>
          <w:spacing w:val="-15"/>
          <w:w w:val="110"/>
        </w:rPr>
        <w:t xml:space="preserve"> </w:t>
      </w:r>
      <w:r>
        <w:rPr>
          <w:w w:val="110"/>
        </w:rPr>
        <w:t>means</w:t>
      </w:r>
      <w:r>
        <w:rPr>
          <w:spacing w:val="-15"/>
          <w:w w:val="110"/>
        </w:rPr>
        <w:t xml:space="preserve"> </w:t>
      </w:r>
      <w:r>
        <w:rPr>
          <w:w w:val="110"/>
        </w:rPr>
        <w:t>exclude</w:t>
      </w:r>
      <w:r>
        <w:rPr>
          <w:spacing w:val="-15"/>
          <w:w w:val="110"/>
        </w:rPr>
        <w:t xml:space="preserve"> </w:t>
      </w:r>
      <w:proofErr w:type="gramStart"/>
      <w:r>
        <w:rPr>
          <w:w w:val="110"/>
        </w:rPr>
        <w:t>a</w:t>
      </w:r>
      <w:r>
        <w:rPr>
          <w:spacing w:val="-15"/>
          <w:w w:val="110"/>
        </w:rPr>
        <w:t xml:space="preserve"> </w:t>
      </w:r>
      <w:r>
        <w:rPr>
          <w:w w:val="110"/>
        </w:rPr>
        <w:t>number</w:t>
      </w:r>
      <w:r>
        <w:rPr>
          <w:spacing w:val="-15"/>
          <w:w w:val="110"/>
        </w:rPr>
        <w:t xml:space="preserve"> </w:t>
      </w:r>
      <w:r>
        <w:rPr>
          <w:w w:val="110"/>
        </w:rPr>
        <w:t>of</w:t>
      </w:r>
      <w:proofErr w:type="gramEnd"/>
      <w:r>
        <w:rPr>
          <w:spacing w:val="-15"/>
          <w:w w:val="110"/>
        </w:rPr>
        <w:t xml:space="preserve"> </w:t>
      </w:r>
      <w:r>
        <w:rPr>
          <w:w w:val="110"/>
        </w:rPr>
        <w:t>the</w:t>
      </w:r>
      <w:r>
        <w:rPr>
          <w:spacing w:val="-15"/>
          <w:w w:val="110"/>
        </w:rPr>
        <w:t xml:space="preserve"> </w:t>
      </w:r>
      <w:r>
        <w:rPr>
          <w:w w:val="110"/>
        </w:rPr>
        <w:t>highest</w:t>
      </w:r>
      <w:r>
        <w:rPr>
          <w:spacing w:val="-16"/>
          <w:w w:val="110"/>
        </w:rPr>
        <w:t xml:space="preserve"> </w:t>
      </w:r>
      <w:r>
        <w:rPr>
          <w:w w:val="110"/>
        </w:rPr>
        <w:t>and</w:t>
      </w:r>
      <w:r>
        <w:rPr>
          <w:spacing w:val="-15"/>
          <w:w w:val="110"/>
        </w:rPr>
        <w:t xml:space="preserve"> </w:t>
      </w:r>
      <w:r>
        <w:rPr>
          <w:w w:val="110"/>
        </w:rPr>
        <w:t>lowest</w:t>
      </w:r>
      <w:r>
        <w:rPr>
          <w:spacing w:val="-15"/>
          <w:w w:val="110"/>
        </w:rPr>
        <w:t xml:space="preserve"> </w:t>
      </w:r>
      <w:r>
        <w:rPr>
          <w:w w:val="110"/>
        </w:rPr>
        <w:t>values</w:t>
      </w:r>
      <w:r>
        <w:rPr>
          <w:spacing w:val="-15"/>
          <w:w w:val="110"/>
        </w:rPr>
        <w:t xml:space="preserve"> </w:t>
      </w:r>
      <w:r>
        <w:rPr>
          <w:w w:val="110"/>
        </w:rPr>
        <w:t>in</w:t>
      </w:r>
      <w:r>
        <w:rPr>
          <w:spacing w:val="-15"/>
          <w:w w:val="110"/>
        </w:rPr>
        <w:t xml:space="preserve"> </w:t>
      </w:r>
      <w:r>
        <w:rPr>
          <w:w w:val="110"/>
        </w:rPr>
        <w:t>the</w:t>
      </w:r>
      <w:r>
        <w:rPr>
          <w:spacing w:val="-15"/>
          <w:w w:val="110"/>
        </w:rPr>
        <w:t xml:space="preserve"> </w:t>
      </w:r>
      <w:r>
        <w:rPr>
          <w:w w:val="110"/>
        </w:rPr>
        <w:t>quantity before averaging the remaining data.</w:t>
      </w:r>
    </w:p>
    <w:p w14:paraId="67583178" w14:textId="3A9C8250" w:rsidR="00B26A88" w:rsidRDefault="00000000">
      <w:pPr>
        <w:pStyle w:val="BodyText"/>
        <w:spacing w:before="138" w:line="256" w:lineRule="auto"/>
        <w:ind w:left="109" w:right="107"/>
        <w:jc w:val="both"/>
      </w:pPr>
      <w:r>
        <w:t>Descriptions</w:t>
      </w:r>
      <w:r>
        <w:rPr>
          <w:spacing w:val="40"/>
        </w:rPr>
        <w:t xml:space="preserve"> </w:t>
      </w:r>
      <w:r>
        <w:t>of</w:t>
      </w:r>
      <w:r>
        <w:rPr>
          <w:spacing w:val="40"/>
        </w:rPr>
        <w:t xml:space="preserve"> </w:t>
      </w:r>
      <w:r>
        <w:t>averaging</w:t>
      </w:r>
      <w:r>
        <w:rPr>
          <w:spacing w:val="40"/>
        </w:rPr>
        <w:t xml:space="preserve"> </w:t>
      </w:r>
      <w:r>
        <w:t>methods</w:t>
      </w:r>
      <w:r>
        <w:rPr>
          <w:spacing w:val="40"/>
        </w:rPr>
        <w:t xml:space="preserve"> </w:t>
      </w:r>
      <w:r>
        <w:t>are</w:t>
      </w:r>
      <w:r>
        <w:rPr>
          <w:spacing w:val="40"/>
        </w:rPr>
        <w:t xml:space="preserve"> </w:t>
      </w:r>
      <w:r>
        <w:t>also</w:t>
      </w:r>
      <w:r>
        <w:rPr>
          <w:spacing w:val="40"/>
        </w:rPr>
        <w:t xml:space="preserve"> </w:t>
      </w:r>
      <w:r>
        <w:t>considerably</w:t>
      </w:r>
      <w:r>
        <w:rPr>
          <w:spacing w:val="40"/>
        </w:rPr>
        <w:t xml:space="preserve"> </w:t>
      </w:r>
      <w:r>
        <w:t>more</w:t>
      </w:r>
      <w:r>
        <w:rPr>
          <w:spacing w:val="40"/>
        </w:rPr>
        <w:t xml:space="preserve"> </w:t>
      </w:r>
      <w:r>
        <w:t>diverse</w:t>
      </w:r>
      <w:r>
        <w:rPr>
          <w:spacing w:val="40"/>
        </w:rPr>
        <w:t xml:space="preserve"> </w:t>
      </w:r>
      <w:r>
        <w:t>and</w:t>
      </w:r>
      <w:r>
        <w:rPr>
          <w:spacing w:val="40"/>
        </w:rPr>
        <w:t xml:space="preserve"> </w:t>
      </w:r>
      <w:r>
        <w:t>generic</w:t>
      </w:r>
      <w:r>
        <w:rPr>
          <w:spacing w:val="40"/>
        </w:rPr>
        <w:t xml:space="preserve"> </w:t>
      </w:r>
      <w:r>
        <w:t>than</w:t>
      </w:r>
      <w:r>
        <w:rPr>
          <w:spacing w:val="40"/>
        </w:rPr>
        <w:t xml:space="preserve"> </w:t>
      </w:r>
      <w:r>
        <w:t xml:space="preserve">outlier </w:t>
      </w:r>
      <w:r>
        <w:rPr>
          <w:w w:val="110"/>
        </w:rPr>
        <w:t>and interpolation descriptions.</w:t>
      </w:r>
      <w:r>
        <w:rPr>
          <w:spacing w:val="40"/>
          <w:w w:val="110"/>
        </w:rPr>
        <w:t xml:space="preserve"> </w:t>
      </w:r>
      <w:r>
        <w:rPr>
          <w:w w:val="110"/>
        </w:rPr>
        <w:t xml:space="preserve">For example, “30-second averages” and “averaged every 30 </w:t>
      </w:r>
      <w:r>
        <w:t>seconds”</w:t>
      </w:r>
      <w:r>
        <w:rPr>
          <w:spacing w:val="40"/>
        </w:rPr>
        <w:t xml:space="preserve"> </w:t>
      </w:r>
      <w:r>
        <w:t>invite</w:t>
      </w:r>
      <w:r>
        <w:rPr>
          <w:spacing w:val="40"/>
        </w:rPr>
        <w:t xml:space="preserve"> </w:t>
      </w:r>
      <w:r>
        <w:t>complexity,</w:t>
      </w:r>
      <w:r>
        <w:rPr>
          <w:spacing w:val="40"/>
        </w:rPr>
        <w:t xml:space="preserve"> </w:t>
      </w:r>
      <w:r>
        <w:t>leading</w:t>
      </w:r>
      <w:r>
        <w:rPr>
          <w:spacing w:val="40"/>
        </w:rPr>
        <w:t xml:space="preserve"> </w:t>
      </w:r>
      <w:r>
        <w:t>to</w:t>
      </w:r>
      <w:r>
        <w:rPr>
          <w:spacing w:val="40"/>
        </w:rPr>
        <w:t xml:space="preserve"> </w:t>
      </w:r>
      <w:r>
        <w:t>more</w:t>
      </w:r>
      <w:r>
        <w:rPr>
          <w:spacing w:val="40"/>
        </w:rPr>
        <w:t xml:space="preserve"> </w:t>
      </w:r>
      <w:r>
        <w:t>snippets</w:t>
      </w:r>
      <w:r>
        <w:rPr>
          <w:spacing w:val="40"/>
        </w:rPr>
        <w:t xml:space="preserve"> </w:t>
      </w:r>
      <w:r>
        <w:t>referring</w:t>
      </w:r>
      <w:r>
        <w:rPr>
          <w:spacing w:val="40"/>
        </w:rPr>
        <w:t xml:space="preserve"> </w:t>
      </w:r>
      <w:r>
        <w:t>to</w:t>
      </w:r>
      <w:r>
        <w:rPr>
          <w:spacing w:val="40"/>
        </w:rPr>
        <w:t xml:space="preserve"> </w:t>
      </w:r>
      <w:r>
        <w:t>averaging</w:t>
      </w:r>
      <w:r>
        <w:rPr>
          <w:spacing w:val="40"/>
        </w:rPr>
        <w:t xml:space="preserve"> </w:t>
      </w:r>
      <w:r>
        <w:t>something</w:t>
      </w:r>
      <w:r>
        <w:rPr>
          <w:spacing w:val="40"/>
        </w:rPr>
        <w:t xml:space="preserve"> </w:t>
      </w:r>
      <w:r>
        <w:t xml:space="preserve">besides </w:t>
      </w:r>
      <w:r>
        <w:rPr>
          <w:w w:val="110"/>
        </w:rPr>
        <w:t>BBB</w:t>
      </w:r>
      <w:r>
        <w:rPr>
          <w:spacing w:val="-6"/>
          <w:w w:val="110"/>
        </w:rPr>
        <w:t xml:space="preserve"> </w:t>
      </w:r>
      <w:r>
        <w:rPr>
          <w:w w:val="110"/>
        </w:rPr>
        <w:t>gas</w:t>
      </w:r>
      <w:r>
        <w:rPr>
          <w:spacing w:val="-6"/>
          <w:w w:val="110"/>
        </w:rPr>
        <w:t xml:space="preserve"> </w:t>
      </w:r>
      <w:r>
        <w:rPr>
          <w:w w:val="110"/>
        </w:rPr>
        <w:t>exchange</w:t>
      </w:r>
      <w:r>
        <w:rPr>
          <w:spacing w:val="-6"/>
          <w:w w:val="110"/>
        </w:rPr>
        <w:t xml:space="preserve"> </w:t>
      </w:r>
      <w:r>
        <w:rPr>
          <w:w w:val="110"/>
        </w:rPr>
        <w:t>data.</w:t>
      </w:r>
      <w:r>
        <w:rPr>
          <w:spacing w:val="17"/>
          <w:w w:val="110"/>
        </w:rPr>
        <w:t xml:space="preserve"> </w:t>
      </w:r>
      <w:r>
        <w:rPr>
          <w:w w:val="110"/>
        </w:rPr>
        <w:t>Given</w:t>
      </w:r>
      <w:r>
        <w:rPr>
          <w:spacing w:val="-6"/>
          <w:w w:val="110"/>
        </w:rPr>
        <w:t xml:space="preserve"> </w:t>
      </w:r>
      <w:r>
        <w:rPr>
          <w:w w:val="110"/>
        </w:rPr>
        <w:t>that,</w:t>
      </w:r>
      <w:r>
        <w:rPr>
          <w:spacing w:val="-5"/>
          <w:w w:val="110"/>
        </w:rPr>
        <w:t xml:space="preserve"> </w:t>
      </w:r>
      <w:r>
        <w:rPr>
          <w:w w:val="110"/>
        </w:rPr>
        <w:t>we</w:t>
      </w:r>
      <w:r>
        <w:rPr>
          <w:spacing w:val="-6"/>
          <w:w w:val="110"/>
        </w:rPr>
        <w:t xml:space="preserve"> </w:t>
      </w:r>
      <w:r>
        <w:rPr>
          <w:w w:val="110"/>
        </w:rPr>
        <w:t>required</w:t>
      </w:r>
      <w:r>
        <w:rPr>
          <w:spacing w:val="-6"/>
          <w:w w:val="110"/>
        </w:rPr>
        <w:t xml:space="preserve"> </w:t>
      </w:r>
      <w:r>
        <w:rPr>
          <w:w w:val="110"/>
        </w:rPr>
        <w:t>that</w:t>
      </w:r>
      <w:r>
        <w:rPr>
          <w:spacing w:val="-6"/>
          <w:w w:val="110"/>
        </w:rPr>
        <w:t xml:space="preserve"> </w:t>
      </w:r>
      <w:r>
        <w:rPr>
          <w:w w:val="110"/>
        </w:rPr>
        <w:t>the</w:t>
      </w:r>
      <w:r>
        <w:rPr>
          <w:spacing w:val="-6"/>
          <w:w w:val="110"/>
        </w:rPr>
        <w:t xml:space="preserve"> </w:t>
      </w:r>
      <w:r>
        <w:rPr>
          <w:w w:val="110"/>
        </w:rPr>
        <w:t>text</w:t>
      </w:r>
      <w:r>
        <w:rPr>
          <w:spacing w:val="-6"/>
          <w:w w:val="110"/>
        </w:rPr>
        <w:t xml:space="preserve"> </w:t>
      </w:r>
      <w:r>
        <w:rPr>
          <w:w w:val="110"/>
        </w:rPr>
        <w:t>snippets</w:t>
      </w:r>
      <w:r>
        <w:rPr>
          <w:spacing w:val="-6"/>
          <w:w w:val="110"/>
        </w:rPr>
        <w:t xml:space="preserve"> </w:t>
      </w:r>
      <w:r>
        <w:rPr>
          <w:w w:val="110"/>
        </w:rPr>
        <w:t>include</w:t>
      </w:r>
      <w:r>
        <w:rPr>
          <w:spacing w:val="-6"/>
          <w:w w:val="110"/>
        </w:rPr>
        <w:t xml:space="preserve"> </w:t>
      </w:r>
      <w:r>
        <w:rPr>
          <w:w w:val="110"/>
        </w:rPr>
        <w:t>a</w:t>
      </w:r>
      <w:r>
        <w:rPr>
          <w:spacing w:val="-6"/>
          <w:w w:val="110"/>
        </w:rPr>
        <w:t xml:space="preserve"> </w:t>
      </w:r>
      <w:r>
        <w:rPr>
          <w:w w:val="110"/>
        </w:rPr>
        <w:t>reference</w:t>
      </w:r>
      <w:r>
        <w:rPr>
          <w:spacing w:val="-6"/>
          <w:w w:val="110"/>
        </w:rPr>
        <w:t xml:space="preserve"> </w:t>
      </w:r>
      <w:r>
        <w:rPr>
          <w:w w:val="110"/>
        </w:rPr>
        <w:t>to gas data</w:t>
      </w:r>
      <w:ins w:id="44" w:author="Christopher J Lundstrom" w:date="2024-07-08T19:37:00Z" w16du:dateUtc="2024-07-09T00:37:00Z">
        <w:r w:rsidR="00ED5CCF">
          <w:rPr>
            <w:w w:val="110"/>
          </w:rPr>
          <w:t>,</w:t>
        </w:r>
      </w:ins>
      <w:r>
        <w:rPr>
          <w:w w:val="110"/>
        </w:rPr>
        <w:t xml:space="preserve"> such as the text “O</w:t>
      </w:r>
      <w:r>
        <w:rPr>
          <w:w w:val="110"/>
          <w:vertAlign w:val="subscript"/>
        </w:rPr>
        <w:t>2</w:t>
      </w:r>
      <w:r>
        <w:rPr>
          <w:w w:val="110"/>
        </w:rPr>
        <w:t>,” “breath,” “gas,” “ventilation,” etc.</w:t>
      </w:r>
    </w:p>
    <w:p w14:paraId="3D6EAD4C" w14:textId="77777777" w:rsidR="00B26A88" w:rsidRDefault="00000000">
      <w:pPr>
        <w:pStyle w:val="BodyText"/>
        <w:spacing w:before="137" w:line="256" w:lineRule="auto"/>
        <w:ind w:left="109" w:right="107"/>
        <w:jc w:val="both"/>
      </w:pPr>
      <w:r>
        <w:rPr>
          <w:w w:val="110"/>
        </w:rPr>
        <w:t xml:space="preserve">In contrast to previous studies, we also documented every averaging method we found per </w:t>
      </w:r>
      <w:r>
        <w:t>paper instead of only describing the averaging method for VO</w:t>
      </w:r>
      <w:r>
        <w:rPr>
          <w:vertAlign w:val="subscript"/>
        </w:rPr>
        <w:t>2</w:t>
      </w:r>
      <w:r>
        <w:t>max.</w:t>
      </w:r>
      <w:r>
        <w:rPr>
          <w:spacing w:val="40"/>
        </w:rPr>
        <w:t xml:space="preserve"> </w:t>
      </w:r>
      <w:r>
        <w:t xml:space="preserve">We also recorded multiple </w:t>
      </w:r>
      <w:r>
        <w:rPr>
          <w:w w:val="110"/>
        </w:rPr>
        <w:t>averaging</w:t>
      </w:r>
      <w:r>
        <w:rPr>
          <w:spacing w:val="-3"/>
          <w:w w:val="110"/>
        </w:rPr>
        <w:t xml:space="preserve"> </w:t>
      </w:r>
      <w:r>
        <w:rPr>
          <w:w w:val="110"/>
        </w:rPr>
        <w:t>methods</w:t>
      </w:r>
      <w:r>
        <w:rPr>
          <w:spacing w:val="-3"/>
          <w:w w:val="110"/>
        </w:rPr>
        <w:t xml:space="preserve"> </w:t>
      </w:r>
      <w:r>
        <w:rPr>
          <w:w w:val="110"/>
        </w:rPr>
        <w:t>when</w:t>
      </w:r>
      <w:r>
        <w:rPr>
          <w:spacing w:val="-3"/>
          <w:w w:val="110"/>
        </w:rPr>
        <w:t xml:space="preserve"> </w:t>
      </w:r>
      <w:r>
        <w:rPr>
          <w:w w:val="110"/>
        </w:rPr>
        <w:t>the</w:t>
      </w:r>
      <w:r>
        <w:rPr>
          <w:spacing w:val="-3"/>
          <w:w w:val="110"/>
        </w:rPr>
        <w:t xml:space="preserve"> </w:t>
      </w:r>
      <w:r>
        <w:rPr>
          <w:w w:val="110"/>
        </w:rPr>
        <w:t>authors</w:t>
      </w:r>
      <w:r>
        <w:rPr>
          <w:spacing w:val="-3"/>
          <w:w w:val="110"/>
        </w:rPr>
        <w:t xml:space="preserve"> </w:t>
      </w:r>
      <w:r>
        <w:rPr>
          <w:w w:val="110"/>
        </w:rPr>
        <w:t>described</w:t>
      </w:r>
      <w:r>
        <w:rPr>
          <w:spacing w:val="-3"/>
          <w:w w:val="110"/>
        </w:rPr>
        <w:t xml:space="preserve"> </w:t>
      </w:r>
      <w:r>
        <w:rPr>
          <w:w w:val="110"/>
        </w:rPr>
        <w:t>the</w:t>
      </w:r>
      <w:r>
        <w:rPr>
          <w:spacing w:val="-3"/>
          <w:w w:val="110"/>
        </w:rPr>
        <w:t xml:space="preserve"> </w:t>
      </w:r>
      <w:r>
        <w:rPr>
          <w:w w:val="110"/>
        </w:rPr>
        <w:t>sampling</w:t>
      </w:r>
      <w:r>
        <w:rPr>
          <w:spacing w:val="-3"/>
          <w:w w:val="110"/>
        </w:rPr>
        <w:t xml:space="preserve"> </w:t>
      </w:r>
      <w:r>
        <w:rPr>
          <w:w w:val="110"/>
        </w:rPr>
        <w:t>interval</w:t>
      </w:r>
      <w:r>
        <w:rPr>
          <w:spacing w:val="-3"/>
          <w:w w:val="110"/>
        </w:rPr>
        <w:t xml:space="preserve"> </w:t>
      </w:r>
      <w:r>
        <w:rPr>
          <w:w w:val="110"/>
        </w:rPr>
        <w:t>and</w:t>
      </w:r>
      <w:r>
        <w:rPr>
          <w:spacing w:val="-3"/>
          <w:w w:val="110"/>
        </w:rPr>
        <w:t xml:space="preserve"> </w:t>
      </w:r>
      <w:r>
        <w:rPr>
          <w:w w:val="110"/>
        </w:rPr>
        <w:t>the</w:t>
      </w:r>
      <w:r>
        <w:rPr>
          <w:spacing w:val="-3"/>
          <w:w w:val="110"/>
        </w:rPr>
        <w:t xml:space="preserve"> </w:t>
      </w:r>
      <w:r>
        <w:rPr>
          <w:w w:val="110"/>
        </w:rPr>
        <w:t>transformation applied to it.</w:t>
      </w:r>
      <w:r>
        <w:rPr>
          <w:spacing w:val="35"/>
          <w:w w:val="110"/>
        </w:rPr>
        <w:t xml:space="preserve"> </w:t>
      </w:r>
      <w:r>
        <w:rPr>
          <w:w w:val="110"/>
        </w:rPr>
        <w:t>For example, the snippet from Hassinen et al.</w:t>
      </w:r>
      <w:r>
        <w:rPr>
          <w:spacing w:val="35"/>
          <w:w w:val="110"/>
        </w:rPr>
        <w:t xml:space="preserve"> </w:t>
      </w:r>
      <w:r>
        <w:rPr>
          <w:w w:val="110"/>
        </w:rPr>
        <w:t>(2008)</w:t>
      </w:r>
    </w:p>
    <w:p w14:paraId="59FB1B3E" w14:textId="77777777" w:rsidR="00B26A88" w:rsidRDefault="00000000">
      <w:pPr>
        <w:pStyle w:val="BodyText"/>
        <w:spacing w:before="197" w:line="256" w:lineRule="auto"/>
        <w:ind w:left="1134" w:right="1132"/>
        <w:jc w:val="both"/>
      </w:pPr>
      <w:proofErr w:type="spellStart"/>
      <w:r>
        <w:rPr>
          <w:w w:val="105"/>
        </w:rPr>
        <w:t>ath</w:t>
      </w:r>
      <w:proofErr w:type="spellEnd"/>
      <w:r>
        <w:rPr>
          <w:w w:val="105"/>
        </w:rPr>
        <w:t xml:space="preserve"> method using the </w:t>
      </w:r>
      <w:proofErr w:type="spellStart"/>
      <w:r>
        <w:rPr>
          <w:w w:val="105"/>
        </w:rPr>
        <w:t>vmax</w:t>
      </w:r>
      <w:proofErr w:type="spellEnd"/>
      <w:r>
        <w:rPr>
          <w:w w:val="105"/>
        </w:rPr>
        <w:t xml:space="preserve"> respiratory gas analyzer (</w:t>
      </w:r>
      <w:proofErr w:type="spellStart"/>
      <w:r>
        <w:rPr>
          <w:w w:val="105"/>
        </w:rPr>
        <w:t>sensormedics</w:t>
      </w:r>
      <w:proofErr w:type="spellEnd"/>
      <w:r>
        <w:rPr>
          <w:w w:val="105"/>
        </w:rPr>
        <w:t xml:space="preserve">, </w:t>
      </w:r>
      <w:proofErr w:type="spellStart"/>
      <w:r>
        <w:rPr>
          <w:w w:val="105"/>
        </w:rPr>
        <w:t>yorba</w:t>
      </w:r>
      <w:proofErr w:type="spellEnd"/>
      <w:r>
        <w:rPr>
          <w:w w:val="105"/>
        </w:rPr>
        <w:t xml:space="preserve"> </w:t>
      </w:r>
      <w:proofErr w:type="spellStart"/>
      <w:r>
        <w:rPr>
          <w:w w:val="105"/>
        </w:rPr>
        <w:t>linda</w:t>
      </w:r>
      <w:proofErr w:type="spellEnd"/>
      <w:r>
        <w:rPr>
          <w:w w:val="105"/>
        </w:rPr>
        <w:t>,</w:t>
      </w:r>
      <w:r>
        <w:rPr>
          <w:spacing w:val="22"/>
          <w:w w:val="105"/>
        </w:rPr>
        <w:t xml:space="preserve"> </w:t>
      </w:r>
      <w:r>
        <w:rPr>
          <w:w w:val="105"/>
        </w:rPr>
        <w:t>ca).</w:t>
      </w:r>
      <w:r>
        <w:rPr>
          <w:spacing w:val="40"/>
          <w:w w:val="105"/>
        </w:rPr>
        <w:t xml:space="preserve"> </w:t>
      </w:r>
      <w:r>
        <w:rPr>
          <w:w w:val="105"/>
        </w:rPr>
        <w:t>vo2max</w:t>
      </w:r>
      <w:r>
        <w:rPr>
          <w:spacing w:val="21"/>
          <w:w w:val="105"/>
        </w:rPr>
        <w:t xml:space="preserve"> </w:t>
      </w:r>
      <w:r>
        <w:rPr>
          <w:w w:val="105"/>
        </w:rPr>
        <w:t>was</w:t>
      </w:r>
      <w:r>
        <w:rPr>
          <w:spacing w:val="21"/>
          <w:w w:val="105"/>
        </w:rPr>
        <w:t xml:space="preserve"> </w:t>
      </w:r>
      <w:r>
        <w:rPr>
          <w:w w:val="105"/>
        </w:rPr>
        <w:t>defined</w:t>
      </w:r>
      <w:r>
        <w:rPr>
          <w:spacing w:val="21"/>
          <w:w w:val="105"/>
        </w:rPr>
        <w:t xml:space="preserve"> </w:t>
      </w:r>
      <w:r>
        <w:rPr>
          <w:w w:val="105"/>
        </w:rPr>
        <w:t>as</w:t>
      </w:r>
      <w:r>
        <w:rPr>
          <w:spacing w:val="21"/>
          <w:w w:val="105"/>
        </w:rPr>
        <w:t xml:space="preserve"> </w:t>
      </w:r>
      <w:r>
        <w:rPr>
          <w:w w:val="105"/>
        </w:rPr>
        <w:t>the</w:t>
      </w:r>
      <w:r>
        <w:rPr>
          <w:spacing w:val="21"/>
          <w:w w:val="105"/>
        </w:rPr>
        <w:t xml:space="preserve"> </w:t>
      </w:r>
      <w:r>
        <w:rPr>
          <w:w w:val="105"/>
        </w:rPr>
        <w:t>mean</w:t>
      </w:r>
      <w:r>
        <w:rPr>
          <w:spacing w:val="21"/>
          <w:w w:val="105"/>
        </w:rPr>
        <w:t xml:space="preserve"> </w:t>
      </w:r>
      <w:r>
        <w:rPr>
          <w:w w:val="105"/>
        </w:rPr>
        <w:t>of</w:t>
      </w:r>
      <w:r>
        <w:rPr>
          <w:spacing w:val="21"/>
          <w:w w:val="105"/>
        </w:rPr>
        <w:t xml:space="preserve"> </w:t>
      </w:r>
      <w:r>
        <w:rPr>
          <w:w w:val="105"/>
        </w:rPr>
        <w:t>the</w:t>
      </w:r>
      <w:r>
        <w:rPr>
          <w:spacing w:val="21"/>
          <w:w w:val="105"/>
        </w:rPr>
        <w:t xml:space="preserve"> </w:t>
      </w:r>
      <w:r>
        <w:rPr>
          <w:w w:val="105"/>
        </w:rPr>
        <w:t>three</w:t>
      </w:r>
      <w:r>
        <w:rPr>
          <w:spacing w:val="21"/>
          <w:w w:val="105"/>
        </w:rPr>
        <w:t xml:space="preserve"> </w:t>
      </w:r>
      <w:r>
        <w:rPr>
          <w:w w:val="105"/>
        </w:rPr>
        <w:t>highest</w:t>
      </w:r>
      <w:r>
        <w:rPr>
          <w:spacing w:val="21"/>
          <w:w w:val="105"/>
        </w:rPr>
        <w:t xml:space="preserve"> </w:t>
      </w:r>
      <w:r>
        <w:rPr>
          <w:w w:val="105"/>
        </w:rPr>
        <w:t>values of</w:t>
      </w:r>
      <w:r>
        <w:rPr>
          <w:spacing w:val="-7"/>
          <w:w w:val="105"/>
        </w:rPr>
        <w:t xml:space="preserve"> </w:t>
      </w:r>
      <w:r>
        <w:rPr>
          <w:w w:val="105"/>
        </w:rPr>
        <w:t>the</w:t>
      </w:r>
      <w:r>
        <w:rPr>
          <w:spacing w:val="-6"/>
          <w:w w:val="105"/>
        </w:rPr>
        <w:t xml:space="preserve"> </w:t>
      </w:r>
      <w:r>
        <w:rPr>
          <w:w w:val="105"/>
        </w:rPr>
        <w:t>averaged</w:t>
      </w:r>
      <w:r>
        <w:rPr>
          <w:spacing w:val="-7"/>
          <w:w w:val="105"/>
        </w:rPr>
        <w:t xml:space="preserve"> </w:t>
      </w:r>
      <w:r>
        <w:rPr>
          <w:w w:val="105"/>
        </w:rPr>
        <w:t>oxygen</w:t>
      </w:r>
      <w:r>
        <w:rPr>
          <w:spacing w:val="-7"/>
          <w:w w:val="105"/>
        </w:rPr>
        <w:t xml:space="preserve"> </w:t>
      </w:r>
      <w:r>
        <w:rPr>
          <w:w w:val="105"/>
        </w:rPr>
        <w:t>consumption</w:t>
      </w:r>
      <w:r>
        <w:rPr>
          <w:spacing w:val="-6"/>
          <w:w w:val="105"/>
        </w:rPr>
        <w:t xml:space="preserve"> </w:t>
      </w:r>
      <w:r>
        <w:rPr>
          <w:w w:val="105"/>
        </w:rPr>
        <w:t>measured</w:t>
      </w:r>
      <w:r>
        <w:rPr>
          <w:spacing w:val="-6"/>
          <w:w w:val="105"/>
        </w:rPr>
        <w:t xml:space="preserve"> </w:t>
      </w:r>
      <w:r>
        <w:rPr>
          <w:w w:val="105"/>
        </w:rPr>
        <w:t>consecutively</w:t>
      </w:r>
      <w:r>
        <w:rPr>
          <w:spacing w:val="-7"/>
          <w:w w:val="105"/>
        </w:rPr>
        <w:t xml:space="preserve"> </w:t>
      </w:r>
      <w:r>
        <w:rPr>
          <w:w w:val="105"/>
        </w:rPr>
        <w:t>OVER</w:t>
      </w:r>
      <w:r>
        <w:rPr>
          <w:spacing w:val="-7"/>
          <w:w w:val="105"/>
        </w:rPr>
        <w:t xml:space="preserve"> </w:t>
      </w:r>
      <w:r>
        <w:rPr>
          <w:w w:val="105"/>
        </w:rPr>
        <w:t>20-S intervals.</w:t>
      </w:r>
      <w:r>
        <w:rPr>
          <w:spacing w:val="37"/>
          <w:w w:val="105"/>
        </w:rPr>
        <w:t xml:space="preserve"> </w:t>
      </w:r>
      <w:r>
        <w:rPr>
          <w:w w:val="105"/>
        </w:rPr>
        <w:t>a</w:t>
      </w:r>
      <w:r>
        <w:rPr>
          <w:spacing w:val="-4"/>
          <w:w w:val="105"/>
        </w:rPr>
        <w:t xml:space="preserve"> </w:t>
      </w:r>
      <w:r>
        <w:rPr>
          <w:w w:val="105"/>
        </w:rPr>
        <w:t>total</w:t>
      </w:r>
      <w:r>
        <w:rPr>
          <w:spacing w:val="-4"/>
          <w:w w:val="105"/>
        </w:rPr>
        <w:t xml:space="preserve"> </w:t>
      </w:r>
      <w:r>
        <w:rPr>
          <w:w w:val="105"/>
        </w:rPr>
        <w:t>of</w:t>
      </w:r>
      <w:r>
        <w:rPr>
          <w:spacing w:val="-4"/>
          <w:w w:val="105"/>
        </w:rPr>
        <w:t xml:space="preserve"> </w:t>
      </w:r>
      <w:r>
        <w:rPr>
          <w:w w:val="105"/>
        </w:rPr>
        <w:t>98%</w:t>
      </w:r>
      <w:r>
        <w:rPr>
          <w:spacing w:val="-4"/>
          <w:w w:val="105"/>
        </w:rPr>
        <w:t xml:space="preserve"> </w:t>
      </w:r>
      <w:r>
        <w:rPr>
          <w:w w:val="105"/>
        </w:rPr>
        <w:t>of</w:t>
      </w:r>
      <w:r>
        <w:rPr>
          <w:spacing w:val="-4"/>
          <w:w w:val="105"/>
        </w:rPr>
        <w:t xml:space="preserve"> </w:t>
      </w:r>
      <w:r>
        <w:rPr>
          <w:w w:val="105"/>
        </w:rPr>
        <w:t>the</w:t>
      </w:r>
      <w:r>
        <w:rPr>
          <w:spacing w:val="-4"/>
          <w:w w:val="105"/>
        </w:rPr>
        <w:t xml:space="preserve"> </w:t>
      </w:r>
      <w:r>
        <w:rPr>
          <w:w w:val="105"/>
        </w:rPr>
        <w:t>subjects</w:t>
      </w:r>
      <w:r>
        <w:rPr>
          <w:spacing w:val="-4"/>
          <w:w w:val="105"/>
        </w:rPr>
        <w:t xml:space="preserve"> </w:t>
      </w:r>
      <w:r>
        <w:rPr>
          <w:w w:val="105"/>
        </w:rPr>
        <w:t>achieved</w:t>
      </w:r>
      <w:r>
        <w:rPr>
          <w:spacing w:val="-5"/>
          <w:w w:val="105"/>
        </w:rPr>
        <w:t xml:space="preserve"> </w:t>
      </w:r>
      <w:r>
        <w:rPr>
          <w:w w:val="105"/>
        </w:rPr>
        <w:t>the</w:t>
      </w:r>
      <w:r>
        <w:rPr>
          <w:spacing w:val="-4"/>
          <w:w w:val="105"/>
        </w:rPr>
        <w:t xml:space="preserve"> </w:t>
      </w:r>
      <w:r>
        <w:rPr>
          <w:w w:val="105"/>
        </w:rPr>
        <w:t>respiratory</w:t>
      </w:r>
      <w:r>
        <w:rPr>
          <w:spacing w:val="-4"/>
          <w:w w:val="105"/>
        </w:rPr>
        <w:t xml:space="preserve"> </w:t>
      </w:r>
      <w:r>
        <w:rPr>
          <w:w w:val="105"/>
        </w:rPr>
        <w:t>exchange ratio of</w:t>
      </w:r>
      <w:r>
        <w:rPr>
          <w:spacing w:val="40"/>
          <w:w w:val="105"/>
        </w:rPr>
        <w:t xml:space="preserve"> </w:t>
      </w:r>
      <w:r>
        <w:rPr>
          <w:w w:val="105"/>
        </w:rPr>
        <w:t>1.1.</w:t>
      </w:r>
      <w:r>
        <w:rPr>
          <w:spacing w:val="40"/>
          <w:w w:val="105"/>
        </w:rPr>
        <w:t xml:space="preserve"> </w:t>
      </w:r>
      <w:r>
        <w:rPr>
          <w:w w:val="105"/>
        </w:rPr>
        <w:t xml:space="preserve">electrocardiography was recorded throughout the exercise test using </w:t>
      </w:r>
      <w:proofErr w:type="spellStart"/>
      <w:r>
        <w:rPr>
          <w:w w:val="105"/>
        </w:rPr>
        <w:t>cardiosoft</w:t>
      </w:r>
      <w:proofErr w:type="spellEnd"/>
      <w:r>
        <w:rPr>
          <w:w w:val="105"/>
        </w:rPr>
        <w:t xml:space="preserve"> software (</w:t>
      </w:r>
      <w:proofErr w:type="spellStart"/>
      <w:r>
        <w:rPr>
          <w:w w:val="105"/>
        </w:rPr>
        <w:t>ge</w:t>
      </w:r>
      <w:proofErr w:type="spellEnd"/>
      <w:r>
        <w:rPr>
          <w:w w:val="105"/>
        </w:rPr>
        <w:t xml:space="preserve"> medical systems,</w:t>
      </w:r>
    </w:p>
    <w:p w14:paraId="1151032D" w14:textId="77777777" w:rsidR="00B26A88" w:rsidRDefault="00000000">
      <w:pPr>
        <w:pStyle w:val="BodyText"/>
        <w:spacing w:before="197" w:line="256" w:lineRule="auto"/>
        <w:ind w:left="109" w:right="106"/>
        <w:jc w:val="both"/>
      </w:pPr>
      <w:r>
        <w:rPr>
          <w:w w:val="105"/>
        </w:rPr>
        <w:t>states that oxygen consumption was measured every 20 seconds and that VO</w:t>
      </w:r>
      <w:r>
        <w:rPr>
          <w:w w:val="105"/>
          <w:vertAlign w:val="subscript"/>
        </w:rPr>
        <w:t>2</w:t>
      </w:r>
      <w:r>
        <w:rPr>
          <w:w w:val="105"/>
        </w:rPr>
        <w:t xml:space="preserve">max was </w:t>
      </w:r>
      <w:proofErr w:type="spellStart"/>
      <w:r>
        <w:rPr>
          <w:w w:val="105"/>
        </w:rPr>
        <w:t>calcu</w:t>
      </w:r>
      <w:proofErr w:type="spellEnd"/>
      <w:r>
        <w:rPr>
          <w:w w:val="105"/>
        </w:rPr>
        <w:t xml:space="preserve">- </w:t>
      </w:r>
      <w:proofErr w:type="spellStart"/>
      <w:r>
        <w:rPr>
          <w:w w:val="105"/>
        </w:rPr>
        <w:t>lated</w:t>
      </w:r>
      <w:proofErr w:type="spellEnd"/>
      <w:r>
        <w:rPr>
          <w:spacing w:val="-5"/>
          <w:w w:val="105"/>
        </w:rPr>
        <w:t xml:space="preserve"> </w:t>
      </w:r>
      <w:r>
        <w:rPr>
          <w:w w:val="105"/>
        </w:rPr>
        <w:t>as</w:t>
      </w:r>
      <w:r>
        <w:rPr>
          <w:spacing w:val="-5"/>
          <w:w w:val="105"/>
        </w:rPr>
        <w:t xml:space="preserve"> </w:t>
      </w:r>
      <w:r>
        <w:rPr>
          <w:w w:val="105"/>
        </w:rPr>
        <w:t>the</w:t>
      </w:r>
      <w:r>
        <w:rPr>
          <w:spacing w:val="-5"/>
          <w:w w:val="105"/>
        </w:rPr>
        <w:t xml:space="preserve"> </w:t>
      </w:r>
      <w:r>
        <w:rPr>
          <w:w w:val="105"/>
        </w:rPr>
        <w:t>average</w:t>
      </w:r>
      <w:r>
        <w:rPr>
          <w:spacing w:val="-5"/>
          <w:w w:val="105"/>
        </w:rPr>
        <w:t xml:space="preserve"> </w:t>
      </w:r>
      <w:r>
        <w:rPr>
          <w:w w:val="105"/>
        </w:rPr>
        <w:t>of</w:t>
      </w:r>
      <w:r>
        <w:rPr>
          <w:spacing w:val="-5"/>
          <w:w w:val="105"/>
        </w:rPr>
        <w:t xml:space="preserve"> </w:t>
      </w:r>
      <w:r>
        <w:rPr>
          <w:w w:val="105"/>
        </w:rPr>
        <w:t>three</w:t>
      </w:r>
      <w:r>
        <w:rPr>
          <w:spacing w:val="-5"/>
          <w:w w:val="105"/>
        </w:rPr>
        <w:t xml:space="preserve"> </w:t>
      </w:r>
      <w:r>
        <w:rPr>
          <w:w w:val="105"/>
        </w:rPr>
        <w:t>20-second</w:t>
      </w:r>
      <w:r>
        <w:rPr>
          <w:spacing w:val="-4"/>
          <w:w w:val="105"/>
        </w:rPr>
        <w:t xml:space="preserve"> </w:t>
      </w:r>
      <w:r>
        <w:rPr>
          <w:w w:val="105"/>
        </w:rPr>
        <w:t>intervals,</w:t>
      </w:r>
      <w:r>
        <w:rPr>
          <w:spacing w:val="-1"/>
          <w:w w:val="105"/>
        </w:rPr>
        <w:t xml:space="preserve"> </w:t>
      </w:r>
      <w:r>
        <w:rPr>
          <w:w w:val="105"/>
        </w:rPr>
        <w:t>or</w:t>
      </w:r>
      <w:r>
        <w:rPr>
          <w:spacing w:val="-5"/>
          <w:w w:val="105"/>
        </w:rPr>
        <w:t xml:space="preserve"> </w:t>
      </w:r>
      <w:r>
        <w:rPr>
          <w:w w:val="105"/>
        </w:rPr>
        <w:t>60-seconds.</w:t>
      </w:r>
      <w:r>
        <w:rPr>
          <w:spacing w:val="33"/>
          <w:w w:val="105"/>
        </w:rPr>
        <w:t xml:space="preserve"> </w:t>
      </w:r>
      <w:r>
        <w:rPr>
          <w:w w:val="105"/>
        </w:rPr>
        <w:t>For</w:t>
      </w:r>
      <w:r>
        <w:rPr>
          <w:spacing w:val="-5"/>
          <w:w w:val="105"/>
        </w:rPr>
        <w:t xml:space="preserve"> </w:t>
      </w:r>
      <w:r>
        <w:rPr>
          <w:w w:val="105"/>
        </w:rPr>
        <w:t>this</w:t>
      </w:r>
      <w:r>
        <w:rPr>
          <w:spacing w:val="-5"/>
          <w:w w:val="105"/>
        </w:rPr>
        <w:t xml:space="preserve"> </w:t>
      </w:r>
      <w:r>
        <w:rPr>
          <w:w w:val="105"/>
        </w:rPr>
        <w:t>article,</w:t>
      </w:r>
      <w:r>
        <w:rPr>
          <w:spacing w:val="-1"/>
          <w:w w:val="105"/>
        </w:rPr>
        <w:t xml:space="preserve"> </w:t>
      </w:r>
      <w:r>
        <w:rPr>
          <w:w w:val="105"/>
        </w:rPr>
        <w:t>we</w:t>
      </w:r>
      <w:r>
        <w:rPr>
          <w:spacing w:val="-5"/>
          <w:w w:val="105"/>
        </w:rPr>
        <w:t xml:space="preserve"> </w:t>
      </w:r>
      <w:r>
        <w:rPr>
          <w:w w:val="105"/>
        </w:rPr>
        <w:t>documented one</w:t>
      </w:r>
      <w:r>
        <w:rPr>
          <w:spacing w:val="24"/>
          <w:w w:val="105"/>
        </w:rPr>
        <w:t xml:space="preserve"> </w:t>
      </w:r>
      <w:r>
        <w:rPr>
          <w:w w:val="105"/>
        </w:rPr>
        <w:t>averaging</w:t>
      </w:r>
      <w:r>
        <w:rPr>
          <w:spacing w:val="24"/>
          <w:w w:val="105"/>
        </w:rPr>
        <w:t xml:space="preserve"> </w:t>
      </w:r>
      <w:r>
        <w:rPr>
          <w:w w:val="105"/>
        </w:rPr>
        <w:t>method</w:t>
      </w:r>
      <w:r>
        <w:rPr>
          <w:spacing w:val="24"/>
          <w:w w:val="105"/>
        </w:rPr>
        <w:t xml:space="preserve"> </w:t>
      </w:r>
      <w:r>
        <w:rPr>
          <w:w w:val="105"/>
        </w:rPr>
        <w:t>as</w:t>
      </w:r>
      <w:r>
        <w:rPr>
          <w:spacing w:val="24"/>
          <w:w w:val="105"/>
        </w:rPr>
        <w:t xml:space="preserve"> </w:t>
      </w:r>
      <w:r>
        <w:rPr>
          <w:w w:val="105"/>
        </w:rPr>
        <w:t>a</w:t>
      </w:r>
      <w:r>
        <w:rPr>
          <w:spacing w:val="24"/>
          <w:w w:val="105"/>
        </w:rPr>
        <w:t xml:space="preserve"> </w:t>
      </w:r>
      <w:r>
        <w:rPr>
          <w:w w:val="105"/>
        </w:rPr>
        <w:t>20-second</w:t>
      </w:r>
      <w:r>
        <w:rPr>
          <w:spacing w:val="24"/>
          <w:w w:val="105"/>
        </w:rPr>
        <w:t xml:space="preserve"> </w:t>
      </w:r>
      <w:r>
        <w:rPr>
          <w:w w:val="105"/>
        </w:rPr>
        <w:t>time</w:t>
      </w:r>
      <w:r>
        <w:rPr>
          <w:spacing w:val="24"/>
          <w:w w:val="105"/>
        </w:rPr>
        <w:t xml:space="preserve"> </w:t>
      </w:r>
      <w:r>
        <w:rPr>
          <w:w w:val="105"/>
        </w:rPr>
        <w:t>bin</w:t>
      </w:r>
      <w:r>
        <w:rPr>
          <w:spacing w:val="24"/>
          <w:w w:val="105"/>
        </w:rPr>
        <w:t xml:space="preserve"> </w:t>
      </w:r>
      <w:r>
        <w:rPr>
          <w:w w:val="105"/>
        </w:rPr>
        <w:t>whole</w:t>
      </w:r>
      <w:r>
        <w:rPr>
          <w:spacing w:val="24"/>
          <w:w w:val="105"/>
        </w:rPr>
        <w:t xml:space="preserve"> </w:t>
      </w:r>
      <w:r>
        <w:rPr>
          <w:w w:val="105"/>
        </w:rPr>
        <w:t>mean</w:t>
      </w:r>
      <w:r>
        <w:rPr>
          <w:spacing w:val="24"/>
          <w:w w:val="105"/>
        </w:rPr>
        <w:t xml:space="preserve"> </w:t>
      </w:r>
      <w:r>
        <w:rPr>
          <w:w w:val="105"/>
        </w:rPr>
        <w:t>and</w:t>
      </w:r>
      <w:r>
        <w:rPr>
          <w:spacing w:val="24"/>
          <w:w w:val="105"/>
        </w:rPr>
        <w:t xml:space="preserve"> </w:t>
      </w:r>
      <w:r>
        <w:rPr>
          <w:w w:val="105"/>
        </w:rPr>
        <w:t>another</w:t>
      </w:r>
      <w:r>
        <w:rPr>
          <w:spacing w:val="24"/>
          <w:w w:val="105"/>
        </w:rPr>
        <w:t xml:space="preserve"> </w:t>
      </w:r>
      <w:r>
        <w:rPr>
          <w:w w:val="105"/>
        </w:rPr>
        <w:t>as</w:t>
      </w:r>
      <w:r>
        <w:rPr>
          <w:spacing w:val="24"/>
          <w:w w:val="105"/>
        </w:rPr>
        <w:t xml:space="preserve"> </w:t>
      </w:r>
      <w:r>
        <w:rPr>
          <w:w w:val="105"/>
        </w:rPr>
        <w:t>a</w:t>
      </w:r>
      <w:r>
        <w:rPr>
          <w:spacing w:val="24"/>
          <w:w w:val="105"/>
        </w:rPr>
        <w:t xml:space="preserve"> </w:t>
      </w:r>
      <w:r>
        <w:rPr>
          <w:w w:val="105"/>
        </w:rPr>
        <w:t>60-second</w:t>
      </w:r>
      <w:r>
        <w:rPr>
          <w:spacing w:val="24"/>
          <w:w w:val="105"/>
        </w:rPr>
        <w:t xml:space="preserve"> </w:t>
      </w:r>
      <w:r>
        <w:rPr>
          <w:w w:val="105"/>
        </w:rPr>
        <w:t>time bin whole mean.</w:t>
      </w:r>
    </w:p>
    <w:p w14:paraId="6BF38D2B" w14:textId="77777777" w:rsidR="00B26A88" w:rsidRDefault="00000000">
      <w:pPr>
        <w:pStyle w:val="BodyText"/>
        <w:spacing w:before="137" w:line="256" w:lineRule="auto"/>
        <w:ind w:left="109" w:right="107"/>
        <w:jc w:val="both"/>
      </w:pPr>
      <w:r>
        <w:rPr>
          <w:w w:val="105"/>
        </w:rPr>
        <w:t>In many cases, authors did not explicitly use the terms “average” or “mean” to describe their averaging methods, but we documented their methods when implied.</w:t>
      </w:r>
      <w:r>
        <w:rPr>
          <w:spacing w:val="40"/>
          <w:w w:val="105"/>
        </w:rPr>
        <w:t xml:space="preserve"> </w:t>
      </w:r>
      <w:r>
        <w:rPr>
          <w:w w:val="105"/>
        </w:rPr>
        <w:t xml:space="preserve">For example, the snippet from </w:t>
      </w:r>
      <w:proofErr w:type="spellStart"/>
      <w:r>
        <w:rPr>
          <w:w w:val="105"/>
        </w:rPr>
        <w:t>Deboeck</w:t>
      </w:r>
      <w:proofErr w:type="spellEnd"/>
      <w:r>
        <w:rPr>
          <w:w w:val="105"/>
        </w:rPr>
        <w:t xml:space="preserve"> et al.</w:t>
      </w:r>
      <w:r>
        <w:rPr>
          <w:spacing w:val="40"/>
          <w:w w:val="105"/>
        </w:rPr>
        <w:t xml:space="preserve"> </w:t>
      </w:r>
      <w:r>
        <w:rPr>
          <w:w w:val="105"/>
        </w:rPr>
        <w:t>(2004) reading</w:t>
      </w:r>
    </w:p>
    <w:p w14:paraId="797B90D2" w14:textId="77777777" w:rsidR="00B26A88" w:rsidRDefault="00000000">
      <w:pPr>
        <w:pStyle w:val="BodyText"/>
        <w:spacing w:before="196" w:line="256" w:lineRule="auto"/>
        <w:ind w:left="1134" w:right="1132"/>
        <w:jc w:val="both"/>
      </w:pPr>
      <w:r>
        <w:rPr>
          <w:w w:val="105"/>
        </w:rPr>
        <w:t>red using a continuously monitored electrocardiograph.</w:t>
      </w:r>
      <w:r>
        <w:rPr>
          <w:spacing w:val="40"/>
          <w:w w:val="105"/>
        </w:rPr>
        <w:t xml:space="preserve"> </w:t>
      </w:r>
      <w:r>
        <w:rPr>
          <w:w w:val="105"/>
        </w:rPr>
        <w:t>blood pressure was measured at the end of each workload increment using an auto</w:t>
      </w:r>
      <w:del w:id="45" w:author="Christopher J Lundstrom" w:date="2024-07-08T19:38:00Z" w16du:dateUtc="2024-07-09T00:38:00Z">
        <w:r w:rsidDel="00ED5CCF">
          <w:rPr>
            <w:w w:val="105"/>
          </w:rPr>
          <w:delText>-</w:delText>
        </w:r>
        <w:r w:rsidDel="00ED5CCF">
          <w:rPr>
            <w:spacing w:val="80"/>
            <w:w w:val="105"/>
          </w:rPr>
          <w:delText xml:space="preserve"> </w:delText>
        </w:r>
      </w:del>
      <w:r>
        <w:rPr>
          <w:w w:val="105"/>
        </w:rPr>
        <w:t>matic sphygmomanometer.</w:t>
      </w:r>
      <w:r>
        <w:rPr>
          <w:spacing w:val="34"/>
          <w:w w:val="105"/>
        </w:rPr>
        <w:t xml:space="preserve"> </w:t>
      </w:r>
      <w:r>
        <w:rPr>
          <w:w w:val="105"/>
        </w:rPr>
        <w:t>peak v9o2 was defined as the v9o2 measured DURING THE LAST 30 S of peak exercise.</w:t>
      </w:r>
      <w:r>
        <w:rPr>
          <w:spacing w:val="40"/>
          <w:w w:val="105"/>
        </w:rPr>
        <w:t xml:space="preserve"> </w:t>
      </w:r>
      <w:r>
        <w:rPr>
          <w:w w:val="105"/>
        </w:rPr>
        <w:t>oxygen pulse was calcu</w:t>
      </w:r>
      <w:del w:id="46" w:author="Christopher J Lundstrom" w:date="2024-07-08T19:38:00Z" w16du:dateUtc="2024-07-09T00:38:00Z">
        <w:r w:rsidDel="00ED5CCF">
          <w:rPr>
            <w:w w:val="105"/>
          </w:rPr>
          <w:delText xml:space="preserve">- </w:delText>
        </w:r>
      </w:del>
      <w:r>
        <w:rPr>
          <w:w w:val="105"/>
        </w:rPr>
        <w:t>lated by dividing v9o2 by cardiac frequency.</w:t>
      </w:r>
      <w:r>
        <w:rPr>
          <w:spacing w:val="80"/>
          <w:w w:val="105"/>
        </w:rPr>
        <w:t xml:space="preserve"> </w:t>
      </w:r>
      <w:r>
        <w:rPr>
          <w:w w:val="105"/>
        </w:rPr>
        <w:t>the anaerobic threshold</w:t>
      </w:r>
      <w:r>
        <w:rPr>
          <w:spacing w:val="80"/>
          <w:w w:val="105"/>
        </w:rPr>
        <w:t xml:space="preserve"> </w:t>
      </w:r>
      <w:r>
        <w:rPr>
          <w:w w:val="105"/>
        </w:rPr>
        <w:t>was detected using the v-slope method [16].</w:t>
      </w:r>
      <w:r>
        <w:rPr>
          <w:spacing w:val="40"/>
          <w:w w:val="105"/>
        </w:rPr>
        <w:t xml:space="preserve"> </w:t>
      </w:r>
      <w:r>
        <w:rPr>
          <w:w w:val="105"/>
        </w:rPr>
        <w:t>the ventilatory equivalent</w:t>
      </w:r>
      <w:r>
        <w:rPr>
          <w:spacing w:val="40"/>
          <w:w w:val="105"/>
        </w:rPr>
        <w:t xml:space="preserve"> </w:t>
      </w:r>
      <w:r>
        <w:rPr>
          <w:w w:val="105"/>
        </w:rPr>
        <w:t>for carbon dioxide w</w:t>
      </w:r>
    </w:p>
    <w:p w14:paraId="146FBF34" w14:textId="77777777" w:rsidR="00B26A88" w:rsidRDefault="00B26A88">
      <w:pPr>
        <w:spacing w:line="256" w:lineRule="auto"/>
        <w:jc w:val="both"/>
        <w:sectPr w:rsidR="00B26A88">
          <w:pgSz w:w="12240" w:h="15840"/>
          <w:pgMar w:top="1460" w:right="1560" w:bottom="2080" w:left="1560" w:header="0" w:footer="1877" w:gutter="0"/>
          <w:cols w:space="720"/>
        </w:sectPr>
      </w:pPr>
    </w:p>
    <w:p w14:paraId="1E06EB8F" w14:textId="77777777" w:rsidR="00B26A88" w:rsidRDefault="00000000">
      <w:pPr>
        <w:pStyle w:val="BodyText"/>
        <w:spacing w:before="113" w:line="256" w:lineRule="auto"/>
        <w:ind w:left="109" w:right="107"/>
        <w:jc w:val="both"/>
      </w:pPr>
      <w:r>
        <w:rPr>
          <w:w w:val="105"/>
        </w:rPr>
        <w:lastRenderedPageBreak/>
        <w:t>states they calculated VO</w:t>
      </w:r>
      <w:r>
        <w:rPr>
          <w:w w:val="105"/>
          <w:vertAlign w:val="subscript"/>
        </w:rPr>
        <w:t>2</w:t>
      </w:r>
      <w:r>
        <w:rPr>
          <w:w w:val="105"/>
        </w:rPr>
        <w:t>peak using the last 30 seconds of exercise data.</w:t>
      </w:r>
      <w:r>
        <w:rPr>
          <w:spacing w:val="40"/>
          <w:w w:val="105"/>
        </w:rPr>
        <w:t xml:space="preserve"> </w:t>
      </w:r>
      <w:r>
        <w:rPr>
          <w:w w:val="105"/>
        </w:rPr>
        <w:t>We documented</w:t>
      </w:r>
      <w:r>
        <w:rPr>
          <w:spacing w:val="80"/>
          <w:w w:val="105"/>
        </w:rPr>
        <w:t xml:space="preserve"> </w:t>
      </w:r>
      <w:r>
        <w:rPr>
          <w:w w:val="105"/>
        </w:rPr>
        <w:t>such phrasing as a 30-second time-bin whole mean average.</w:t>
      </w:r>
    </w:p>
    <w:p w14:paraId="0A87933C" w14:textId="77777777" w:rsidR="00B26A88" w:rsidRDefault="00B26A88">
      <w:pPr>
        <w:pStyle w:val="BodyText"/>
        <w:spacing w:before="188"/>
      </w:pPr>
    </w:p>
    <w:p w14:paraId="0E2826D0" w14:textId="77777777" w:rsidR="00B26A88" w:rsidRDefault="00000000">
      <w:pPr>
        <w:pStyle w:val="Heading4"/>
        <w:numPr>
          <w:ilvl w:val="2"/>
          <w:numId w:val="1"/>
        </w:numPr>
        <w:tabs>
          <w:tab w:val="left" w:pos="710"/>
        </w:tabs>
        <w:ind w:left="710" w:hanging="601"/>
      </w:pPr>
      <w:bookmarkStart w:id="47" w:name="Data_Items"/>
      <w:bookmarkEnd w:id="47"/>
      <w:r>
        <w:t>Data</w:t>
      </w:r>
      <w:r>
        <w:rPr>
          <w:spacing w:val="27"/>
        </w:rPr>
        <w:t xml:space="preserve"> </w:t>
      </w:r>
      <w:r>
        <w:rPr>
          <w:spacing w:val="-2"/>
        </w:rPr>
        <w:t>Items</w:t>
      </w:r>
    </w:p>
    <w:p w14:paraId="3565AE03" w14:textId="77777777" w:rsidR="00B26A88" w:rsidRDefault="00B26A88">
      <w:pPr>
        <w:pStyle w:val="BodyText"/>
        <w:spacing w:before="43"/>
        <w:rPr>
          <w:rFonts w:ascii="Arial"/>
          <w:b/>
        </w:rPr>
      </w:pPr>
    </w:p>
    <w:p w14:paraId="18D188A0" w14:textId="77777777" w:rsidR="00B26A88" w:rsidRDefault="00000000">
      <w:pPr>
        <w:pStyle w:val="BodyText"/>
        <w:spacing w:line="256" w:lineRule="auto"/>
        <w:ind w:left="109" w:right="106"/>
        <w:jc w:val="both"/>
      </w:pPr>
      <w:r>
        <w:rPr>
          <w:w w:val="105"/>
        </w:rPr>
        <w:t>In</w:t>
      </w:r>
      <w:r>
        <w:rPr>
          <w:spacing w:val="40"/>
          <w:w w:val="105"/>
        </w:rPr>
        <w:t xml:space="preserve"> </w:t>
      </w:r>
      <w:r>
        <w:rPr>
          <w:w w:val="105"/>
        </w:rPr>
        <w:t>all</w:t>
      </w:r>
      <w:r>
        <w:rPr>
          <w:spacing w:val="40"/>
          <w:w w:val="105"/>
        </w:rPr>
        <w:t xml:space="preserve"> </w:t>
      </w:r>
      <w:r>
        <w:rPr>
          <w:w w:val="105"/>
        </w:rPr>
        <w:t>cases,</w:t>
      </w:r>
      <w:r>
        <w:rPr>
          <w:spacing w:val="40"/>
          <w:w w:val="105"/>
        </w:rPr>
        <w:t xml:space="preserve"> </w:t>
      </w:r>
      <w:r>
        <w:rPr>
          <w:w w:val="105"/>
        </w:rPr>
        <w:t>articles</w:t>
      </w:r>
      <w:r>
        <w:rPr>
          <w:spacing w:val="40"/>
          <w:w w:val="105"/>
        </w:rPr>
        <w:t xml:space="preserve"> </w:t>
      </w:r>
      <w:r>
        <w:rPr>
          <w:w w:val="105"/>
        </w:rPr>
        <w:t>that</w:t>
      </w:r>
      <w:r>
        <w:rPr>
          <w:spacing w:val="40"/>
          <w:w w:val="105"/>
        </w:rPr>
        <w:t xml:space="preserve"> </w:t>
      </w:r>
      <w:r>
        <w:rPr>
          <w:w w:val="105"/>
        </w:rPr>
        <w:t>did</w:t>
      </w:r>
      <w:r>
        <w:rPr>
          <w:spacing w:val="40"/>
          <w:w w:val="105"/>
        </w:rPr>
        <w:t xml:space="preserve"> </w:t>
      </w:r>
      <w:r>
        <w:rPr>
          <w:w w:val="105"/>
        </w:rPr>
        <w:t>not</w:t>
      </w:r>
      <w:r>
        <w:rPr>
          <w:spacing w:val="40"/>
          <w:w w:val="105"/>
        </w:rPr>
        <w:t xml:space="preserve"> </w:t>
      </w:r>
      <w:r>
        <w:rPr>
          <w:w w:val="105"/>
        </w:rPr>
        <w:t>return</w:t>
      </w:r>
      <w:r>
        <w:rPr>
          <w:spacing w:val="40"/>
          <w:w w:val="105"/>
        </w:rPr>
        <w:t xml:space="preserve"> </w:t>
      </w:r>
      <w:r>
        <w:rPr>
          <w:w w:val="105"/>
        </w:rPr>
        <w:t>any</w:t>
      </w:r>
      <w:r>
        <w:rPr>
          <w:spacing w:val="40"/>
          <w:w w:val="105"/>
        </w:rPr>
        <w:t xml:space="preserve"> </w:t>
      </w:r>
      <w:r>
        <w:rPr>
          <w:w w:val="105"/>
        </w:rPr>
        <w:t>phrases</w:t>
      </w:r>
      <w:r>
        <w:rPr>
          <w:spacing w:val="40"/>
          <w:w w:val="105"/>
        </w:rPr>
        <w:t xml:space="preserve"> </w:t>
      </w:r>
      <w:r>
        <w:rPr>
          <w:w w:val="105"/>
        </w:rPr>
        <w:t>were</w:t>
      </w:r>
      <w:r>
        <w:rPr>
          <w:spacing w:val="40"/>
          <w:w w:val="105"/>
        </w:rPr>
        <w:t xml:space="preserve"> </w:t>
      </w:r>
      <w:r>
        <w:rPr>
          <w:w w:val="105"/>
        </w:rPr>
        <w:t>documented</w:t>
      </w:r>
      <w:r>
        <w:rPr>
          <w:spacing w:val="40"/>
          <w:w w:val="105"/>
        </w:rPr>
        <w:t xml:space="preserve"> </w:t>
      </w:r>
      <w:r>
        <w:rPr>
          <w:w w:val="105"/>
        </w:rPr>
        <w:t>as</w:t>
      </w:r>
      <w:r>
        <w:rPr>
          <w:spacing w:val="40"/>
          <w:w w:val="105"/>
        </w:rPr>
        <w:t xml:space="preserve"> </w:t>
      </w:r>
      <w:r>
        <w:rPr>
          <w:w w:val="105"/>
        </w:rPr>
        <w:t>“not</w:t>
      </w:r>
      <w:r>
        <w:rPr>
          <w:spacing w:val="40"/>
          <w:w w:val="105"/>
        </w:rPr>
        <w:t xml:space="preserve"> </w:t>
      </w:r>
      <w:r>
        <w:rPr>
          <w:w w:val="105"/>
        </w:rPr>
        <w:t>described” for their respective data processing category.</w:t>
      </w:r>
      <w:r>
        <w:rPr>
          <w:spacing w:val="40"/>
          <w:w w:val="105"/>
        </w:rPr>
        <w:t xml:space="preserve"> </w:t>
      </w:r>
      <w:r>
        <w:rPr>
          <w:w w:val="105"/>
        </w:rPr>
        <w:t>If snippets did not refer to the data processing category or if the snippet lacked suﬀicient information, those data processing variables were documented as “not described.”</w:t>
      </w:r>
      <w:r>
        <w:rPr>
          <w:spacing w:val="40"/>
          <w:w w:val="105"/>
        </w:rPr>
        <w:t xml:space="preserve"> </w:t>
      </w:r>
      <w:r>
        <w:rPr>
          <w:w w:val="105"/>
        </w:rPr>
        <w:t xml:space="preserve">For example, interpolation variables were denoted as “not described” if interpolation was acknowledged but without details for the interpolation type or </w:t>
      </w:r>
      <w:r>
        <w:rPr>
          <w:spacing w:val="-4"/>
          <w:w w:val="105"/>
        </w:rPr>
        <w:t>time.</w:t>
      </w:r>
    </w:p>
    <w:p w14:paraId="39732C4E" w14:textId="77777777" w:rsidR="00B26A88" w:rsidRDefault="00B26A88">
      <w:pPr>
        <w:pStyle w:val="BodyText"/>
        <w:spacing w:before="189"/>
      </w:pPr>
    </w:p>
    <w:p w14:paraId="12777F6F" w14:textId="77777777" w:rsidR="00B26A88" w:rsidRDefault="00000000">
      <w:pPr>
        <w:pStyle w:val="Heading4"/>
        <w:numPr>
          <w:ilvl w:val="3"/>
          <w:numId w:val="1"/>
        </w:numPr>
        <w:tabs>
          <w:tab w:val="left" w:pos="897"/>
        </w:tabs>
        <w:ind w:left="897" w:hanging="788"/>
      </w:pPr>
      <w:r>
        <w:rPr>
          <w:spacing w:val="-2"/>
        </w:rPr>
        <w:t>Outliers</w:t>
      </w:r>
    </w:p>
    <w:p w14:paraId="0D6089AA" w14:textId="77777777" w:rsidR="00B26A88" w:rsidRDefault="00000000">
      <w:pPr>
        <w:pStyle w:val="BodyText"/>
        <w:spacing w:before="154" w:line="256" w:lineRule="auto"/>
        <w:ind w:left="109" w:right="107"/>
        <w:jc w:val="both"/>
      </w:pPr>
      <w:r>
        <w:rPr>
          <w:w w:val="105"/>
        </w:rPr>
        <w:t>We documented the outlier limit, for example, ±3 standard deviations, and any outlier function used to compute the outlier limit, if described.</w:t>
      </w:r>
    </w:p>
    <w:p w14:paraId="4B8DE50C" w14:textId="77777777" w:rsidR="00B26A88" w:rsidRDefault="00B26A88">
      <w:pPr>
        <w:pStyle w:val="BodyText"/>
        <w:spacing w:before="188"/>
      </w:pPr>
    </w:p>
    <w:p w14:paraId="1D98D03C" w14:textId="77777777" w:rsidR="00B26A88" w:rsidRDefault="00000000">
      <w:pPr>
        <w:pStyle w:val="Heading4"/>
        <w:numPr>
          <w:ilvl w:val="3"/>
          <w:numId w:val="1"/>
        </w:numPr>
        <w:tabs>
          <w:tab w:val="left" w:pos="897"/>
        </w:tabs>
        <w:ind w:left="897" w:hanging="788"/>
      </w:pPr>
      <w:r>
        <w:rPr>
          <w:spacing w:val="-2"/>
        </w:rPr>
        <w:t>Interpolation</w:t>
      </w:r>
    </w:p>
    <w:p w14:paraId="0A793D3B" w14:textId="77777777" w:rsidR="00B26A88" w:rsidRDefault="00000000">
      <w:pPr>
        <w:pStyle w:val="BodyText"/>
        <w:spacing w:before="154" w:line="256" w:lineRule="auto"/>
        <w:ind w:left="109" w:right="107"/>
        <w:jc w:val="both"/>
      </w:pPr>
      <w:r>
        <w:rPr>
          <w:w w:val="110"/>
        </w:rPr>
        <w:t>We</w:t>
      </w:r>
      <w:r>
        <w:rPr>
          <w:spacing w:val="-6"/>
          <w:w w:val="110"/>
        </w:rPr>
        <w:t xml:space="preserve"> </w:t>
      </w:r>
      <w:r>
        <w:rPr>
          <w:w w:val="110"/>
        </w:rPr>
        <w:t>recorded</w:t>
      </w:r>
      <w:r>
        <w:rPr>
          <w:spacing w:val="-6"/>
          <w:w w:val="110"/>
        </w:rPr>
        <w:t xml:space="preserve"> </w:t>
      </w:r>
      <w:r>
        <w:rPr>
          <w:w w:val="110"/>
        </w:rPr>
        <w:t>the</w:t>
      </w:r>
      <w:r>
        <w:rPr>
          <w:spacing w:val="-6"/>
          <w:w w:val="110"/>
        </w:rPr>
        <w:t xml:space="preserve"> </w:t>
      </w:r>
      <w:r>
        <w:rPr>
          <w:w w:val="110"/>
        </w:rPr>
        <w:t>interpolation</w:t>
      </w:r>
      <w:r>
        <w:rPr>
          <w:spacing w:val="-6"/>
          <w:w w:val="110"/>
        </w:rPr>
        <w:t xml:space="preserve"> </w:t>
      </w:r>
      <w:r>
        <w:rPr>
          <w:w w:val="110"/>
        </w:rPr>
        <w:t>type</w:t>
      </w:r>
      <w:r>
        <w:rPr>
          <w:spacing w:val="-6"/>
          <w:w w:val="110"/>
        </w:rPr>
        <w:t xml:space="preserve"> </w:t>
      </w:r>
      <w:r>
        <w:rPr>
          <w:w w:val="110"/>
        </w:rPr>
        <w:t>(linear,</w:t>
      </w:r>
      <w:r>
        <w:rPr>
          <w:spacing w:val="-4"/>
          <w:w w:val="110"/>
        </w:rPr>
        <w:t xml:space="preserve"> </w:t>
      </w:r>
      <w:r>
        <w:rPr>
          <w:w w:val="110"/>
        </w:rPr>
        <w:t>cubic,</w:t>
      </w:r>
      <w:r>
        <w:rPr>
          <w:spacing w:val="-4"/>
          <w:w w:val="110"/>
        </w:rPr>
        <w:t xml:space="preserve"> </w:t>
      </w:r>
      <w:r>
        <w:rPr>
          <w:w w:val="110"/>
        </w:rPr>
        <w:t>Lagrange,</w:t>
      </w:r>
      <w:r>
        <w:rPr>
          <w:spacing w:val="-4"/>
          <w:w w:val="110"/>
        </w:rPr>
        <w:t xml:space="preserve"> </w:t>
      </w:r>
      <w:r>
        <w:rPr>
          <w:w w:val="110"/>
        </w:rPr>
        <w:t>specifically</w:t>
      </w:r>
      <w:r>
        <w:rPr>
          <w:spacing w:val="-6"/>
          <w:w w:val="110"/>
        </w:rPr>
        <w:t xml:space="preserve"> </w:t>
      </w:r>
      <w:proofErr w:type="spellStart"/>
      <w:r>
        <w:rPr>
          <w:i/>
          <w:w w:val="110"/>
        </w:rPr>
        <w:t>un</w:t>
      </w:r>
      <w:r>
        <w:rPr>
          <w:w w:val="110"/>
        </w:rPr>
        <w:t>interpolated</w:t>
      </w:r>
      <w:proofErr w:type="spellEnd"/>
      <w:r>
        <w:rPr>
          <w:w w:val="110"/>
        </w:rPr>
        <w:t>,</w:t>
      </w:r>
      <w:r>
        <w:rPr>
          <w:spacing w:val="-4"/>
          <w:w w:val="110"/>
        </w:rPr>
        <w:t xml:space="preserve"> </w:t>
      </w:r>
      <w:r>
        <w:rPr>
          <w:w w:val="110"/>
        </w:rPr>
        <w:t xml:space="preserve">and </w:t>
      </w:r>
      <w:proofErr w:type="gramStart"/>
      <w:r>
        <w:rPr>
          <w:w w:val="110"/>
        </w:rPr>
        <w:t>other</w:t>
      </w:r>
      <w:proofErr w:type="gramEnd"/>
      <w:r>
        <w:rPr>
          <w:w w:val="110"/>
        </w:rPr>
        <w:t>) and time frame (e.g., every one second).</w:t>
      </w:r>
    </w:p>
    <w:p w14:paraId="682EB315" w14:textId="77777777" w:rsidR="00B26A88" w:rsidRDefault="00B26A88">
      <w:pPr>
        <w:pStyle w:val="BodyText"/>
        <w:spacing w:before="188"/>
      </w:pPr>
    </w:p>
    <w:p w14:paraId="629924BD" w14:textId="77777777" w:rsidR="00B26A88" w:rsidRDefault="00000000">
      <w:pPr>
        <w:pStyle w:val="Heading4"/>
        <w:numPr>
          <w:ilvl w:val="3"/>
          <w:numId w:val="1"/>
        </w:numPr>
        <w:tabs>
          <w:tab w:val="left" w:pos="897"/>
        </w:tabs>
        <w:ind w:left="897" w:hanging="788"/>
      </w:pPr>
      <w:r>
        <w:rPr>
          <w:spacing w:val="-2"/>
        </w:rPr>
        <w:t>Averaging</w:t>
      </w:r>
    </w:p>
    <w:p w14:paraId="28234705" w14:textId="77777777" w:rsidR="00B26A88" w:rsidRDefault="00000000">
      <w:pPr>
        <w:pStyle w:val="BodyText"/>
        <w:spacing w:before="155" w:line="256" w:lineRule="auto"/>
        <w:ind w:left="109" w:right="106"/>
        <w:jc w:val="both"/>
      </w:pPr>
      <w:r>
        <w:rPr>
          <w:w w:val="105"/>
        </w:rPr>
        <w:t>We noted the following averaging types:</w:t>
      </w:r>
      <w:r>
        <w:rPr>
          <w:spacing w:val="40"/>
          <w:w w:val="105"/>
        </w:rPr>
        <w:t xml:space="preserve"> </w:t>
      </w:r>
      <w:r>
        <w:rPr>
          <w:w w:val="105"/>
        </w:rPr>
        <w:t xml:space="preserve">Time, breath, breath-time, time-breath, time-time, digital filter, ensemble, (explicitly) </w:t>
      </w:r>
      <w:r>
        <w:rPr>
          <w:i/>
          <w:w w:val="105"/>
        </w:rPr>
        <w:t>un</w:t>
      </w:r>
      <w:r>
        <w:rPr>
          <w:w w:val="105"/>
        </w:rPr>
        <w:t xml:space="preserve">averaged, and </w:t>
      </w:r>
      <w:proofErr w:type="gramStart"/>
      <w:r>
        <w:rPr>
          <w:w w:val="105"/>
        </w:rPr>
        <w:t>other</w:t>
      </w:r>
      <w:proofErr w:type="gramEnd"/>
      <w:r>
        <w:rPr>
          <w:w w:val="105"/>
        </w:rPr>
        <w:t>.</w:t>
      </w:r>
      <w:r>
        <w:rPr>
          <w:spacing w:val="40"/>
          <w:w w:val="105"/>
        </w:rPr>
        <w:t xml:space="preserve"> </w:t>
      </w:r>
      <w:r>
        <w:rPr>
          <w:w w:val="105"/>
        </w:rPr>
        <w:t>Averaging subtypes included bin, rolling, bin-roll, rolling-bin, Butterworth low-pass, Fast Fourier Transform, and Savitsky- Golay.</w:t>
      </w:r>
      <w:r>
        <w:rPr>
          <w:spacing w:val="40"/>
          <w:w w:val="105"/>
        </w:rPr>
        <w:t xml:space="preserve"> </w:t>
      </w:r>
      <w:r>
        <w:rPr>
          <w:w w:val="105"/>
        </w:rPr>
        <w:t>Next, we recorded the time in seconds or the number of breaths.</w:t>
      </w:r>
      <w:r>
        <w:rPr>
          <w:spacing w:val="40"/>
          <w:w w:val="105"/>
        </w:rPr>
        <w:t xml:space="preserve"> </w:t>
      </w:r>
      <w:r>
        <w:rPr>
          <w:w w:val="105"/>
        </w:rPr>
        <w:t>We recorded the measure of center as mean or median.</w:t>
      </w:r>
      <w:r>
        <w:rPr>
          <w:spacing w:val="40"/>
          <w:w w:val="105"/>
        </w:rPr>
        <w:t xml:space="preserve"> </w:t>
      </w:r>
      <w:r>
        <w:rPr>
          <w:w w:val="105"/>
        </w:rPr>
        <w:t xml:space="preserve">Finally, we noted if the </w:t>
      </w:r>
      <w:proofErr w:type="gramStart"/>
      <w:r>
        <w:rPr>
          <w:w w:val="105"/>
        </w:rPr>
        <w:t>mean</w:t>
      </w:r>
      <w:proofErr w:type="gramEnd"/>
      <w:r>
        <w:rPr>
          <w:w w:val="105"/>
        </w:rPr>
        <w:t xml:space="preserve"> was a whole or trimmed.</w:t>
      </w:r>
    </w:p>
    <w:p w14:paraId="6C6854EB" w14:textId="77777777" w:rsidR="00B26A88" w:rsidRDefault="00B26A88">
      <w:pPr>
        <w:pStyle w:val="BodyText"/>
        <w:spacing w:before="188"/>
      </w:pPr>
    </w:p>
    <w:p w14:paraId="798EADDC" w14:textId="77777777" w:rsidR="00B26A88" w:rsidRDefault="00000000">
      <w:pPr>
        <w:pStyle w:val="Heading4"/>
        <w:numPr>
          <w:ilvl w:val="2"/>
          <w:numId w:val="1"/>
        </w:numPr>
        <w:tabs>
          <w:tab w:val="left" w:pos="710"/>
        </w:tabs>
        <w:ind w:left="710" w:hanging="601"/>
      </w:pPr>
      <w:r>
        <w:rPr>
          <w:w w:val="90"/>
        </w:rPr>
        <w:t>Synthesis</w:t>
      </w:r>
      <w:r>
        <w:rPr>
          <w:spacing w:val="15"/>
        </w:rPr>
        <w:t xml:space="preserve"> </w:t>
      </w:r>
      <w:r>
        <w:rPr>
          <w:w w:val="90"/>
        </w:rPr>
        <w:t>of</w:t>
      </w:r>
      <w:r>
        <w:rPr>
          <w:spacing w:val="16"/>
        </w:rPr>
        <w:t xml:space="preserve"> </w:t>
      </w:r>
      <w:r>
        <w:rPr>
          <w:spacing w:val="-2"/>
          <w:w w:val="90"/>
        </w:rPr>
        <w:t>Results</w:t>
      </w:r>
    </w:p>
    <w:p w14:paraId="71B0BFBD" w14:textId="77777777" w:rsidR="00B26A88" w:rsidRDefault="00B26A88">
      <w:pPr>
        <w:pStyle w:val="BodyText"/>
        <w:spacing w:before="43"/>
        <w:rPr>
          <w:rFonts w:ascii="Arial"/>
          <w:b/>
        </w:rPr>
      </w:pPr>
    </w:p>
    <w:p w14:paraId="24B8A861" w14:textId="77777777" w:rsidR="00B26A88" w:rsidRDefault="00000000">
      <w:pPr>
        <w:pStyle w:val="BodyText"/>
        <w:spacing w:line="256" w:lineRule="auto"/>
        <w:ind w:left="109" w:right="106"/>
        <w:jc w:val="both"/>
      </w:pPr>
      <w:r>
        <w:rPr>
          <w:w w:val="105"/>
        </w:rPr>
        <w:t>Counts, percentages, and margin of error (95% confidence) were calculated for the reporting frequency of each data processing method using R (R Core Team, 2021) and RStudio (Posit team, 2022).</w:t>
      </w:r>
    </w:p>
    <w:p w14:paraId="5B20484F" w14:textId="77777777" w:rsidR="00B26A88" w:rsidRDefault="00B26A88">
      <w:pPr>
        <w:spacing w:line="256" w:lineRule="auto"/>
        <w:jc w:val="both"/>
        <w:sectPr w:rsidR="00B26A88">
          <w:pgSz w:w="12240" w:h="15840"/>
          <w:pgMar w:top="1340" w:right="1560" w:bottom="2080" w:left="1560" w:header="0" w:footer="1877" w:gutter="0"/>
          <w:cols w:space="720"/>
        </w:sectPr>
      </w:pPr>
    </w:p>
    <w:p w14:paraId="0082EBF3" w14:textId="77777777" w:rsidR="00B26A88" w:rsidRDefault="00000000">
      <w:pPr>
        <w:pStyle w:val="Heading1"/>
        <w:numPr>
          <w:ilvl w:val="0"/>
          <w:numId w:val="1"/>
        </w:numPr>
        <w:tabs>
          <w:tab w:val="left" w:pos="409"/>
        </w:tabs>
        <w:spacing w:before="136"/>
        <w:ind w:left="409" w:hanging="300"/>
      </w:pPr>
      <w:bookmarkStart w:id="48" w:name="Results"/>
      <w:bookmarkEnd w:id="48"/>
      <w:r>
        <w:rPr>
          <w:spacing w:val="-2"/>
        </w:rPr>
        <w:lastRenderedPageBreak/>
        <w:t>Results</w:t>
      </w:r>
    </w:p>
    <w:p w14:paraId="39A2764F" w14:textId="77777777" w:rsidR="00B26A88" w:rsidRDefault="00B26A88">
      <w:pPr>
        <w:pStyle w:val="BodyText"/>
        <w:spacing w:before="24"/>
        <w:rPr>
          <w:rFonts w:ascii="Arial"/>
          <w:b/>
          <w:sz w:val="28"/>
        </w:rPr>
      </w:pPr>
    </w:p>
    <w:p w14:paraId="28A194E9" w14:textId="77777777" w:rsidR="00B26A88" w:rsidRDefault="00000000">
      <w:pPr>
        <w:pStyle w:val="Heading2"/>
        <w:numPr>
          <w:ilvl w:val="1"/>
          <w:numId w:val="1"/>
        </w:numPr>
        <w:tabs>
          <w:tab w:val="left" w:pos="563"/>
        </w:tabs>
        <w:spacing w:before="1"/>
        <w:ind w:left="563" w:hanging="454"/>
      </w:pPr>
      <w:bookmarkStart w:id="49" w:name="Selection_of_Sources_of_Evidence"/>
      <w:bookmarkEnd w:id="49"/>
      <w:r>
        <w:rPr>
          <w:spacing w:val="-6"/>
        </w:rPr>
        <w:t>Selection</w:t>
      </w:r>
      <w:r>
        <w:rPr>
          <w:spacing w:val="-7"/>
        </w:rPr>
        <w:t xml:space="preserve"> </w:t>
      </w:r>
      <w:r>
        <w:rPr>
          <w:spacing w:val="-6"/>
        </w:rPr>
        <w:t>of</w:t>
      </w:r>
      <w:r>
        <w:rPr>
          <w:spacing w:val="-7"/>
        </w:rPr>
        <w:t xml:space="preserve"> </w:t>
      </w:r>
      <w:r>
        <w:rPr>
          <w:spacing w:val="-6"/>
        </w:rPr>
        <w:t>Sources</w:t>
      </w:r>
      <w:r>
        <w:rPr>
          <w:spacing w:val="-7"/>
        </w:rPr>
        <w:t xml:space="preserve"> </w:t>
      </w:r>
      <w:r>
        <w:rPr>
          <w:spacing w:val="-6"/>
        </w:rPr>
        <w:t>of Evidence</w:t>
      </w:r>
    </w:p>
    <w:p w14:paraId="59DA7646" w14:textId="77777777" w:rsidR="00B26A88" w:rsidRDefault="00B26A88">
      <w:pPr>
        <w:pStyle w:val="BodyText"/>
        <w:spacing w:before="134"/>
        <w:rPr>
          <w:rFonts w:ascii="Arial"/>
          <w:b/>
          <w:sz w:val="24"/>
        </w:rPr>
      </w:pPr>
    </w:p>
    <w:p w14:paraId="2CF84E25" w14:textId="77777777" w:rsidR="00B26A88" w:rsidRDefault="00000000">
      <w:pPr>
        <w:ind w:left="109"/>
        <w:rPr>
          <w:sz w:val="15"/>
        </w:rPr>
      </w:pPr>
      <w:r>
        <w:rPr>
          <w:w w:val="115"/>
          <w:sz w:val="15"/>
        </w:rPr>
        <w:t>Source:</w:t>
      </w:r>
      <w:r>
        <w:rPr>
          <w:spacing w:val="20"/>
          <w:w w:val="115"/>
          <w:sz w:val="15"/>
        </w:rPr>
        <w:t xml:space="preserve"> </w:t>
      </w:r>
      <w:hyperlink r:id="rId24">
        <w:r>
          <w:rPr>
            <w:color w:val="0000FF"/>
            <w:w w:val="115"/>
            <w:sz w:val="15"/>
          </w:rPr>
          <w:t>Article</w:t>
        </w:r>
        <w:r>
          <w:rPr>
            <w:color w:val="0000FF"/>
            <w:spacing w:val="5"/>
            <w:w w:val="115"/>
            <w:sz w:val="15"/>
          </w:rPr>
          <w:t xml:space="preserve"> </w:t>
        </w:r>
        <w:r>
          <w:rPr>
            <w:color w:val="0000FF"/>
            <w:spacing w:val="-2"/>
            <w:w w:val="115"/>
            <w:sz w:val="15"/>
          </w:rPr>
          <w:t>Notebook</w:t>
        </w:r>
      </w:hyperlink>
    </w:p>
    <w:p w14:paraId="4CDABECD" w14:textId="77777777" w:rsidR="00B26A88" w:rsidRDefault="00000000">
      <w:pPr>
        <w:pStyle w:val="BodyText"/>
        <w:spacing w:before="115" w:line="256" w:lineRule="auto"/>
        <w:ind w:left="109" w:right="106"/>
        <w:jc w:val="both"/>
      </w:pPr>
      <w:r>
        <w:rPr>
          <w:w w:val="105"/>
        </w:rPr>
        <w:t>Figure</w:t>
      </w:r>
      <w:r>
        <w:rPr>
          <w:spacing w:val="-4"/>
          <w:w w:val="105"/>
        </w:rPr>
        <w:t xml:space="preserve"> </w:t>
      </w:r>
      <w:hyperlink w:anchor="_bookmark6" w:history="1">
        <w:r>
          <w:rPr>
            <w:color w:val="0000FF"/>
            <w:w w:val="105"/>
          </w:rPr>
          <w:t>2</w:t>
        </w:r>
      </w:hyperlink>
      <w:r>
        <w:rPr>
          <w:color w:val="0000FF"/>
          <w:spacing w:val="-4"/>
          <w:w w:val="105"/>
        </w:rPr>
        <w:t xml:space="preserve"> </w:t>
      </w:r>
      <w:r>
        <w:rPr>
          <w:w w:val="105"/>
        </w:rPr>
        <w:t>shows</w:t>
      </w:r>
      <w:r>
        <w:rPr>
          <w:spacing w:val="-4"/>
          <w:w w:val="105"/>
        </w:rPr>
        <w:t xml:space="preserve"> </w:t>
      </w:r>
      <w:r>
        <w:rPr>
          <w:w w:val="105"/>
        </w:rPr>
        <w:t>the</w:t>
      </w:r>
      <w:r>
        <w:rPr>
          <w:spacing w:val="-4"/>
          <w:w w:val="105"/>
        </w:rPr>
        <w:t xml:space="preserve"> </w:t>
      </w:r>
      <w:r>
        <w:rPr>
          <w:w w:val="105"/>
        </w:rPr>
        <w:t>selection</w:t>
      </w:r>
      <w:r>
        <w:rPr>
          <w:spacing w:val="-4"/>
          <w:w w:val="105"/>
        </w:rPr>
        <w:t xml:space="preserve"> </w:t>
      </w:r>
      <w:r>
        <w:rPr>
          <w:w w:val="105"/>
        </w:rPr>
        <w:t>of</w:t>
      </w:r>
      <w:r>
        <w:rPr>
          <w:spacing w:val="-4"/>
          <w:w w:val="105"/>
        </w:rPr>
        <w:t xml:space="preserve"> </w:t>
      </w:r>
      <w:r>
        <w:rPr>
          <w:w w:val="105"/>
        </w:rPr>
        <w:t>sources</w:t>
      </w:r>
      <w:r>
        <w:rPr>
          <w:spacing w:val="-4"/>
          <w:w w:val="105"/>
        </w:rPr>
        <w:t xml:space="preserve"> </w:t>
      </w:r>
      <w:r>
        <w:rPr>
          <w:w w:val="105"/>
        </w:rPr>
        <w:t>of</w:t>
      </w:r>
      <w:r>
        <w:rPr>
          <w:spacing w:val="-4"/>
          <w:w w:val="105"/>
        </w:rPr>
        <w:t xml:space="preserve"> </w:t>
      </w:r>
      <w:r>
        <w:rPr>
          <w:w w:val="105"/>
        </w:rPr>
        <w:t>evidence</w:t>
      </w:r>
      <w:r>
        <w:rPr>
          <w:spacing w:val="-4"/>
          <w:w w:val="105"/>
        </w:rPr>
        <w:t xml:space="preserve"> </w:t>
      </w:r>
      <w:r>
        <w:rPr>
          <w:w w:val="105"/>
        </w:rPr>
        <w:t>flowchart.</w:t>
      </w:r>
      <w:r>
        <w:rPr>
          <w:spacing w:val="25"/>
          <w:w w:val="105"/>
        </w:rPr>
        <w:t xml:space="preserve"> </w:t>
      </w:r>
      <w:r>
        <w:rPr>
          <w:w w:val="105"/>
        </w:rPr>
        <w:t>“Unobtained”</w:t>
      </w:r>
      <w:r>
        <w:rPr>
          <w:spacing w:val="-4"/>
          <w:w w:val="105"/>
        </w:rPr>
        <w:t xml:space="preserve"> </w:t>
      </w:r>
      <w:r>
        <w:rPr>
          <w:w w:val="105"/>
        </w:rPr>
        <w:t>articles</w:t>
      </w:r>
      <w:r>
        <w:rPr>
          <w:spacing w:val="-4"/>
          <w:w w:val="105"/>
        </w:rPr>
        <w:t xml:space="preserve"> </w:t>
      </w:r>
      <w:r>
        <w:rPr>
          <w:w w:val="105"/>
        </w:rPr>
        <w:t>were</w:t>
      </w:r>
      <w:r>
        <w:rPr>
          <w:spacing w:val="-4"/>
          <w:w w:val="105"/>
        </w:rPr>
        <w:t xml:space="preserve"> </w:t>
      </w:r>
      <w:proofErr w:type="gramStart"/>
      <w:r>
        <w:rPr>
          <w:w w:val="105"/>
        </w:rPr>
        <w:t>those unavailable</w:t>
      </w:r>
      <w:proofErr w:type="gramEnd"/>
      <w:r>
        <w:rPr>
          <w:spacing w:val="30"/>
          <w:w w:val="105"/>
        </w:rPr>
        <w:t xml:space="preserve"> </w:t>
      </w:r>
      <w:r>
        <w:rPr>
          <w:w w:val="105"/>
        </w:rPr>
        <w:t>due</w:t>
      </w:r>
      <w:r>
        <w:rPr>
          <w:spacing w:val="30"/>
          <w:w w:val="105"/>
        </w:rPr>
        <w:t xml:space="preserve"> </w:t>
      </w:r>
      <w:r>
        <w:rPr>
          <w:w w:val="105"/>
        </w:rPr>
        <w:t>to</w:t>
      </w:r>
      <w:r>
        <w:rPr>
          <w:spacing w:val="30"/>
          <w:w w:val="105"/>
        </w:rPr>
        <w:t xml:space="preserve"> </w:t>
      </w:r>
      <w:r>
        <w:rPr>
          <w:w w:val="105"/>
        </w:rPr>
        <w:t>University</w:t>
      </w:r>
      <w:r>
        <w:rPr>
          <w:spacing w:val="30"/>
          <w:w w:val="105"/>
        </w:rPr>
        <w:t xml:space="preserve"> </w:t>
      </w:r>
      <w:r>
        <w:rPr>
          <w:w w:val="105"/>
        </w:rPr>
        <w:t>library</w:t>
      </w:r>
      <w:r>
        <w:rPr>
          <w:spacing w:val="30"/>
          <w:w w:val="105"/>
        </w:rPr>
        <w:t xml:space="preserve"> </w:t>
      </w:r>
      <w:r>
        <w:rPr>
          <w:w w:val="105"/>
        </w:rPr>
        <w:t>licensing</w:t>
      </w:r>
      <w:r>
        <w:rPr>
          <w:spacing w:val="30"/>
          <w:w w:val="105"/>
        </w:rPr>
        <w:t xml:space="preserve"> </w:t>
      </w:r>
      <w:r>
        <w:rPr>
          <w:w w:val="105"/>
        </w:rPr>
        <w:t>limitations</w:t>
      </w:r>
      <w:r>
        <w:rPr>
          <w:spacing w:val="30"/>
          <w:w w:val="105"/>
        </w:rPr>
        <w:t xml:space="preserve"> </w:t>
      </w:r>
      <w:r>
        <w:rPr>
          <w:w w:val="105"/>
        </w:rPr>
        <w:t>or</w:t>
      </w:r>
      <w:r>
        <w:rPr>
          <w:spacing w:val="30"/>
          <w:w w:val="105"/>
        </w:rPr>
        <w:t xml:space="preserve"> </w:t>
      </w:r>
      <w:r>
        <w:rPr>
          <w:w w:val="105"/>
        </w:rPr>
        <w:t>faulty</w:t>
      </w:r>
      <w:r>
        <w:rPr>
          <w:spacing w:val="30"/>
          <w:w w:val="105"/>
        </w:rPr>
        <w:t xml:space="preserve"> </w:t>
      </w:r>
      <w:r>
        <w:rPr>
          <w:w w:val="105"/>
        </w:rPr>
        <w:t>download</w:t>
      </w:r>
      <w:r>
        <w:rPr>
          <w:spacing w:val="30"/>
          <w:w w:val="105"/>
        </w:rPr>
        <w:t xml:space="preserve"> </w:t>
      </w:r>
      <w:r>
        <w:rPr>
          <w:w w:val="105"/>
        </w:rPr>
        <w:t>links.</w:t>
      </w:r>
      <w:r>
        <w:rPr>
          <w:spacing w:val="40"/>
          <w:w w:val="105"/>
        </w:rPr>
        <w:t xml:space="preserve"> </w:t>
      </w:r>
      <w:r>
        <w:rPr>
          <w:w w:val="105"/>
        </w:rPr>
        <w:t>We</w:t>
      </w:r>
      <w:r>
        <w:rPr>
          <w:spacing w:val="30"/>
          <w:w w:val="105"/>
        </w:rPr>
        <w:t xml:space="preserve"> </w:t>
      </w:r>
      <w:r>
        <w:rPr>
          <w:w w:val="105"/>
        </w:rPr>
        <w:t>did not use the International Library Loan system given our already large sample.</w:t>
      </w:r>
      <w:r>
        <w:rPr>
          <w:spacing w:val="40"/>
          <w:w w:val="105"/>
        </w:rPr>
        <w:t xml:space="preserve"> </w:t>
      </w:r>
      <w:r>
        <w:rPr>
          <w:w w:val="105"/>
        </w:rPr>
        <w:t xml:space="preserve">“Resolvable” files could be analyzed by </w:t>
      </w:r>
      <w:proofErr w:type="spellStart"/>
      <w:r>
        <w:rPr>
          <w:w w:val="105"/>
        </w:rPr>
        <w:t>RegExs</w:t>
      </w:r>
      <w:proofErr w:type="spellEnd"/>
      <w:r>
        <w:rPr>
          <w:w w:val="105"/>
        </w:rPr>
        <w:t xml:space="preserve"> and ML.</w:t>
      </w:r>
    </w:p>
    <w:p w14:paraId="7ED6A4BF" w14:textId="77777777" w:rsidR="00B26A88" w:rsidRDefault="00000000">
      <w:pPr>
        <w:pStyle w:val="BodyText"/>
        <w:spacing w:before="137" w:line="256" w:lineRule="auto"/>
        <w:ind w:left="109" w:right="107"/>
        <w:jc w:val="both"/>
      </w:pPr>
      <w:r>
        <w:rPr>
          <w:w w:val="105"/>
        </w:rPr>
        <w:t>During our analysis, we identified 1,352 ineligible articles.</w:t>
      </w:r>
      <w:r>
        <w:rPr>
          <w:spacing w:val="40"/>
          <w:w w:val="105"/>
        </w:rPr>
        <w:t xml:space="preserve"> </w:t>
      </w:r>
      <w:r>
        <w:rPr>
          <w:w w:val="105"/>
        </w:rPr>
        <w:t>We cross-referenced those against the</w:t>
      </w:r>
      <w:r>
        <w:rPr>
          <w:spacing w:val="40"/>
          <w:w w:val="105"/>
        </w:rPr>
        <w:t xml:space="preserve"> </w:t>
      </w:r>
      <w:r>
        <w:rPr>
          <w:w w:val="105"/>
        </w:rPr>
        <w:t>breath-by-breath</w:t>
      </w:r>
      <w:r>
        <w:rPr>
          <w:spacing w:val="40"/>
          <w:w w:val="105"/>
        </w:rPr>
        <w:t xml:space="preserve"> </w:t>
      </w:r>
      <w:r>
        <w:rPr>
          <w:w w:val="105"/>
        </w:rPr>
        <w:t>articles</w:t>
      </w:r>
      <w:r>
        <w:rPr>
          <w:spacing w:val="40"/>
          <w:w w:val="105"/>
        </w:rPr>
        <w:t xml:space="preserve"> </w:t>
      </w:r>
      <w:r>
        <w:rPr>
          <w:w w:val="105"/>
        </w:rPr>
        <w:t>and</w:t>
      </w:r>
      <w:r>
        <w:rPr>
          <w:spacing w:val="40"/>
          <w:w w:val="105"/>
        </w:rPr>
        <w:t xml:space="preserve"> </w:t>
      </w:r>
      <w:r>
        <w:rPr>
          <w:w w:val="105"/>
        </w:rPr>
        <w:t>removed</w:t>
      </w:r>
      <w:r>
        <w:rPr>
          <w:spacing w:val="40"/>
          <w:w w:val="105"/>
        </w:rPr>
        <w:t xml:space="preserve"> </w:t>
      </w:r>
      <w:r>
        <w:rPr>
          <w:w w:val="105"/>
        </w:rPr>
        <w:t>another</w:t>
      </w:r>
      <w:r>
        <w:rPr>
          <w:spacing w:val="40"/>
          <w:w w:val="105"/>
        </w:rPr>
        <w:t xml:space="preserve"> </w:t>
      </w:r>
      <w:r>
        <w:rPr>
          <w:w w:val="105"/>
        </w:rPr>
        <w:t>354,</w:t>
      </w:r>
      <w:r>
        <w:rPr>
          <w:spacing w:val="40"/>
          <w:w w:val="105"/>
        </w:rPr>
        <w:t xml:space="preserve"> </w:t>
      </w:r>
      <w:r>
        <w:rPr>
          <w:w w:val="105"/>
        </w:rPr>
        <w:t>leading</w:t>
      </w:r>
      <w:r>
        <w:rPr>
          <w:spacing w:val="40"/>
          <w:w w:val="105"/>
        </w:rPr>
        <w:t xml:space="preserve"> </w:t>
      </w:r>
      <w:r>
        <w:rPr>
          <w:w w:val="105"/>
        </w:rPr>
        <w:t>to</w:t>
      </w:r>
      <w:r>
        <w:rPr>
          <w:spacing w:val="40"/>
          <w:w w:val="105"/>
        </w:rPr>
        <w:t xml:space="preserve"> </w:t>
      </w:r>
      <w:r>
        <w:rPr>
          <w:w w:val="105"/>
        </w:rPr>
        <w:t>8,351</w:t>
      </w:r>
      <w:r>
        <w:rPr>
          <w:spacing w:val="40"/>
          <w:w w:val="105"/>
        </w:rPr>
        <w:t xml:space="preserve"> </w:t>
      </w:r>
      <w:r>
        <w:rPr>
          <w:w w:val="105"/>
        </w:rPr>
        <w:t>articles.</w:t>
      </w:r>
    </w:p>
    <w:p w14:paraId="0B7B3145" w14:textId="77777777" w:rsidR="00B26A88" w:rsidRDefault="00B26A88">
      <w:pPr>
        <w:pStyle w:val="BodyText"/>
        <w:spacing w:before="2"/>
      </w:pPr>
    </w:p>
    <w:p w14:paraId="101DDD8A" w14:textId="77777777" w:rsidR="00B26A88" w:rsidRDefault="00000000">
      <w:pPr>
        <w:ind w:left="109"/>
        <w:rPr>
          <w:sz w:val="15"/>
        </w:rPr>
      </w:pPr>
      <w:r>
        <w:rPr>
          <w:w w:val="115"/>
          <w:sz w:val="15"/>
        </w:rPr>
        <w:t>Source:</w:t>
      </w:r>
      <w:r>
        <w:rPr>
          <w:spacing w:val="20"/>
          <w:w w:val="115"/>
          <w:sz w:val="15"/>
        </w:rPr>
        <w:t xml:space="preserve"> </w:t>
      </w:r>
      <w:hyperlink r:id="rId25">
        <w:r>
          <w:rPr>
            <w:color w:val="0000FF"/>
            <w:w w:val="115"/>
            <w:sz w:val="15"/>
          </w:rPr>
          <w:t>Article</w:t>
        </w:r>
        <w:r>
          <w:rPr>
            <w:color w:val="0000FF"/>
            <w:spacing w:val="5"/>
            <w:w w:val="115"/>
            <w:sz w:val="15"/>
          </w:rPr>
          <w:t xml:space="preserve"> </w:t>
        </w:r>
        <w:r>
          <w:rPr>
            <w:color w:val="0000FF"/>
            <w:spacing w:val="-2"/>
            <w:w w:val="115"/>
            <w:sz w:val="15"/>
          </w:rPr>
          <w:t>Notebook</w:t>
        </w:r>
      </w:hyperlink>
    </w:p>
    <w:p w14:paraId="64C8B6D2" w14:textId="77777777" w:rsidR="00B26A88" w:rsidRDefault="00B26A88">
      <w:pPr>
        <w:pStyle w:val="BodyText"/>
        <w:rPr>
          <w:sz w:val="15"/>
        </w:rPr>
      </w:pPr>
    </w:p>
    <w:p w14:paraId="031A7F45" w14:textId="77777777" w:rsidR="00B26A88" w:rsidRDefault="00B26A88">
      <w:pPr>
        <w:pStyle w:val="BodyText"/>
        <w:spacing w:before="63"/>
        <w:rPr>
          <w:sz w:val="15"/>
        </w:rPr>
      </w:pPr>
    </w:p>
    <w:p w14:paraId="2A91198A" w14:textId="77777777" w:rsidR="00B26A88" w:rsidRDefault="00000000">
      <w:pPr>
        <w:pStyle w:val="Heading2"/>
        <w:numPr>
          <w:ilvl w:val="1"/>
          <w:numId w:val="1"/>
        </w:numPr>
        <w:tabs>
          <w:tab w:val="left" w:pos="563"/>
        </w:tabs>
        <w:spacing w:before="1"/>
        <w:ind w:left="563" w:hanging="454"/>
      </w:pPr>
      <w:bookmarkStart w:id="50" w:name="Characteristics_and_Results_of_Individua"/>
      <w:bookmarkEnd w:id="50"/>
      <w:r>
        <w:rPr>
          <w:spacing w:val="-8"/>
        </w:rPr>
        <w:t>Characteristics</w:t>
      </w:r>
      <w:r>
        <w:rPr>
          <w:spacing w:val="1"/>
        </w:rPr>
        <w:t xml:space="preserve"> </w:t>
      </w:r>
      <w:r>
        <w:rPr>
          <w:spacing w:val="-8"/>
        </w:rPr>
        <w:t>and</w:t>
      </w:r>
      <w:r>
        <w:rPr>
          <w:spacing w:val="3"/>
        </w:rPr>
        <w:t xml:space="preserve"> </w:t>
      </w:r>
      <w:r>
        <w:rPr>
          <w:spacing w:val="-8"/>
        </w:rPr>
        <w:t>Results</w:t>
      </w:r>
      <w:r>
        <w:rPr>
          <w:spacing w:val="3"/>
        </w:rPr>
        <w:t xml:space="preserve"> </w:t>
      </w:r>
      <w:r>
        <w:rPr>
          <w:spacing w:val="-8"/>
        </w:rPr>
        <w:t>of</w:t>
      </w:r>
      <w:r>
        <w:rPr>
          <w:spacing w:val="3"/>
        </w:rPr>
        <w:t xml:space="preserve"> </w:t>
      </w:r>
      <w:r>
        <w:rPr>
          <w:spacing w:val="-8"/>
        </w:rPr>
        <w:t>Individual</w:t>
      </w:r>
      <w:r>
        <w:rPr>
          <w:spacing w:val="3"/>
        </w:rPr>
        <w:t xml:space="preserve"> </w:t>
      </w:r>
      <w:r>
        <w:rPr>
          <w:spacing w:val="-8"/>
        </w:rPr>
        <w:t>Sources</w:t>
      </w:r>
      <w:r>
        <w:rPr>
          <w:spacing w:val="2"/>
        </w:rPr>
        <w:t xml:space="preserve"> </w:t>
      </w:r>
      <w:r>
        <w:rPr>
          <w:spacing w:val="-8"/>
        </w:rPr>
        <w:t>of</w:t>
      </w:r>
      <w:r>
        <w:rPr>
          <w:spacing w:val="3"/>
        </w:rPr>
        <w:t xml:space="preserve"> </w:t>
      </w:r>
      <w:r>
        <w:rPr>
          <w:spacing w:val="-8"/>
        </w:rPr>
        <w:t>Evidence</w:t>
      </w:r>
    </w:p>
    <w:p w14:paraId="1B8D81B4" w14:textId="77777777" w:rsidR="00B26A88" w:rsidRDefault="00B26A88">
      <w:pPr>
        <w:pStyle w:val="BodyText"/>
        <w:spacing w:before="15"/>
        <w:rPr>
          <w:rFonts w:ascii="Arial"/>
          <w:b/>
          <w:sz w:val="24"/>
        </w:rPr>
      </w:pPr>
    </w:p>
    <w:p w14:paraId="1EB59435" w14:textId="77777777" w:rsidR="00B26A88" w:rsidRDefault="00000000">
      <w:pPr>
        <w:pStyle w:val="BodyText"/>
        <w:spacing w:line="256" w:lineRule="auto"/>
        <w:ind w:left="109" w:right="107"/>
        <w:jc w:val="both"/>
      </w:pPr>
      <w:r>
        <w:rPr>
          <w:w w:val="105"/>
        </w:rPr>
        <w:t>The</w:t>
      </w:r>
      <w:r>
        <w:rPr>
          <w:spacing w:val="-2"/>
          <w:w w:val="105"/>
        </w:rPr>
        <w:t xml:space="preserve"> </w:t>
      </w:r>
      <w:r>
        <w:rPr>
          <w:w w:val="105"/>
        </w:rPr>
        <w:t>PRISMA</w:t>
      </w:r>
      <w:r>
        <w:rPr>
          <w:spacing w:val="-2"/>
          <w:w w:val="105"/>
        </w:rPr>
        <w:t xml:space="preserve"> </w:t>
      </w:r>
      <w:r>
        <w:rPr>
          <w:w w:val="105"/>
        </w:rPr>
        <w:t>Extension</w:t>
      </w:r>
      <w:r>
        <w:rPr>
          <w:spacing w:val="-2"/>
          <w:w w:val="105"/>
        </w:rPr>
        <w:t xml:space="preserve"> </w:t>
      </w:r>
      <w:r>
        <w:rPr>
          <w:w w:val="105"/>
        </w:rPr>
        <w:t>for</w:t>
      </w:r>
      <w:r>
        <w:rPr>
          <w:spacing w:val="-2"/>
          <w:w w:val="105"/>
        </w:rPr>
        <w:t xml:space="preserve"> </w:t>
      </w:r>
      <w:r>
        <w:rPr>
          <w:w w:val="105"/>
        </w:rPr>
        <w:t>Scoping</w:t>
      </w:r>
      <w:r>
        <w:rPr>
          <w:spacing w:val="-2"/>
          <w:w w:val="105"/>
        </w:rPr>
        <w:t xml:space="preserve"> </w:t>
      </w:r>
      <w:r>
        <w:rPr>
          <w:w w:val="105"/>
        </w:rPr>
        <w:t>Reviews</w:t>
      </w:r>
      <w:r>
        <w:rPr>
          <w:spacing w:val="-2"/>
          <w:w w:val="105"/>
        </w:rPr>
        <w:t xml:space="preserve"> </w:t>
      </w:r>
      <w:r>
        <w:rPr>
          <w:w w:val="105"/>
        </w:rPr>
        <w:t>checklist</w:t>
      </w:r>
      <w:r>
        <w:rPr>
          <w:spacing w:val="-2"/>
          <w:w w:val="105"/>
        </w:rPr>
        <w:t xml:space="preserve"> </w:t>
      </w:r>
      <w:r>
        <w:rPr>
          <w:w w:val="105"/>
        </w:rPr>
        <w:t>normally</w:t>
      </w:r>
      <w:r>
        <w:rPr>
          <w:spacing w:val="-2"/>
          <w:w w:val="105"/>
        </w:rPr>
        <w:t xml:space="preserve"> </w:t>
      </w:r>
      <w:r>
        <w:rPr>
          <w:w w:val="105"/>
        </w:rPr>
        <w:t>requires</w:t>
      </w:r>
      <w:r>
        <w:rPr>
          <w:spacing w:val="-2"/>
          <w:w w:val="105"/>
        </w:rPr>
        <w:t xml:space="preserve"> </w:t>
      </w:r>
      <w:r>
        <w:rPr>
          <w:w w:val="105"/>
        </w:rPr>
        <w:t>a</w:t>
      </w:r>
      <w:r>
        <w:rPr>
          <w:spacing w:val="-2"/>
          <w:w w:val="105"/>
        </w:rPr>
        <w:t xml:space="preserve"> </w:t>
      </w:r>
      <w:r>
        <w:rPr>
          <w:w w:val="105"/>
        </w:rPr>
        <w:t>section</w:t>
      </w:r>
      <w:r>
        <w:rPr>
          <w:spacing w:val="-2"/>
          <w:w w:val="105"/>
        </w:rPr>
        <w:t xml:space="preserve"> </w:t>
      </w:r>
      <w:r>
        <w:rPr>
          <w:w w:val="105"/>
        </w:rPr>
        <w:t>to</w:t>
      </w:r>
      <w:r>
        <w:rPr>
          <w:spacing w:val="-2"/>
          <w:w w:val="105"/>
        </w:rPr>
        <w:t xml:space="preserve"> </w:t>
      </w:r>
      <w:r>
        <w:rPr>
          <w:w w:val="105"/>
        </w:rPr>
        <w:t>report</w:t>
      </w:r>
      <w:r>
        <w:rPr>
          <w:spacing w:val="-2"/>
          <w:w w:val="105"/>
        </w:rPr>
        <w:t xml:space="preserve"> </w:t>
      </w:r>
      <w:r>
        <w:rPr>
          <w:w w:val="105"/>
        </w:rPr>
        <w:t>the characteristics and results of individual sources of evidence, usually in a table format, including citations (</w:t>
      </w:r>
      <w:proofErr w:type="spellStart"/>
      <w:r>
        <w:rPr>
          <w:w w:val="105"/>
        </w:rPr>
        <w:t>Tricco</w:t>
      </w:r>
      <w:proofErr w:type="spellEnd"/>
      <w:r>
        <w:rPr>
          <w:w w:val="105"/>
        </w:rPr>
        <w:t xml:space="preserve"> et al., 2018).</w:t>
      </w:r>
      <w:r>
        <w:rPr>
          <w:spacing w:val="40"/>
          <w:w w:val="105"/>
        </w:rPr>
        <w:t xml:space="preserve"> </w:t>
      </w:r>
      <w:r>
        <w:rPr>
          <w:w w:val="105"/>
        </w:rPr>
        <w:t>Given the vast nature of this scoping review, readers can instead view</w:t>
      </w:r>
      <w:r>
        <w:rPr>
          <w:spacing w:val="40"/>
          <w:w w:val="105"/>
        </w:rPr>
        <w:t xml:space="preserve"> </w:t>
      </w:r>
      <w:r>
        <w:rPr>
          <w:w w:val="105"/>
        </w:rPr>
        <w:t>web</w:t>
      </w:r>
      <w:r>
        <w:rPr>
          <w:spacing w:val="40"/>
          <w:w w:val="105"/>
        </w:rPr>
        <w:t xml:space="preserve"> </w:t>
      </w:r>
      <w:r>
        <w:rPr>
          <w:w w:val="105"/>
        </w:rPr>
        <w:t>links</w:t>
      </w:r>
      <w:r>
        <w:rPr>
          <w:spacing w:val="40"/>
          <w:w w:val="105"/>
        </w:rPr>
        <w:t xml:space="preserve"> </w:t>
      </w:r>
      <w:r>
        <w:rPr>
          <w:w w:val="105"/>
        </w:rPr>
        <w:t>to</w:t>
      </w:r>
      <w:r>
        <w:rPr>
          <w:spacing w:val="40"/>
          <w:w w:val="105"/>
        </w:rPr>
        <w:t xml:space="preserve"> </w:t>
      </w:r>
      <w:r>
        <w:rPr>
          <w:w w:val="105"/>
        </w:rPr>
        <w:t>our</w:t>
      </w:r>
      <w:r>
        <w:rPr>
          <w:spacing w:val="40"/>
          <w:w w:val="105"/>
        </w:rPr>
        <w:t xml:space="preserve"> </w:t>
      </w:r>
      <w:hyperlink r:id="rId26">
        <w:r>
          <w:rPr>
            <w:color w:val="0000FF"/>
            <w:w w:val="105"/>
          </w:rPr>
          <w:t>outlier</w:t>
        </w:r>
      </w:hyperlink>
      <w:r>
        <w:rPr>
          <w:w w:val="105"/>
        </w:rPr>
        <w:t>,</w:t>
      </w:r>
      <w:r>
        <w:rPr>
          <w:spacing w:val="40"/>
          <w:w w:val="105"/>
        </w:rPr>
        <w:t xml:space="preserve"> </w:t>
      </w:r>
      <w:hyperlink r:id="rId27">
        <w:r>
          <w:rPr>
            <w:color w:val="0000FF"/>
            <w:w w:val="105"/>
          </w:rPr>
          <w:t>interpolation</w:t>
        </w:r>
      </w:hyperlink>
      <w:r>
        <w:rPr>
          <w:w w:val="105"/>
        </w:rPr>
        <w:t>,</w:t>
      </w:r>
      <w:r>
        <w:rPr>
          <w:spacing w:val="40"/>
          <w:w w:val="105"/>
        </w:rPr>
        <w:t xml:space="preserve"> </w:t>
      </w:r>
      <w:r>
        <w:rPr>
          <w:w w:val="105"/>
        </w:rPr>
        <w:t>and</w:t>
      </w:r>
      <w:r>
        <w:rPr>
          <w:spacing w:val="40"/>
          <w:w w:val="105"/>
        </w:rPr>
        <w:t xml:space="preserve"> </w:t>
      </w:r>
      <w:hyperlink r:id="rId28">
        <w:r>
          <w:rPr>
            <w:color w:val="0000FF"/>
            <w:w w:val="105"/>
          </w:rPr>
          <w:t>averaging</w:t>
        </w:r>
      </w:hyperlink>
      <w:r>
        <w:rPr>
          <w:color w:val="0000FF"/>
          <w:spacing w:val="40"/>
          <w:w w:val="105"/>
        </w:rPr>
        <w:t xml:space="preserve"> </w:t>
      </w:r>
      <w:r>
        <w:rPr>
          <w:w w:val="105"/>
        </w:rPr>
        <w:t>data</w:t>
      </w:r>
      <w:r>
        <w:rPr>
          <w:spacing w:val="40"/>
          <w:w w:val="105"/>
        </w:rPr>
        <w:t xml:space="preserve"> </w:t>
      </w:r>
      <w:r>
        <w:rPr>
          <w:w w:val="105"/>
        </w:rPr>
        <w:t>charting</w:t>
      </w:r>
      <w:r>
        <w:rPr>
          <w:spacing w:val="40"/>
          <w:w w:val="105"/>
        </w:rPr>
        <w:t xml:space="preserve"> </w:t>
      </w:r>
      <w:r>
        <w:rPr>
          <w:w w:val="105"/>
        </w:rPr>
        <w:t>spreadsheets.</w:t>
      </w:r>
    </w:p>
    <w:p w14:paraId="37038979" w14:textId="77777777" w:rsidR="00B26A88" w:rsidRDefault="00B26A88">
      <w:pPr>
        <w:pStyle w:val="BodyText"/>
        <w:spacing w:before="177"/>
      </w:pPr>
    </w:p>
    <w:p w14:paraId="1DBDC718" w14:textId="77777777" w:rsidR="00B26A88" w:rsidRDefault="00000000">
      <w:pPr>
        <w:pStyle w:val="Heading2"/>
        <w:numPr>
          <w:ilvl w:val="1"/>
          <w:numId w:val="1"/>
        </w:numPr>
        <w:tabs>
          <w:tab w:val="left" w:pos="563"/>
        </w:tabs>
        <w:ind w:left="563" w:hanging="454"/>
      </w:pPr>
      <w:bookmarkStart w:id="51" w:name="Synthesis_of_Results"/>
      <w:bookmarkEnd w:id="51"/>
      <w:r>
        <w:rPr>
          <w:w w:val="90"/>
        </w:rPr>
        <w:t>Synthesis</w:t>
      </w:r>
      <w:r>
        <w:rPr>
          <w:spacing w:val="18"/>
        </w:rPr>
        <w:t xml:space="preserve"> </w:t>
      </w:r>
      <w:r>
        <w:rPr>
          <w:w w:val="90"/>
        </w:rPr>
        <w:t>of</w:t>
      </w:r>
      <w:r>
        <w:rPr>
          <w:spacing w:val="19"/>
        </w:rPr>
        <w:t xml:space="preserve"> </w:t>
      </w:r>
      <w:r>
        <w:rPr>
          <w:spacing w:val="-2"/>
          <w:w w:val="90"/>
        </w:rPr>
        <w:t>Results</w:t>
      </w:r>
    </w:p>
    <w:p w14:paraId="148B98EC" w14:textId="77777777" w:rsidR="00B26A88" w:rsidRDefault="00B26A88">
      <w:pPr>
        <w:pStyle w:val="BodyText"/>
        <w:spacing w:before="15"/>
        <w:rPr>
          <w:rFonts w:ascii="Arial"/>
          <w:b/>
          <w:sz w:val="24"/>
        </w:rPr>
      </w:pPr>
    </w:p>
    <w:p w14:paraId="4A7647DC" w14:textId="77777777" w:rsidR="00B26A88" w:rsidRDefault="00000000">
      <w:pPr>
        <w:pStyle w:val="BodyText"/>
        <w:spacing w:before="1" w:line="256" w:lineRule="auto"/>
        <w:ind w:left="109" w:right="106"/>
        <w:jc w:val="both"/>
      </w:pPr>
      <w:r>
        <w:rPr>
          <w:w w:val="105"/>
        </w:rPr>
        <w:t xml:space="preserve">We present our results according to the reporting prevalence followed by the specific </w:t>
      </w:r>
      <w:proofErr w:type="spellStart"/>
      <w:r>
        <w:rPr>
          <w:w w:val="105"/>
        </w:rPr>
        <w:t>charac</w:t>
      </w:r>
      <w:proofErr w:type="spellEnd"/>
      <w:r>
        <w:rPr>
          <w:w w:val="105"/>
        </w:rPr>
        <w:t xml:space="preserve">- </w:t>
      </w:r>
      <w:proofErr w:type="spellStart"/>
      <w:r>
        <w:rPr>
          <w:w w:val="105"/>
        </w:rPr>
        <w:t>teristics</w:t>
      </w:r>
      <w:proofErr w:type="spellEnd"/>
      <w:r>
        <w:rPr>
          <w:w w:val="105"/>
        </w:rPr>
        <w:t xml:space="preserve"> when reported.</w:t>
      </w:r>
    </w:p>
    <w:p w14:paraId="36AFB09E" w14:textId="77777777" w:rsidR="00B26A88" w:rsidRDefault="00B26A88">
      <w:pPr>
        <w:pStyle w:val="BodyText"/>
        <w:spacing w:before="187"/>
      </w:pPr>
    </w:p>
    <w:p w14:paraId="0D17743E" w14:textId="77777777" w:rsidR="00B26A88" w:rsidRDefault="00000000">
      <w:pPr>
        <w:pStyle w:val="Heading4"/>
        <w:numPr>
          <w:ilvl w:val="2"/>
          <w:numId w:val="1"/>
        </w:numPr>
        <w:tabs>
          <w:tab w:val="left" w:pos="710"/>
        </w:tabs>
        <w:ind w:left="710" w:hanging="601"/>
      </w:pPr>
      <w:bookmarkStart w:id="52" w:name="Outliers"/>
      <w:bookmarkEnd w:id="52"/>
      <w:r>
        <w:rPr>
          <w:spacing w:val="-2"/>
        </w:rPr>
        <w:t>Outliers</w:t>
      </w:r>
    </w:p>
    <w:p w14:paraId="57D33601" w14:textId="77777777" w:rsidR="00B26A88" w:rsidRDefault="00000000">
      <w:pPr>
        <w:spacing w:before="188" w:line="400" w:lineRule="atLeast"/>
        <w:ind w:left="109" w:right="6735"/>
        <w:rPr>
          <w:sz w:val="15"/>
        </w:rPr>
      </w:pPr>
      <w:r>
        <w:rPr>
          <w:w w:val="115"/>
          <w:sz w:val="15"/>
        </w:rPr>
        <w:t>Source:</w:t>
      </w:r>
      <w:r>
        <w:rPr>
          <w:spacing w:val="4"/>
          <w:w w:val="115"/>
          <w:sz w:val="15"/>
        </w:rPr>
        <w:t xml:space="preserve"> </w:t>
      </w:r>
      <w:hyperlink r:id="rId29">
        <w:r>
          <w:rPr>
            <w:color w:val="0000FF"/>
            <w:w w:val="115"/>
            <w:sz w:val="15"/>
          </w:rPr>
          <w:t>Article</w:t>
        </w:r>
        <w:r>
          <w:rPr>
            <w:color w:val="0000FF"/>
            <w:spacing w:val="-8"/>
            <w:w w:val="115"/>
            <w:sz w:val="15"/>
          </w:rPr>
          <w:t xml:space="preserve"> </w:t>
        </w:r>
        <w:r>
          <w:rPr>
            <w:color w:val="0000FF"/>
            <w:w w:val="115"/>
            <w:sz w:val="15"/>
          </w:rPr>
          <w:t>Notebook</w:t>
        </w:r>
      </w:hyperlink>
      <w:r>
        <w:rPr>
          <w:color w:val="0000FF"/>
          <w:w w:val="115"/>
          <w:sz w:val="15"/>
        </w:rPr>
        <w:t xml:space="preserve"> </w:t>
      </w:r>
      <w:r>
        <w:rPr>
          <w:w w:val="115"/>
          <w:sz w:val="15"/>
        </w:rPr>
        <w:t>Source:</w:t>
      </w:r>
      <w:r>
        <w:rPr>
          <w:spacing w:val="20"/>
          <w:w w:val="115"/>
          <w:sz w:val="15"/>
        </w:rPr>
        <w:t xml:space="preserve"> </w:t>
      </w:r>
      <w:hyperlink r:id="rId30">
        <w:r>
          <w:rPr>
            <w:color w:val="0000FF"/>
            <w:w w:val="115"/>
            <w:sz w:val="15"/>
          </w:rPr>
          <w:t>Article</w:t>
        </w:r>
        <w:r>
          <w:rPr>
            <w:color w:val="0000FF"/>
            <w:spacing w:val="5"/>
            <w:w w:val="115"/>
            <w:sz w:val="15"/>
          </w:rPr>
          <w:t xml:space="preserve"> </w:t>
        </w:r>
        <w:r>
          <w:rPr>
            <w:color w:val="0000FF"/>
            <w:spacing w:val="-2"/>
            <w:w w:val="115"/>
            <w:sz w:val="15"/>
          </w:rPr>
          <w:t>Notebook</w:t>
        </w:r>
      </w:hyperlink>
    </w:p>
    <w:p w14:paraId="5CCBA924" w14:textId="77777777" w:rsidR="00B26A88" w:rsidRDefault="00000000">
      <w:pPr>
        <w:pStyle w:val="BodyText"/>
        <w:spacing w:before="121" w:line="256" w:lineRule="auto"/>
        <w:ind w:left="109" w:right="107"/>
        <w:jc w:val="both"/>
      </w:pPr>
      <w:r>
        <w:rPr>
          <w:w w:val="110"/>
        </w:rPr>
        <w:t>Of the 8,351 articles, 376 (4.5 ± 0.4%) reported outlier removal methods.</w:t>
      </w:r>
      <w:r>
        <w:rPr>
          <w:spacing w:val="40"/>
          <w:w w:val="110"/>
        </w:rPr>
        <w:t xml:space="preserve"> </w:t>
      </w:r>
      <w:r>
        <w:rPr>
          <w:w w:val="110"/>
        </w:rPr>
        <w:t>Of the articles reporting</w:t>
      </w:r>
      <w:r>
        <w:rPr>
          <w:spacing w:val="-12"/>
          <w:w w:val="110"/>
        </w:rPr>
        <w:t xml:space="preserve"> </w:t>
      </w:r>
      <w:r>
        <w:rPr>
          <w:w w:val="110"/>
        </w:rPr>
        <w:t>their</w:t>
      </w:r>
      <w:r>
        <w:rPr>
          <w:spacing w:val="-12"/>
          <w:w w:val="110"/>
        </w:rPr>
        <w:t xml:space="preserve"> </w:t>
      </w:r>
      <w:r>
        <w:rPr>
          <w:w w:val="110"/>
        </w:rPr>
        <w:t>outlier</w:t>
      </w:r>
      <w:r>
        <w:rPr>
          <w:spacing w:val="-12"/>
          <w:w w:val="110"/>
        </w:rPr>
        <w:t xml:space="preserve"> </w:t>
      </w:r>
      <w:r>
        <w:rPr>
          <w:w w:val="110"/>
        </w:rPr>
        <w:t>methods,</w:t>
      </w:r>
      <w:r>
        <w:rPr>
          <w:spacing w:val="-11"/>
          <w:w w:val="110"/>
        </w:rPr>
        <w:t xml:space="preserve"> </w:t>
      </w:r>
      <w:r>
        <w:rPr>
          <w:w w:val="110"/>
        </w:rPr>
        <w:t>the</w:t>
      </w:r>
      <w:r>
        <w:rPr>
          <w:spacing w:val="-12"/>
          <w:w w:val="110"/>
        </w:rPr>
        <w:t xml:space="preserve"> </w:t>
      </w:r>
      <w:r>
        <w:rPr>
          <w:w w:val="110"/>
        </w:rPr>
        <w:t>most</w:t>
      </w:r>
      <w:r>
        <w:rPr>
          <w:spacing w:val="-12"/>
          <w:w w:val="110"/>
        </w:rPr>
        <w:t xml:space="preserve"> </w:t>
      </w:r>
      <w:r>
        <w:rPr>
          <w:w w:val="110"/>
        </w:rPr>
        <w:t>prevalent</w:t>
      </w:r>
      <w:r>
        <w:rPr>
          <w:spacing w:val="-13"/>
          <w:w w:val="110"/>
        </w:rPr>
        <w:t xml:space="preserve"> </w:t>
      </w:r>
      <w:r>
        <w:rPr>
          <w:w w:val="110"/>
        </w:rPr>
        <w:t>methods</w:t>
      </w:r>
      <w:r>
        <w:rPr>
          <w:spacing w:val="-12"/>
          <w:w w:val="110"/>
        </w:rPr>
        <w:t xml:space="preserve"> </w:t>
      </w:r>
      <w:r>
        <w:rPr>
          <w:w w:val="110"/>
        </w:rPr>
        <w:t>were</w:t>
      </w:r>
      <w:r>
        <w:rPr>
          <w:spacing w:val="-13"/>
          <w:w w:val="110"/>
        </w:rPr>
        <w:t xml:space="preserve"> </w:t>
      </w:r>
      <w:r>
        <w:rPr>
          <w:w w:val="110"/>
        </w:rPr>
        <w:t>±3</w:t>
      </w:r>
      <w:r>
        <w:rPr>
          <w:spacing w:val="-12"/>
          <w:w w:val="110"/>
        </w:rPr>
        <w:t xml:space="preserve"> </w:t>
      </w:r>
      <w:r>
        <w:rPr>
          <w:w w:val="110"/>
        </w:rPr>
        <w:t>(39.1%)</w:t>
      </w:r>
      <w:r>
        <w:rPr>
          <w:spacing w:val="-12"/>
          <w:w w:val="110"/>
        </w:rPr>
        <w:t xml:space="preserve"> </w:t>
      </w:r>
      <w:r>
        <w:rPr>
          <w:w w:val="110"/>
        </w:rPr>
        <w:t>and</w:t>
      </w:r>
      <w:r>
        <w:rPr>
          <w:spacing w:val="-12"/>
          <w:w w:val="110"/>
        </w:rPr>
        <w:t xml:space="preserve"> </w:t>
      </w:r>
      <w:r>
        <w:rPr>
          <w:w w:val="110"/>
        </w:rPr>
        <w:t>±4</w:t>
      </w:r>
      <w:r>
        <w:rPr>
          <w:spacing w:val="-12"/>
          <w:w w:val="110"/>
        </w:rPr>
        <w:t xml:space="preserve"> </w:t>
      </w:r>
      <w:r>
        <w:rPr>
          <w:w w:val="110"/>
        </w:rPr>
        <w:t xml:space="preserve">(51.6%) standard deviations, respectively (Figure </w:t>
      </w:r>
      <w:hyperlink w:anchor="_bookmark1" w:history="1">
        <w:r>
          <w:rPr>
            <w:color w:val="0000FF"/>
            <w:w w:val="110"/>
          </w:rPr>
          <w:t>3</w:t>
        </w:r>
      </w:hyperlink>
      <w:r>
        <w:rPr>
          <w:w w:val="110"/>
        </w:rPr>
        <w:t>).</w:t>
      </w:r>
    </w:p>
    <w:p w14:paraId="0C24AFAF" w14:textId="77777777" w:rsidR="00B26A88" w:rsidRDefault="00B26A88">
      <w:pPr>
        <w:spacing w:line="256" w:lineRule="auto"/>
        <w:jc w:val="both"/>
        <w:sectPr w:rsidR="00B26A88">
          <w:pgSz w:w="12240" w:h="15840"/>
          <w:pgMar w:top="1260" w:right="1560" w:bottom="2080" w:left="1560" w:header="0" w:footer="1877" w:gutter="0"/>
          <w:cols w:space="720"/>
        </w:sectPr>
      </w:pPr>
    </w:p>
    <w:p w14:paraId="76748BBC" w14:textId="77777777" w:rsidR="00B26A88" w:rsidRDefault="00000000">
      <w:pPr>
        <w:spacing w:before="83"/>
        <w:ind w:left="975"/>
        <w:rPr>
          <w:sz w:val="20"/>
        </w:rPr>
      </w:pPr>
      <w:r>
        <w:rPr>
          <w:noProof/>
        </w:rPr>
        <w:lastRenderedPageBreak/>
        <mc:AlternateContent>
          <mc:Choice Requires="wpg">
            <w:drawing>
              <wp:anchor distT="0" distB="0" distL="0" distR="0" simplePos="0" relativeHeight="15729152" behindDoc="0" locked="0" layoutInCell="1" allowOverlap="1" wp14:anchorId="6B7D21CD" wp14:editId="3A869F0C">
                <wp:simplePos x="0" y="0"/>
                <wp:positionH relativeFrom="page">
                  <wp:posOffset>1863185</wp:posOffset>
                </wp:positionH>
                <wp:positionV relativeFrom="paragraph">
                  <wp:posOffset>6071</wp:posOffset>
                </wp:positionV>
                <wp:extent cx="4468495" cy="2718435"/>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68495" cy="2718435"/>
                          <a:chOff x="0" y="0"/>
                          <a:chExt cx="4468495" cy="2718435"/>
                        </a:xfrm>
                      </wpg:grpSpPr>
                      <wps:wsp>
                        <wps:cNvPr id="25" name="Graphic 25"/>
                        <wps:cNvSpPr/>
                        <wps:spPr>
                          <a:xfrm>
                            <a:off x="0" y="864760"/>
                            <a:ext cx="4468495" cy="1482725"/>
                          </a:xfrm>
                          <a:custGeom>
                            <a:avLst/>
                            <a:gdLst/>
                            <a:ahLst/>
                            <a:cxnLst/>
                            <a:rect l="l" t="t" r="r" b="b"/>
                            <a:pathLst>
                              <a:path w="4468495" h="1482725">
                                <a:moveTo>
                                  <a:pt x="0" y="1482627"/>
                                </a:moveTo>
                                <a:lnTo>
                                  <a:pt x="1223415" y="1482627"/>
                                </a:lnTo>
                              </a:path>
                              <a:path w="4468495" h="1482725">
                                <a:moveTo>
                                  <a:pt x="3244660" y="1482627"/>
                                </a:moveTo>
                                <a:lnTo>
                                  <a:pt x="4468076" y="1482627"/>
                                </a:lnTo>
                              </a:path>
                              <a:path w="4468495" h="1482725">
                                <a:moveTo>
                                  <a:pt x="2180887" y="1482627"/>
                                </a:moveTo>
                                <a:lnTo>
                                  <a:pt x="2287188" y="1482627"/>
                                </a:lnTo>
                              </a:path>
                              <a:path w="4468495" h="1482725">
                                <a:moveTo>
                                  <a:pt x="3244660" y="988460"/>
                                </a:moveTo>
                                <a:lnTo>
                                  <a:pt x="4468076" y="988460"/>
                                </a:lnTo>
                              </a:path>
                              <a:path w="4468495" h="1482725">
                                <a:moveTo>
                                  <a:pt x="0" y="988460"/>
                                </a:moveTo>
                                <a:lnTo>
                                  <a:pt x="1223415" y="988460"/>
                                </a:lnTo>
                              </a:path>
                              <a:path w="4468495" h="1482725">
                                <a:moveTo>
                                  <a:pt x="2180887" y="988460"/>
                                </a:moveTo>
                                <a:lnTo>
                                  <a:pt x="2287188" y="988460"/>
                                </a:lnTo>
                              </a:path>
                              <a:path w="4468495" h="1482725">
                                <a:moveTo>
                                  <a:pt x="0" y="494166"/>
                                </a:moveTo>
                                <a:lnTo>
                                  <a:pt x="1223415" y="494166"/>
                                </a:lnTo>
                              </a:path>
                              <a:path w="4468495" h="1482725">
                                <a:moveTo>
                                  <a:pt x="3244660" y="494166"/>
                                </a:moveTo>
                                <a:lnTo>
                                  <a:pt x="4468076" y="494166"/>
                                </a:lnTo>
                              </a:path>
                              <a:path w="4468495" h="1482725">
                                <a:moveTo>
                                  <a:pt x="2180887" y="494166"/>
                                </a:moveTo>
                                <a:lnTo>
                                  <a:pt x="2287188" y="494166"/>
                                </a:lnTo>
                              </a:path>
                              <a:path w="4468495" h="1482725">
                                <a:moveTo>
                                  <a:pt x="3244660" y="0"/>
                                </a:moveTo>
                                <a:lnTo>
                                  <a:pt x="4468076" y="0"/>
                                </a:lnTo>
                              </a:path>
                              <a:path w="4468495" h="1482725">
                                <a:moveTo>
                                  <a:pt x="0" y="0"/>
                                </a:moveTo>
                                <a:lnTo>
                                  <a:pt x="2287188" y="0"/>
                                </a:lnTo>
                              </a:path>
                            </a:pathLst>
                          </a:custGeom>
                          <a:ln w="6731">
                            <a:solidFill>
                              <a:srgbClr val="EBEBEB"/>
                            </a:solidFill>
                            <a:prstDash val="solid"/>
                          </a:ln>
                        </wps:spPr>
                        <wps:bodyPr wrap="square" lIns="0" tIns="0" rIns="0" bIns="0" rtlCol="0">
                          <a:prstTxWarp prst="textNoShape">
                            <a:avLst/>
                          </a:prstTxWarp>
                          <a:noAutofit/>
                        </wps:bodyPr>
                      </wps:wsp>
                      <wps:wsp>
                        <wps:cNvPr id="26" name="Graphic 26"/>
                        <wps:cNvSpPr/>
                        <wps:spPr>
                          <a:xfrm>
                            <a:off x="0" y="370593"/>
                            <a:ext cx="4468495" cy="1270"/>
                          </a:xfrm>
                          <a:custGeom>
                            <a:avLst/>
                            <a:gdLst/>
                            <a:ahLst/>
                            <a:cxnLst/>
                            <a:rect l="l" t="t" r="r" b="b"/>
                            <a:pathLst>
                              <a:path w="4468495">
                                <a:moveTo>
                                  <a:pt x="0" y="0"/>
                                </a:moveTo>
                                <a:lnTo>
                                  <a:pt x="4468076" y="0"/>
                                </a:lnTo>
                              </a:path>
                            </a:pathLst>
                          </a:custGeom>
                          <a:ln w="6731">
                            <a:solidFill>
                              <a:srgbClr val="EBEBEB"/>
                            </a:solidFill>
                            <a:prstDash val="solid"/>
                          </a:ln>
                        </wps:spPr>
                        <wps:bodyPr wrap="square" lIns="0" tIns="0" rIns="0" bIns="0" rtlCol="0">
                          <a:prstTxWarp prst="textNoShape">
                            <a:avLst/>
                          </a:prstTxWarp>
                          <a:noAutofit/>
                        </wps:bodyPr>
                      </wps:wsp>
                      <wps:wsp>
                        <wps:cNvPr id="27" name="Graphic 27"/>
                        <wps:cNvSpPr/>
                        <wps:spPr>
                          <a:xfrm>
                            <a:off x="0" y="2594407"/>
                            <a:ext cx="4468495" cy="1270"/>
                          </a:xfrm>
                          <a:custGeom>
                            <a:avLst/>
                            <a:gdLst/>
                            <a:ahLst/>
                            <a:cxnLst/>
                            <a:rect l="l" t="t" r="r" b="b"/>
                            <a:pathLst>
                              <a:path w="4468495">
                                <a:moveTo>
                                  <a:pt x="0" y="0"/>
                                </a:moveTo>
                                <a:lnTo>
                                  <a:pt x="4468076" y="0"/>
                                </a:lnTo>
                              </a:path>
                            </a:pathLst>
                          </a:custGeom>
                          <a:ln w="13589">
                            <a:solidFill>
                              <a:srgbClr val="EBEBEB"/>
                            </a:solidFill>
                            <a:prstDash val="solid"/>
                          </a:ln>
                        </wps:spPr>
                        <wps:bodyPr wrap="square" lIns="0" tIns="0" rIns="0" bIns="0" rtlCol="0">
                          <a:prstTxWarp prst="textNoShape">
                            <a:avLst/>
                          </a:prstTxWarp>
                          <a:noAutofit/>
                        </wps:bodyPr>
                      </wps:wsp>
                      <wps:wsp>
                        <wps:cNvPr id="28" name="Graphic 28"/>
                        <wps:cNvSpPr/>
                        <wps:spPr>
                          <a:xfrm>
                            <a:off x="0" y="1111907"/>
                            <a:ext cx="4468495" cy="988694"/>
                          </a:xfrm>
                          <a:custGeom>
                            <a:avLst/>
                            <a:gdLst/>
                            <a:ahLst/>
                            <a:cxnLst/>
                            <a:rect l="l" t="t" r="r" b="b"/>
                            <a:pathLst>
                              <a:path w="4468495" h="988694">
                                <a:moveTo>
                                  <a:pt x="0" y="988333"/>
                                </a:moveTo>
                                <a:lnTo>
                                  <a:pt x="1223415" y="988333"/>
                                </a:lnTo>
                              </a:path>
                              <a:path w="4468495" h="988694">
                                <a:moveTo>
                                  <a:pt x="3244660" y="988333"/>
                                </a:moveTo>
                                <a:lnTo>
                                  <a:pt x="4468076" y="988333"/>
                                </a:lnTo>
                              </a:path>
                              <a:path w="4468495" h="988694">
                                <a:moveTo>
                                  <a:pt x="2180887" y="988333"/>
                                </a:moveTo>
                                <a:lnTo>
                                  <a:pt x="2287188" y="988333"/>
                                </a:lnTo>
                              </a:path>
                              <a:path w="4468495" h="988694">
                                <a:moveTo>
                                  <a:pt x="0" y="494166"/>
                                </a:moveTo>
                                <a:lnTo>
                                  <a:pt x="1223415" y="494166"/>
                                </a:lnTo>
                              </a:path>
                              <a:path w="4468495" h="988694">
                                <a:moveTo>
                                  <a:pt x="3244660" y="494166"/>
                                </a:moveTo>
                                <a:lnTo>
                                  <a:pt x="4468076" y="494166"/>
                                </a:lnTo>
                              </a:path>
                              <a:path w="4468495" h="988694">
                                <a:moveTo>
                                  <a:pt x="2180887" y="494166"/>
                                </a:moveTo>
                                <a:lnTo>
                                  <a:pt x="2287188" y="494166"/>
                                </a:lnTo>
                              </a:path>
                              <a:path w="4468495" h="988694">
                                <a:moveTo>
                                  <a:pt x="3244660" y="0"/>
                                </a:moveTo>
                                <a:lnTo>
                                  <a:pt x="4468076" y="0"/>
                                </a:lnTo>
                              </a:path>
                              <a:path w="4468495" h="988694">
                                <a:moveTo>
                                  <a:pt x="0" y="0"/>
                                </a:moveTo>
                                <a:lnTo>
                                  <a:pt x="2287188" y="0"/>
                                </a:lnTo>
                              </a:path>
                            </a:pathLst>
                          </a:custGeom>
                          <a:ln w="13589">
                            <a:solidFill>
                              <a:srgbClr val="EBEBEB"/>
                            </a:solidFill>
                            <a:prstDash val="solid"/>
                          </a:ln>
                        </wps:spPr>
                        <wps:bodyPr wrap="square" lIns="0" tIns="0" rIns="0" bIns="0" rtlCol="0">
                          <a:prstTxWarp prst="textNoShape">
                            <a:avLst/>
                          </a:prstTxWarp>
                          <a:noAutofit/>
                        </wps:bodyPr>
                      </wps:wsp>
                      <wps:wsp>
                        <wps:cNvPr id="29" name="Graphic 29"/>
                        <wps:cNvSpPr/>
                        <wps:spPr>
                          <a:xfrm>
                            <a:off x="0" y="123573"/>
                            <a:ext cx="4468495" cy="494665"/>
                          </a:xfrm>
                          <a:custGeom>
                            <a:avLst/>
                            <a:gdLst/>
                            <a:ahLst/>
                            <a:cxnLst/>
                            <a:rect l="l" t="t" r="r" b="b"/>
                            <a:pathLst>
                              <a:path w="4468495" h="494665">
                                <a:moveTo>
                                  <a:pt x="0" y="494166"/>
                                </a:moveTo>
                                <a:lnTo>
                                  <a:pt x="4468076" y="494166"/>
                                </a:lnTo>
                              </a:path>
                              <a:path w="4468495" h="494665">
                                <a:moveTo>
                                  <a:pt x="0" y="0"/>
                                </a:moveTo>
                                <a:lnTo>
                                  <a:pt x="4468076" y="0"/>
                                </a:lnTo>
                              </a:path>
                            </a:pathLst>
                          </a:custGeom>
                          <a:ln w="13589">
                            <a:solidFill>
                              <a:srgbClr val="EBEBEB"/>
                            </a:solidFill>
                            <a:prstDash val="solid"/>
                          </a:ln>
                        </wps:spPr>
                        <wps:bodyPr wrap="square" lIns="0" tIns="0" rIns="0" bIns="0" rtlCol="0">
                          <a:prstTxWarp prst="textNoShape">
                            <a:avLst/>
                          </a:prstTxWarp>
                          <a:noAutofit/>
                        </wps:bodyPr>
                      </wps:wsp>
                      <wps:wsp>
                        <wps:cNvPr id="30" name="Graphic 30"/>
                        <wps:cNvSpPr/>
                        <wps:spPr>
                          <a:xfrm>
                            <a:off x="638314" y="0"/>
                            <a:ext cx="1270" cy="2718435"/>
                          </a:xfrm>
                          <a:custGeom>
                            <a:avLst/>
                            <a:gdLst/>
                            <a:ahLst/>
                            <a:cxnLst/>
                            <a:rect l="l" t="t" r="r" b="b"/>
                            <a:pathLst>
                              <a:path h="2718435">
                                <a:moveTo>
                                  <a:pt x="0" y="2594407"/>
                                </a:moveTo>
                                <a:lnTo>
                                  <a:pt x="0" y="2717981"/>
                                </a:lnTo>
                              </a:path>
                              <a:path h="2718435">
                                <a:moveTo>
                                  <a:pt x="0" y="0"/>
                                </a:moveTo>
                                <a:lnTo>
                                  <a:pt x="0" y="2367073"/>
                                </a:lnTo>
                              </a:path>
                            </a:pathLst>
                          </a:custGeom>
                          <a:ln w="13589">
                            <a:solidFill>
                              <a:srgbClr val="EBEBEB"/>
                            </a:solidFill>
                            <a:prstDash val="solid"/>
                          </a:ln>
                        </wps:spPr>
                        <wps:bodyPr wrap="square" lIns="0" tIns="0" rIns="0" bIns="0" rtlCol="0">
                          <a:prstTxWarp prst="textNoShape">
                            <a:avLst/>
                          </a:prstTxWarp>
                          <a:noAutofit/>
                        </wps:bodyPr>
                      </wps:wsp>
                      <wps:wsp>
                        <wps:cNvPr id="31" name="Graphic 31"/>
                        <wps:cNvSpPr/>
                        <wps:spPr>
                          <a:xfrm>
                            <a:off x="1702088" y="0"/>
                            <a:ext cx="2127885" cy="2718435"/>
                          </a:xfrm>
                          <a:custGeom>
                            <a:avLst/>
                            <a:gdLst/>
                            <a:ahLst/>
                            <a:cxnLst/>
                            <a:rect l="l" t="t" r="r" b="b"/>
                            <a:pathLst>
                              <a:path w="2127885" h="2718435">
                                <a:moveTo>
                                  <a:pt x="0" y="0"/>
                                </a:moveTo>
                                <a:lnTo>
                                  <a:pt x="0" y="1141498"/>
                                </a:lnTo>
                              </a:path>
                              <a:path w="2127885" h="2718435">
                                <a:moveTo>
                                  <a:pt x="0" y="2594407"/>
                                </a:moveTo>
                                <a:lnTo>
                                  <a:pt x="0" y="2717981"/>
                                </a:lnTo>
                              </a:path>
                              <a:path w="2127885" h="2718435">
                                <a:moveTo>
                                  <a:pt x="1063900" y="2594407"/>
                                </a:moveTo>
                                <a:lnTo>
                                  <a:pt x="1063900" y="2717981"/>
                                </a:lnTo>
                              </a:path>
                              <a:path w="2127885" h="2718435">
                                <a:moveTo>
                                  <a:pt x="1063900" y="0"/>
                                </a:moveTo>
                                <a:lnTo>
                                  <a:pt x="1063900" y="677050"/>
                                </a:lnTo>
                              </a:path>
                              <a:path w="2127885" h="2718435">
                                <a:moveTo>
                                  <a:pt x="2127673" y="2594407"/>
                                </a:moveTo>
                                <a:lnTo>
                                  <a:pt x="2127673" y="2717981"/>
                                </a:lnTo>
                              </a:path>
                              <a:path w="2127885" h="2718435">
                                <a:moveTo>
                                  <a:pt x="2127673" y="0"/>
                                </a:moveTo>
                                <a:lnTo>
                                  <a:pt x="2127673" y="2475787"/>
                                </a:lnTo>
                              </a:path>
                            </a:pathLst>
                          </a:custGeom>
                          <a:ln w="13589">
                            <a:solidFill>
                              <a:srgbClr val="EBEBEB"/>
                            </a:solidFill>
                            <a:prstDash val="solid"/>
                          </a:ln>
                        </wps:spPr>
                        <wps:bodyPr wrap="square" lIns="0" tIns="0" rIns="0" bIns="0" rtlCol="0">
                          <a:prstTxWarp prst="textNoShape">
                            <a:avLst/>
                          </a:prstTxWarp>
                          <a:noAutofit/>
                        </wps:bodyPr>
                      </wps:wsp>
                      <wps:wsp>
                        <wps:cNvPr id="32" name="Graphic 32"/>
                        <wps:cNvSpPr/>
                        <wps:spPr>
                          <a:xfrm>
                            <a:off x="159632" y="677060"/>
                            <a:ext cx="4149090" cy="1917700"/>
                          </a:xfrm>
                          <a:custGeom>
                            <a:avLst/>
                            <a:gdLst/>
                            <a:ahLst/>
                            <a:cxnLst/>
                            <a:rect l="l" t="t" r="r" b="b"/>
                            <a:pathLst>
                              <a:path w="4149090" h="1917700">
                                <a:moveTo>
                                  <a:pt x="957478" y="1690014"/>
                                </a:moveTo>
                                <a:lnTo>
                                  <a:pt x="0" y="1690014"/>
                                </a:lnTo>
                                <a:lnTo>
                                  <a:pt x="0" y="1917357"/>
                                </a:lnTo>
                                <a:lnTo>
                                  <a:pt x="957478" y="1917357"/>
                                </a:lnTo>
                                <a:lnTo>
                                  <a:pt x="957478" y="1690014"/>
                                </a:lnTo>
                                <a:close/>
                              </a:path>
                              <a:path w="4149090" h="1917700">
                                <a:moveTo>
                                  <a:pt x="2021243" y="464439"/>
                                </a:moveTo>
                                <a:lnTo>
                                  <a:pt x="1063777" y="464439"/>
                                </a:lnTo>
                                <a:lnTo>
                                  <a:pt x="1063777" y="1917357"/>
                                </a:lnTo>
                                <a:lnTo>
                                  <a:pt x="2021243" y="1917357"/>
                                </a:lnTo>
                                <a:lnTo>
                                  <a:pt x="2021243" y="464439"/>
                                </a:lnTo>
                                <a:close/>
                              </a:path>
                              <a:path w="4149090" h="1917700">
                                <a:moveTo>
                                  <a:pt x="3085020" y="0"/>
                                </a:moveTo>
                                <a:lnTo>
                                  <a:pt x="2127554" y="0"/>
                                </a:lnTo>
                                <a:lnTo>
                                  <a:pt x="2127554" y="1917357"/>
                                </a:lnTo>
                                <a:lnTo>
                                  <a:pt x="3085020" y="1917357"/>
                                </a:lnTo>
                                <a:lnTo>
                                  <a:pt x="3085020" y="0"/>
                                </a:lnTo>
                                <a:close/>
                              </a:path>
                              <a:path w="4149090" h="1917700">
                                <a:moveTo>
                                  <a:pt x="4148925" y="1798739"/>
                                </a:moveTo>
                                <a:lnTo>
                                  <a:pt x="3191446" y="1798739"/>
                                </a:lnTo>
                                <a:lnTo>
                                  <a:pt x="3191446" y="1917357"/>
                                </a:lnTo>
                                <a:lnTo>
                                  <a:pt x="4148925" y="1917357"/>
                                </a:lnTo>
                                <a:lnTo>
                                  <a:pt x="4148925" y="1798739"/>
                                </a:lnTo>
                                <a:close/>
                              </a:path>
                            </a:pathLst>
                          </a:custGeom>
                          <a:solidFill>
                            <a:srgbClr val="595959"/>
                          </a:solidFill>
                        </wps:spPr>
                        <wps:bodyPr wrap="square" lIns="0" tIns="0" rIns="0" bIns="0" rtlCol="0">
                          <a:prstTxWarp prst="textNoShape">
                            <a:avLst/>
                          </a:prstTxWarp>
                          <a:noAutofit/>
                        </wps:bodyPr>
                      </wps:wsp>
                      <wps:wsp>
                        <wps:cNvPr id="33" name="Textbox 33"/>
                        <wps:cNvSpPr txBox="1"/>
                        <wps:spPr>
                          <a:xfrm>
                            <a:off x="2585517" y="367516"/>
                            <a:ext cx="374015" cy="294005"/>
                          </a:xfrm>
                          <a:prstGeom prst="rect">
                            <a:avLst/>
                          </a:prstGeom>
                        </wps:spPr>
                        <wps:txbx>
                          <w:txbxContent>
                            <w:p w14:paraId="1A1364A8" w14:textId="77777777" w:rsidR="00B26A88" w:rsidRDefault="00000000">
                              <w:pPr>
                                <w:spacing w:line="226" w:lineRule="exact"/>
                                <w:ind w:left="119"/>
                              </w:pPr>
                              <w:r>
                                <w:rPr>
                                  <w:spacing w:val="-5"/>
                                </w:rPr>
                                <w:t>194</w:t>
                              </w:r>
                            </w:p>
                            <w:p w14:paraId="750946A3" w14:textId="77777777" w:rsidR="00B26A88" w:rsidRDefault="00000000">
                              <w:pPr>
                                <w:spacing w:line="236" w:lineRule="exact"/>
                              </w:pPr>
                              <w:r>
                                <w:rPr>
                                  <w:spacing w:val="-2"/>
                                </w:rPr>
                                <w:t>51.6%</w:t>
                              </w:r>
                            </w:p>
                          </w:txbxContent>
                        </wps:txbx>
                        <wps:bodyPr wrap="square" lIns="0" tIns="0" rIns="0" bIns="0" rtlCol="0">
                          <a:noAutofit/>
                        </wps:bodyPr>
                      </wps:wsp>
                      <wps:wsp>
                        <wps:cNvPr id="34" name="Textbox 34"/>
                        <wps:cNvSpPr txBox="1"/>
                        <wps:spPr>
                          <a:xfrm>
                            <a:off x="1521744" y="832092"/>
                            <a:ext cx="374015" cy="294005"/>
                          </a:xfrm>
                          <a:prstGeom prst="rect">
                            <a:avLst/>
                          </a:prstGeom>
                        </wps:spPr>
                        <wps:txbx>
                          <w:txbxContent>
                            <w:p w14:paraId="7B60DA7B" w14:textId="77777777" w:rsidR="00B26A88" w:rsidRDefault="00000000">
                              <w:pPr>
                                <w:spacing w:line="226" w:lineRule="exact"/>
                                <w:ind w:left="119"/>
                              </w:pPr>
                              <w:r>
                                <w:rPr>
                                  <w:spacing w:val="-5"/>
                                </w:rPr>
                                <w:t>147</w:t>
                              </w:r>
                            </w:p>
                            <w:p w14:paraId="4DAAA348" w14:textId="77777777" w:rsidR="00B26A88" w:rsidRDefault="00000000">
                              <w:pPr>
                                <w:spacing w:line="236" w:lineRule="exact"/>
                              </w:pPr>
                              <w:r>
                                <w:rPr>
                                  <w:spacing w:val="-2"/>
                                </w:rPr>
                                <w:t>39.1%</w:t>
                              </w:r>
                            </w:p>
                          </w:txbxContent>
                        </wps:txbx>
                        <wps:bodyPr wrap="square" lIns="0" tIns="0" rIns="0" bIns="0" rtlCol="0">
                          <a:noAutofit/>
                        </wps:bodyPr>
                      </wps:wsp>
                      <wps:wsp>
                        <wps:cNvPr id="35" name="Textbox 35"/>
                        <wps:cNvSpPr txBox="1"/>
                        <wps:spPr>
                          <a:xfrm>
                            <a:off x="492769" y="2057666"/>
                            <a:ext cx="304165" cy="294005"/>
                          </a:xfrm>
                          <a:prstGeom prst="rect">
                            <a:avLst/>
                          </a:prstGeom>
                        </wps:spPr>
                        <wps:txbx>
                          <w:txbxContent>
                            <w:p w14:paraId="0AC1927B" w14:textId="77777777" w:rsidR="00B26A88" w:rsidRDefault="00000000">
                              <w:pPr>
                                <w:spacing w:line="226" w:lineRule="exact"/>
                                <w:ind w:left="119"/>
                              </w:pPr>
                              <w:r>
                                <w:rPr>
                                  <w:spacing w:val="-5"/>
                                </w:rPr>
                                <w:t>23</w:t>
                              </w:r>
                            </w:p>
                            <w:p w14:paraId="3F1D286A" w14:textId="77777777" w:rsidR="00B26A88" w:rsidRDefault="00000000">
                              <w:pPr>
                                <w:spacing w:line="236" w:lineRule="exact"/>
                              </w:pPr>
                              <w:r>
                                <w:rPr>
                                  <w:spacing w:val="-4"/>
                                </w:rPr>
                                <w:t>6.1%</w:t>
                              </w:r>
                            </w:p>
                          </w:txbxContent>
                        </wps:txbx>
                        <wps:bodyPr wrap="square" lIns="0" tIns="0" rIns="0" bIns="0" rtlCol="0">
                          <a:noAutofit/>
                        </wps:bodyPr>
                      </wps:wsp>
                      <wps:wsp>
                        <wps:cNvPr id="36" name="Textbox 36"/>
                        <wps:cNvSpPr txBox="1"/>
                        <wps:spPr>
                          <a:xfrm>
                            <a:off x="3684343" y="2166380"/>
                            <a:ext cx="304165" cy="294005"/>
                          </a:xfrm>
                          <a:prstGeom prst="rect">
                            <a:avLst/>
                          </a:prstGeom>
                        </wps:spPr>
                        <wps:txbx>
                          <w:txbxContent>
                            <w:p w14:paraId="232CCF89" w14:textId="77777777" w:rsidR="00B26A88" w:rsidRDefault="00000000">
                              <w:pPr>
                                <w:spacing w:line="226" w:lineRule="exact"/>
                                <w:ind w:left="119"/>
                              </w:pPr>
                              <w:r>
                                <w:rPr>
                                  <w:spacing w:val="-5"/>
                                </w:rPr>
                                <w:t>12</w:t>
                              </w:r>
                            </w:p>
                            <w:p w14:paraId="09227644" w14:textId="77777777" w:rsidR="00B26A88" w:rsidRDefault="00000000">
                              <w:pPr>
                                <w:spacing w:line="236" w:lineRule="exact"/>
                              </w:pPr>
                              <w:r>
                                <w:rPr>
                                  <w:spacing w:val="-4"/>
                                </w:rPr>
                                <w:t>3.2%</w:t>
                              </w:r>
                            </w:p>
                          </w:txbxContent>
                        </wps:txbx>
                        <wps:bodyPr wrap="square" lIns="0" tIns="0" rIns="0" bIns="0" rtlCol="0">
                          <a:noAutofit/>
                        </wps:bodyPr>
                      </wps:wsp>
                    </wpg:wgp>
                  </a:graphicData>
                </a:graphic>
              </wp:anchor>
            </w:drawing>
          </mc:Choice>
          <mc:Fallback>
            <w:pict>
              <v:group w14:anchorId="6B7D21CD" id="Group 24" o:spid="_x0000_s1048" style="position:absolute;left:0;text-align:left;margin-left:146.7pt;margin-top:.5pt;width:351.85pt;height:214.05pt;z-index:15729152;mso-wrap-distance-left:0;mso-wrap-distance-right:0;mso-position-horizontal-relative:page;mso-position-vertical-relative:text" coordsize="44684,27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">
                <v:shape id="Graphic 25" o:spid="_x0000_s1049" style="position:absolute;top:8647;width:44684;height:14827;visibility:visible;mso-wrap-style:square;v-text-anchor:top" coordsize="4468495,1482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" path="m,1482627r1223415,em3244660,1482627r1223416,em2180887,1482627r106301,em3244660,988460r1223416,em,988460r1223415,em2180887,988460r106301,em,494166r1223415,em3244660,494166r1223416,em2180887,494166r106301,em3244660,l4468076,em,l2287188,e" filled="f" strokecolor="#ebebeb" strokeweight=".53pt">
                  <v:path arrowok="t"/>
                </v:shape>
                <v:shape id="Graphic 26" o:spid="_x0000_s1050" style="position:absolute;top:3705;width:44684;height:13;visibility:visible;mso-wrap-style:square;v-text-anchor:top" coordsize="4468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" path="m,l4468076,e" filled="f" strokecolor="#ebebeb" strokeweight=".53pt">
                  <v:path arrowok="t"/>
                </v:shape>
                <v:shape id="Graphic 27" o:spid="_x0000_s1051" style="position:absolute;top:25944;width:44684;height:12;visibility:visible;mso-wrap-style:square;v-text-anchor:top" coordsize="4468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" path="m,l4468076,e" filled="f" strokecolor="#ebebeb" strokeweight="1.07pt">
                  <v:path arrowok="t"/>
                </v:shape>
                <v:shape id="Graphic 28" o:spid="_x0000_s1052" style="position:absolute;top:11119;width:44684;height:9887;visibility:visible;mso-wrap-style:square;v-text-anchor:top" coordsize="4468495,988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" path="m,988333r1223415,em3244660,988333r1223416,em2180887,988333r106301,em,494166r1223415,em3244660,494166r1223416,em2180887,494166r106301,em3244660,l4468076,em,l2287188,e" filled="f" strokecolor="#ebebeb" strokeweight="1.07pt">
                  <v:path arrowok="t"/>
                </v:shape>
                <v:shape id="Graphic 29" o:spid="_x0000_s1053" style="position:absolute;top:1235;width:44684;height:4947;visibility:visible;mso-wrap-style:square;v-text-anchor:top" coordsize="4468495,494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" path="m,494166r4468076,em,l4468076,e" filled="f" strokecolor="#ebebeb" strokeweight="1.07pt">
                  <v:path arrowok="t"/>
                </v:shape>
                <v:shape id="Graphic 30" o:spid="_x0000_s1054" style="position:absolute;left:6383;width:12;height:27184;visibility:visible;mso-wrap-style:square;v-text-anchor:top" coordsize="1270,271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" path="m,2594407r,123574em,l,2367073e" filled="f" strokecolor="#ebebeb" strokeweight="1.07pt">
                  <v:path arrowok="t"/>
                </v:shape>
                <v:shape id="Graphic 31" o:spid="_x0000_s1055" style="position:absolute;left:17020;width:21279;height:27184;visibility:visible;mso-wrap-style:square;v-text-anchor:top" coordsize="2127885,271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" path="m,l,1141498em,2594407r,123574em1063900,2594407r,123574em1063900,r,677050em2127673,2594407r,123574em2127673,r,2475787e" filled="f" strokecolor="#ebebeb" strokeweight="1.07pt">
                  <v:path arrowok="t"/>
                </v:shape>
                <v:shape id="Graphic 32" o:spid="_x0000_s1056" style="position:absolute;left:1596;top:6770;width:41491;height:19177;visibility:visible;mso-wrap-style:square;v-text-anchor:top" coordsize="4149090,191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" path="m957478,1690014l,1690014r,227343l957478,1917357r,-227343xem2021243,464439r-957466,l1063777,1917357r957466,l2021243,464439xem3085020,l2127554,r,1917357l3085020,1917357,3085020,xem4148925,1798739r-957479,l3191446,1917357r957479,l4148925,1798739xe" fillcolor="#595959" stroked="f">
                  <v:path arrowok="t"/>
                </v:shape>
                <v:shape id="Textbox 33" o:spid="_x0000_s1057" type="#_x0000_t202" style="position:absolute;left:25855;top:3675;width:3740;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1A1364A8" w14:textId="77777777" w:rsidR="00B26A88" w:rsidRDefault="00000000">
                        <w:pPr>
                          <w:spacing w:line="226" w:lineRule="exact"/>
                          <w:ind w:left="119"/>
                        </w:pPr>
                        <w:r>
                          <w:rPr>
                            <w:spacing w:val="-5"/>
                          </w:rPr>
                          <w:t>194</w:t>
                        </w:r>
                      </w:p>
                      <w:p w14:paraId="750946A3" w14:textId="77777777" w:rsidR="00B26A88" w:rsidRDefault="00000000">
                        <w:pPr>
                          <w:spacing w:line="236" w:lineRule="exact"/>
                        </w:pPr>
                        <w:r>
                          <w:rPr>
                            <w:spacing w:val="-2"/>
                          </w:rPr>
                          <w:t>51.6%</w:t>
                        </w:r>
                      </w:p>
                    </w:txbxContent>
                  </v:textbox>
                </v:shape>
                <v:shape id="Textbox 34" o:spid="_x0000_s1058" type="#_x0000_t202" style="position:absolute;left:15217;top:8320;width:3740;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7B60DA7B" w14:textId="77777777" w:rsidR="00B26A88" w:rsidRDefault="00000000">
                        <w:pPr>
                          <w:spacing w:line="226" w:lineRule="exact"/>
                          <w:ind w:left="119"/>
                        </w:pPr>
                        <w:r>
                          <w:rPr>
                            <w:spacing w:val="-5"/>
                          </w:rPr>
                          <w:t>147</w:t>
                        </w:r>
                      </w:p>
                      <w:p w14:paraId="4DAAA348" w14:textId="77777777" w:rsidR="00B26A88" w:rsidRDefault="00000000">
                        <w:pPr>
                          <w:spacing w:line="236" w:lineRule="exact"/>
                        </w:pPr>
                        <w:r>
                          <w:rPr>
                            <w:spacing w:val="-2"/>
                          </w:rPr>
                          <w:t>39.1%</w:t>
                        </w:r>
                      </w:p>
                    </w:txbxContent>
                  </v:textbox>
                </v:shape>
                <v:shape id="Textbox 35" o:spid="_x0000_s1059" type="#_x0000_t202" style="position:absolute;left:4927;top:20576;width:3042;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0AC1927B" w14:textId="77777777" w:rsidR="00B26A88" w:rsidRDefault="00000000">
                        <w:pPr>
                          <w:spacing w:line="226" w:lineRule="exact"/>
                          <w:ind w:left="119"/>
                        </w:pPr>
                        <w:r>
                          <w:rPr>
                            <w:spacing w:val="-5"/>
                          </w:rPr>
                          <w:t>23</w:t>
                        </w:r>
                      </w:p>
                      <w:p w14:paraId="3F1D286A" w14:textId="77777777" w:rsidR="00B26A88" w:rsidRDefault="00000000">
                        <w:pPr>
                          <w:spacing w:line="236" w:lineRule="exact"/>
                        </w:pPr>
                        <w:r>
                          <w:rPr>
                            <w:spacing w:val="-4"/>
                          </w:rPr>
                          <w:t>6.1%</w:t>
                        </w:r>
                      </w:p>
                    </w:txbxContent>
                  </v:textbox>
                </v:shape>
                <v:shape id="Textbox 36" o:spid="_x0000_s1060" type="#_x0000_t202" style="position:absolute;left:36843;top:21663;width:3042;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232CCF89" w14:textId="77777777" w:rsidR="00B26A88" w:rsidRDefault="00000000">
                        <w:pPr>
                          <w:spacing w:line="226" w:lineRule="exact"/>
                          <w:ind w:left="119"/>
                        </w:pPr>
                        <w:r>
                          <w:rPr>
                            <w:spacing w:val="-5"/>
                          </w:rPr>
                          <w:t>12</w:t>
                        </w:r>
                      </w:p>
                      <w:p w14:paraId="09227644" w14:textId="77777777" w:rsidR="00B26A88" w:rsidRDefault="00000000">
                        <w:pPr>
                          <w:spacing w:line="236" w:lineRule="exact"/>
                        </w:pPr>
                        <w:r>
                          <w:rPr>
                            <w:spacing w:val="-4"/>
                          </w:rPr>
                          <w:t>3.2%</w:t>
                        </w:r>
                      </w:p>
                    </w:txbxContent>
                  </v:textbox>
                </v:shape>
                <w10:wrap anchorx="page"/>
              </v:group>
            </w:pict>
          </mc:Fallback>
        </mc:AlternateContent>
      </w:r>
      <w:bookmarkStart w:id="53" w:name="_bookmark1"/>
      <w:bookmarkEnd w:id="53"/>
      <w:r>
        <w:rPr>
          <w:color w:val="4D4D4D"/>
          <w:spacing w:val="-5"/>
          <w:sz w:val="20"/>
        </w:rPr>
        <w:t>250</w:t>
      </w:r>
    </w:p>
    <w:p w14:paraId="7021B038" w14:textId="77777777" w:rsidR="00B26A88" w:rsidRDefault="00B26A88">
      <w:pPr>
        <w:pStyle w:val="BodyText"/>
        <w:rPr>
          <w:sz w:val="20"/>
        </w:rPr>
      </w:pPr>
    </w:p>
    <w:p w14:paraId="5772372C" w14:textId="77777777" w:rsidR="00B26A88" w:rsidRDefault="00B26A88">
      <w:pPr>
        <w:pStyle w:val="BodyText"/>
        <w:spacing w:before="88"/>
        <w:rPr>
          <w:sz w:val="20"/>
        </w:rPr>
      </w:pPr>
    </w:p>
    <w:p w14:paraId="53BB834D" w14:textId="77777777" w:rsidR="00B26A88" w:rsidRDefault="00000000">
      <w:pPr>
        <w:spacing w:before="1"/>
        <w:ind w:left="975"/>
        <w:rPr>
          <w:sz w:val="20"/>
        </w:rPr>
      </w:pPr>
      <w:r>
        <w:rPr>
          <w:color w:val="4D4D4D"/>
          <w:spacing w:val="-5"/>
          <w:sz w:val="20"/>
        </w:rPr>
        <w:t>200</w:t>
      </w:r>
    </w:p>
    <w:p w14:paraId="5BA90586" w14:textId="77777777" w:rsidR="00B26A88" w:rsidRDefault="00B26A88">
      <w:pPr>
        <w:pStyle w:val="BodyText"/>
        <w:rPr>
          <w:sz w:val="20"/>
        </w:rPr>
      </w:pPr>
    </w:p>
    <w:p w14:paraId="7E45DCBD" w14:textId="77777777" w:rsidR="00B26A88" w:rsidRDefault="00B26A88">
      <w:pPr>
        <w:pStyle w:val="BodyText"/>
        <w:spacing w:before="88"/>
        <w:rPr>
          <w:sz w:val="20"/>
        </w:rPr>
      </w:pPr>
    </w:p>
    <w:p w14:paraId="5932308D" w14:textId="77777777" w:rsidR="00B26A88" w:rsidRDefault="00000000">
      <w:pPr>
        <w:ind w:left="975"/>
        <w:rPr>
          <w:sz w:val="20"/>
        </w:rPr>
      </w:pPr>
      <w:r>
        <w:rPr>
          <w:noProof/>
        </w:rPr>
        <mc:AlternateContent>
          <mc:Choice Requires="wps">
            <w:drawing>
              <wp:anchor distT="0" distB="0" distL="0" distR="0" simplePos="0" relativeHeight="15729664" behindDoc="0" locked="0" layoutInCell="1" allowOverlap="1" wp14:anchorId="599066A6" wp14:editId="13BEDF99">
                <wp:simplePos x="0" y="0"/>
                <wp:positionH relativeFrom="page">
                  <wp:posOffset>1393487</wp:posOffset>
                </wp:positionH>
                <wp:positionV relativeFrom="paragraph">
                  <wp:posOffset>124687</wp:posOffset>
                </wp:positionV>
                <wp:extent cx="194310" cy="398145"/>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310" cy="398145"/>
                        </a:xfrm>
                        <a:prstGeom prst="rect">
                          <a:avLst/>
                        </a:prstGeom>
                      </wps:spPr>
                      <wps:txbx>
                        <w:txbxContent>
                          <w:p w14:paraId="00B0E1A5" w14:textId="77777777" w:rsidR="00B26A88" w:rsidRDefault="00000000">
                            <w:pPr>
                              <w:spacing w:before="10"/>
                              <w:ind w:left="20"/>
                              <w:rPr>
                                <w:sz w:val="24"/>
                              </w:rPr>
                            </w:pPr>
                            <w:r>
                              <w:rPr>
                                <w:spacing w:val="-2"/>
                                <w:sz w:val="24"/>
                              </w:rPr>
                              <w:t>Count</w:t>
                            </w:r>
                          </w:p>
                        </w:txbxContent>
                      </wps:txbx>
                      <wps:bodyPr vert="vert270" wrap="square" lIns="0" tIns="0" rIns="0" bIns="0" rtlCol="0">
                        <a:noAutofit/>
                      </wps:bodyPr>
                    </wps:wsp>
                  </a:graphicData>
                </a:graphic>
              </wp:anchor>
            </w:drawing>
          </mc:Choice>
          <mc:Fallback>
            <w:pict>
              <v:shape w14:anchorId="599066A6" id="Textbox 37" o:spid="_x0000_s1061" type="#_x0000_t202" style="position:absolute;left:0;text-align:left;margin-left:109.7pt;margin-top:9.8pt;width:15.3pt;height:31.35pt;z-index:15729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" filled="f" stroked="f">
                <v:textbox style="layout-flow:vertical;mso-layout-flow-alt:bottom-to-top" inset="0,0,0,0">
                  <w:txbxContent>
                    <w:p w14:paraId="00B0E1A5" w14:textId="77777777" w:rsidR="00B26A88" w:rsidRDefault="00000000">
                      <w:pPr>
                        <w:spacing w:before="10"/>
                        <w:ind w:left="20"/>
                        <w:rPr>
                          <w:sz w:val="24"/>
                        </w:rPr>
                      </w:pPr>
                      <w:r>
                        <w:rPr>
                          <w:spacing w:val="-2"/>
                          <w:sz w:val="24"/>
                        </w:rPr>
                        <w:t>Count</w:t>
                      </w:r>
                    </w:p>
                  </w:txbxContent>
                </v:textbox>
                <w10:wrap anchorx="page"/>
              </v:shape>
            </w:pict>
          </mc:Fallback>
        </mc:AlternateContent>
      </w:r>
      <w:r>
        <w:rPr>
          <w:color w:val="4D4D4D"/>
          <w:spacing w:val="-5"/>
          <w:sz w:val="20"/>
        </w:rPr>
        <w:t>150</w:t>
      </w:r>
    </w:p>
    <w:p w14:paraId="757D6EA8" w14:textId="77777777" w:rsidR="00B26A88" w:rsidRDefault="00B26A88">
      <w:pPr>
        <w:pStyle w:val="BodyText"/>
        <w:rPr>
          <w:sz w:val="20"/>
        </w:rPr>
      </w:pPr>
    </w:p>
    <w:p w14:paraId="680B1046" w14:textId="77777777" w:rsidR="00B26A88" w:rsidRDefault="00B26A88">
      <w:pPr>
        <w:pStyle w:val="BodyText"/>
        <w:spacing w:before="88"/>
        <w:rPr>
          <w:sz w:val="20"/>
        </w:rPr>
      </w:pPr>
    </w:p>
    <w:p w14:paraId="0B7C4757" w14:textId="77777777" w:rsidR="00B26A88" w:rsidRDefault="00000000">
      <w:pPr>
        <w:ind w:left="975"/>
        <w:rPr>
          <w:sz w:val="20"/>
        </w:rPr>
      </w:pPr>
      <w:r>
        <w:rPr>
          <w:color w:val="4D4D4D"/>
          <w:spacing w:val="-5"/>
          <w:sz w:val="20"/>
        </w:rPr>
        <w:t>100</w:t>
      </w:r>
    </w:p>
    <w:p w14:paraId="39C99C63" w14:textId="77777777" w:rsidR="00B26A88" w:rsidRDefault="00B26A88">
      <w:pPr>
        <w:pStyle w:val="BodyText"/>
        <w:rPr>
          <w:sz w:val="20"/>
        </w:rPr>
      </w:pPr>
    </w:p>
    <w:p w14:paraId="06815C42" w14:textId="77777777" w:rsidR="00B26A88" w:rsidRDefault="00B26A88">
      <w:pPr>
        <w:pStyle w:val="BodyText"/>
        <w:spacing w:before="88"/>
        <w:rPr>
          <w:sz w:val="20"/>
        </w:rPr>
      </w:pPr>
    </w:p>
    <w:p w14:paraId="2BBCFEBC" w14:textId="77777777" w:rsidR="00B26A88" w:rsidRDefault="00000000">
      <w:pPr>
        <w:ind w:left="1075"/>
        <w:rPr>
          <w:sz w:val="20"/>
        </w:rPr>
      </w:pPr>
      <w:r>
        <w:rPr>
          <w:color w:val="4D4D4D"/>
          <w:spacing w:val="-5"/>
          <w:sz w:val="20"/>
        </w:rPr>
        <w:t>50</w:t>
      </w:r>
    </w:p>
    <w:p w14:paraId="0C8532F7" w14:textId="77777777" w:rsidR="00B26A88" w:rsidRDefault="00B26A88">
      <w:pPr>
        <w:pStyle w:val="BodyText"/>
        <w:rPr>
          <w:sz w:val="20"/>
        </w:rPr>
      </w:pPr>
    </w:p>
    <w:p w14:paraId="6D00D7D6" w14:textId="77777777" w:rsidR="00B26A88" w:rsidRDefault="00B26A88">
      <w:pPr>
        <w:pStyle w:val="BodyText"/>
        <w:spacing w:before="89"/>
        <w:rPr>
          <w:sz w:val="20"/>
        </w:rPr>
      </w:pPr>
    </w:p>
    <w:p w14:paraId="54653017" w14:textId="77777777" w:rsidR="00B26A88" w:rsidRDefault="00000000">
      <w:pPr>
        <w:ind w:left="1175"/>
        <w:rPr>
          <w:sz w:val="20"/>
        </w:rPr>
      </w:pPr>
      <w:r>
        <w:rPr>
          <w:color w:val="4D4D4D"/>
          <w:spacing w:val="-10"/>
          <w:sz w:val="20"/>
        </w:rPr>
        <w:t>0</w:t>
      </w:r>
    </w:p>
    <w:p w14:paraId="48F2CC3B" w14:textId="77777777" w:rsidR="00B26A88" w:rsidRDefault="00000000">
      <w:pPr>
        <w:tabs>
          <w:tab w:val="left" w:pos="2047"/>
          <w:tab w:val="left" w:pos="3983"/>
          <w:tab w:val="left" w:pos="5690"/>
        </w:tabs>
        <w:spacing w:before="129" w:line="225" w:lineRule="exact"/>
        <w:ind w:left="372"/>
        <w:jc w:val="center"/>
        <w:rPr>
          <w:sz w:val="20"/>
        </w:rPr>
      </w:pPr>
      <w:r>
        <w:rPr>
          <w:color w:val="4D4D4D"/>
          <w:sz w:val="20"/>
        </w:rPr>
        <w:t xml:space="preserve">±2 SD / </w:t>
      </w:r>
      <w:r>
        <w:rPr>
          <w:color w:val="4D4D4D"/>
          <w:spacing w:val="-5"/>
          <w:sz w:val="20"/>
        </w:rPr>
        <w:t>95%</w:t>
      </w:r>
      <w:r>
        <w:rPr>
          <w:color w:val="4D4D4D"/>
          <w:sz w:val="20"/>
        </w:rPr>
        <w:tab/>
        <w:t xml:space="preserve">±3 SD / </w:t>
      </w:r>
      <w:r>
        <w:rPr>
          <w:color w:val="4D4D4D"/>
          <w:spacing w:val="-5"/>
          <w:sz w:val="20"/>
        </w:rPr>
        <w:t>99%</w:t>
      </w:r>
      <w:r>
        <w:rPr>
          <w:color w:val="4D4D4D"/>
          <w:sz w:val="20"/>
        </w:rPr>
        <w:tab/>
        <w:t xml:space="preserve">±4 </w:t>
      </w:r>
      <w:r>
        <w:rPr>
          <w:color w:val="4D4D4D"/>
          <w:spacing w:val="-5"/>
          <w:sz w:val="20"/>
        </w:rPr>
        <w:t>SD</w:t>
      </w:r>
      <w:r>
        <w:rPr>
          <w:color w:val="4D4D4D"/>
          <w:sz w:val="20"/>
        </w:rPr>
        <w:tab/>
      </w:r>
      <w:r>
        <w:rPr>
          <w:color w:val="4D4D4D"/>
          <w:spacing w:val="-2"/>
          <w:sz w:val="20"/>
        </w:rPr>
        <w:t>Other</w:t>
      </w:r>
    </w:p>
    <w:p w14:paraId="2591C029" w14:textId="77777777" w:rsidR="00B26A88" w:rsidRDefault="00000000">
      <w:pPr>
        <w:pStyle w:val="Heading3"/>
        <w:spacing w:line="271" w:lineRule="exact"/>
        <w:ind w:left="664"/>
        <w:jc w:val="center"/>
      </w:pPr>
      <w:r>
        <w:t xml:space="preserve">Outlier </w:t>
      </w:r>
      <w:r>
        <w:rPr>
          <w:spacing w:val="-2"/>
        </w:rPr>
        <w:t>Limit</w:t>
      </w:r>
    </w:p>
    <w:p w14:paraId="6385BEBB" w14:textId="77777777" w:rsidR="00B26A88" w:rsidRDefault="00B26A88">
      <w:pPr>
        <w:pStyle w:val="BodyText"/>
        <w:spacing w:before="18"/>
        <w:rPr>
          <w:sz w:val="24"/>
        </w:rPr>
      </w:pPr>
    </w:p>
    <w:p w14:paraId="1CF303F9" w14:textId="77777777" w:rsidR="00B26A88" w:rsidRDefault="00000000">
      <w:pPr>
        <w:pStyle w:val="BodyText"/>
        <w:jc w:val="center"/>
      </w:pPr>
      <w:r>
        <w:rPr>
          <w:w w:val="105"/>
        </w:rPr>
        <w:t>Figure</w:t>
      </w:r>
      <w:r>
        <w:rPr>
          <w:spacing w:val="17"/>
          <w:w w:val="105"/>
        </w:rPr>
        <w:t xml:space="preserve"> </w:t>
      </w:r>
      <w:r>
        <w:rPr>
          <w:w w:val="105"/>
        </w:rPr>
        <w:t>3:</w:t>
      </w:r>
      <w:r>
        <w:rPr>
          <w:spacing w:val="18"/>
          <w:w w:val="105"/>
        </w:rPr>
        <w:t xml:space="preserve"> </w:t>
      </w:r>
      <w:r>
        <w:rPr>
          <w:w w:val="105"/>
        </w:rPr>
        <w:t>Counts</w:t>
      </w:r>
      <w:r>
        <w:rPr>
          <w:spacing w:val="18"/>
          <w:w w:val="105"/>
        </w:rPr>
        <w:t xml:space="preserve"> </w:t>
      </w:r>
      <w:r>
        <w:rPr>
          <w:w w:val="105"/>
        </w:rPr>
        <w:t>and</w:t>
      </w:r>
      <w:r>
        <w:rPr>
          <w:spacing w:val="18"/>
          <w:w w:val="105"/>
        </w:rPr>
        <w:t xml:space="preserve"> </w:t>
      </w:r>
      <w:r>
        <w:rPr>
          <w:w w:val="105"/>
        </w:rPr>
        <w:t>percentages</w:t>
      </w:r>
      <w:r>
        <w:rPr>
          <w:spacing w:val="18"/>
          <w:w w:val="105"/>
        </w:rPr>
        <w:t xml:space="preserve"> </w:t>
      </w:r>
      <w:r>
        <w:rPr>
          <w:w w:val="105"/>
        </w:rPr>
        <w:t>of</w:t>
      </w:r>
      <w:r>
        <w:rPr>
          <w:spacing w:val="18"/>
          <w:w w:val="105"/>
        </w:rPr>
        <w:t xml:space="preserve"> </w:t>
      </w:r>
      <w:r>
        <w:rPr>
          <w:w w:val="105"/>
        </w:rPr>
        <w:t>outlier</w:t>
      </w:r>
      <w:r>
        <w:rPr>
          <w:spacing w:val="18"/>
          <w:w w:val="105"/>
        </w:rPr>
        <w:t xml:space="preserve"> </w:t>
      </w:r>
      <w:r>
        <w:rPr>
          <w:w w:val="105"/>
        </w:rPr>
        <w:t>limits</w:t>
      </w:r>
      <w:r>
        <w:rPr>
          <w:spacing w:val="18"/>
          <w:w w:val="105"/>
        </w:rPr>
        <w:t xml:space="preserve"> </w:t>
      </w:r>
      <w:r>
        <w:rPr>
          <w:w w:val="105"/>
        </w:rPr>
        <w:t>when</w:t>
      </w:r>
      <w:r>
        <w:rPr>
          <w:spacing w:val="18"/>
          <w:w w:val="105"/>
        </w:rPr>
        <w:t xml:space="preserve"> </w:t>
      </w:r>
      <w:r>
        <w:rPr>
          <w:spacing w:val="-2"/>
          <w:w w:val="105"/>
        </w:rPr>
        <w:t>specified.</w:t>
      </w:r>
    </w:p>
    <w:p w14:paraId="31EC1A7C" w14:textId="77777777" w:rsidR="00B26A88" w:rsidRDefault="00B26A88">
      <w:pPr>
        <w:pStyle w:val="BodyText"/>
        <w:rPr>
          <w:sz w:val="15"/>
        </w:rPr>
      </w:pPr>
    </w:p>
    <w:p w14:paraId="49C0D546" w14:textId="77777777" w:rsidR="00B26A88" w:rsidRDefault="00B26A88">
      <w:pPr>
        <w:pStyle w:val="BodyText"/>
        <w:rPr>
          <w:sz w:val="15"/>
        </w:rPr>
      </w:pPr>
    </w:p>
    <w:p w14:paraId="05C2AA30" w14:textId="77777777" w:rsidR="00B26A88" w:rsidRDefault="00B26A88">
      <w:pPr>
        <w:pStyle w:val="BodyText"/>
        <w:spacing w:before="75"/>
        <w:rPr>
          <w:sz w:val="15"/>
        </w:rPr>
      </w:pPr>
    </w:p>
    <w:p w14:paraId="1807990E" w14:textId="77777777" w:rsidR="00B26A88" w:rsidRDefault="00000000">
      <w:pPr>
        <w:spacing w:before="1"/>
        <w:ind w:left="109"/>
        <w:jc w:val="both"/>
        <w:rPr>
          <w:sz w:val="15"/>
        </w:rPr>
      </w:pPr>
      <w:r>
        <w:rPr>
          <w:w w:val="115"/>
          <w:sz w:val="15"/>
        </w:rPr>
        <w:t>Source:</w:t>
      </w:r>
      <w:r>
        <w:rPr>
          <w:spacing w:val="20"/>
          <w:w w:val="115"/>
          <w:sz w:val="15"/>
        </w:rPr>
        <w:t xml:space="preserve"> </w:t>
      </w:r>
      <w:hyperlink r:id="rId31">
        <w:r>
          <w:rPr>
            <w:color w:val="0000FF"/>
            <w:w w:val="115"/>
            <w:sz w:val="15"/>
          </w:rPr>
          <w:t>Article</w:t>
        </w:r>
        <w:r>
          <w:rPr>
            <w:color w:val="0000FF"/>
            <w:spacing w:val="5"/>
            <w:w w:val="115"/>
            <w:sz w:val="15"/>
          </w:rPr>
          <w:t xml:space="preserve"> </w:t>
        </w:r>
        <w:r>
          <w:rPr>
            <w:color w:val="0000FF"/>
            <w:spacing w:val="-2"/>
            <w:w w:val="115"/>
            <w:sz w:val="15"/>
          </w:rPr>
          <w:t>Notebook</w:t>
        </w:r>
      </w:hyperlink>
    </w:p>
    <w:p w14:paraId="7687689A" w14:textId="77777777" w:rsidR="00B26A88" w:rsidRDefault="00000000">
      <w:pPr>
        <w:pStyle w:val="BodyText"/>
        <w:spacing w:before="114" w:line="256" w:lineRule="auto"/>
        <w:ind w:left="109" w:right="107"/>
        <w:jc w:val="both"/>
      </w:pPr>
      <w:r>
        <w:rPr>
          <w:w w:val="110"/>
        </w:rPr>
        <w:t>Only 102 (1.2 ± 0.2%) articles reported details of the function they used to calculate their outlier</w:t>
      </w:r>
      <w:r>
        <w:rPr>
          <w:spacing w:val="6"/>
          <w:w w:val="110"/>
        </w:rPr>
        <w:t xml:space="preserve"> </w:t>
      </w:r>
      <w:r>
        <w:rPr>
          <w:w w:val="110"/>
        </w:rPr>
        <w:t>limit.</w:t>
      </w:r>
      <w:r>
        <w:rPr>
          <w:spacing w:val="48"/>
          <w:w w:val="110"/>
        </w:rPr>
        <w:t xml:space="preserve"> </w:t>
      </w:r>
      <w:r>
        <w:rPr>
          <w:w w:val="110"/>
        </w:rPr>
        <w:t>Of</w:t>
      </w:r>
      <w:r>
        <w:rPr>
          <w:spacing w:val="7"/>
          <w:w w:val="110"/>
        </w:rPr>
        <w:t xml:space="preserve"> </w:t>
      </w:r>
      <w:r>
        <w:rPr>
          <w:w w:val="110"/>
        </w:rPr>
        <w:t>those,</w:t>
      </w:r>
      <w:r>
        <w:rPr>
          <w:spacing w:val="10"/>
          <w:w w:val="110"/>
        </w:rPr>
        <w:t xml:space="preserve"> </w:t>
      </w:r>
      <w:r>
        <w:rPr>
          <w:w w:val="110"/>
        </w:rPr>
        <w:t>breath-based</w:t>
      </w:r>
      <w:r>
        <w:rPr>
          <w:spacing w:val="7"/>
          <w:w w:val="110"/>
        </w:rPr>
        <w:t xml:space="preserve"> </w:t>
      </w:r>
      <w:r>
        <w:rPr>
          <w:w w:val="110"/>
        </w:rPr>
        <w:t>averages</w:t>
      </w:r>
      <w:r>
        <w:rPr>
          <w:spacing w:val="6"/>
          <w:w w:val="110"/>
        </w:rPr>
        <w:t xml:space="preserve"> </w:t>
      </w:r>
      <w:r>
        <w:rPr>
          <w:w w:val="110"/>
        </w:rPr>
        <w:t>(n</w:t>
      </w:r>
      <w:r>
        <w:rPr>
          <w:spacing w:val="8"/>
          <w:w w:val="110"/>
        </w:rPr>
        <w:t xml:space="preserve"> </w:t>
      </w:r>
      <w:r>
        <w:rPr>
          <w:w w:val="110"/>
        </w:rPr>
        <w:t>=</w:t>
      </w:r>
      <w:r>
        <w:rPr>
          <w:spacing w:val="6"/>
          <w:w w:val="110"/>
        </w:rPr>
        <w:t xml:space="preserve"> </w:t>
      </w:r>
      <w:r>
        <w:rPr>
          <w:w w:val="110"/>
        </w:rPr>
        <w:t>76,</w:t>
      </w:r>
      <w:r>
        <w:rPr>
          <w:spacing w:val="10"/>
          <w:w w:val="110"/>
        </w:rPr>
        <w:t xml:space="preserve"> </w:t>
      </w:r>
      <w:r>
        <w:rPr>
          <w:w w:val="110"/>
        </w:rPr>
        <w:t>74.5%)</w:t>
      </w:r>
      <w:r>
        <w:rPr>
          <w:spacing w:val="6"/>
          <w:w w:val="110"/>
        </w:rPr>
        <w:t xml:space="preserve"> </w:t>
      </w:r>
      <w:r>
        <w:rPr>
          <w:w w:val="110"/>
        </w:rPr>
        <w:t>then</w:t>
      </w:r>
      <w:r>
        <w:rPr>
          <w:spacing w:val="8"/>
          <w:w w:val="110"/>
        </w:rPr>
        <w:t xml:space="preserve"> </w:t>
      </w:r>
      <w:r>
        <w:rPr>
          <w:w w:val="110"/>
        </w:rPr>
        <w:t>time-based</w:t>
      </w:r>
      <w:r>
        <w:rPr>
          <w:spacing w:val="6"/>
          <w:w w:val="110"/>
        </w:rPr>
        <w:t xml:space="preserve"> </w:t>
      </w:r>
      <w:r>
        <w:rPr>
          <w:w w:val="110"/>
        </w:rPr>
        <w:t>averages</w:t>
      </w:r>
      <w:r>
        <w:rPr>
          <w:spacing w:val="7"/>
          <w:w w:val="110"/>
        </w:rPr>
        <w:t xml:space="preserve"> </w:t>
      </w:r>
      <w:r>
        <w:rPr>
          <w:spacing w:val="-5"/>
          <w:w w:val="110"/>
        </w:rPr>
        <w:t>(n</w:t>
      </w:r>
    </w:p>
    <w:p w14:paraId="43C4D6D4" w14:textId="77777777" w:rsidR="00B26A88" w:rsidRDefault="00000000">
      <w:pPr>
        <w:pStyle w:val="BodyText"/>
        <w:spacing w:before="1" w:line="256" w:lineRule="auto"/>
        <w:ind w:left="109" w:right="107"/>
        <w:jc w:val="both"/>
      </w:pPr>
      <w:r>
        <w:rPr>
          <w:w w:val="105"/>
        </w:rPr>
        <w:t>= 15, 14.7%) were the most common for calculating outlier boundaries. Specifically, 5-breath averages</w:t>
      </w:r>
      <w:r>
        <w:rPr>
          <w:spacing w:val="34"/>
          <w:w w:val="105"/>
        </w:rPr>
        <w:t xml:space="preserve"> </w:t>
      </w:r>
      <w:r>
        <w:rPr>
          <w:w w:val="105"/>
        </w:rPr>
        <w:t>(n</w:t>
      </w:r>
      <w:r>
        <w:rPr>
          <w:spacing w:val="34"/>
          <w:w w:val="105"/>
        </w:rPr>
        <w:t xml:space="preserve"> </w:t>
      </w:r>
      <w:r>
        <w:rPr>
          <w:w w:val="105"/>
        </w:rPr>
        <w:t>=</w:t>
      </w:r>
      <w:r>
        <w:rPr>
          <w:spacing w:val="34"/>
          <w:w w:val="105"/>
        </w:rPr>
        <w:t xml:space="preserve"> </w:t>
      </w:r>
      <w:r>
        <w:rPr>
          <w:w w:val="105"/>
        </w:rPr>
        <w:t>54,</w:t>
      </w:r>
      <w:r>
        <w:rPr>
          <w:spacing w:val="34"/>
          <w:w w:val="105"/>
        </w:rPr>
        <w:t xml:space="preserve"> </w:t>
      </w:r>
      <w:r>
        <w:rPr>
          <w:w w:val="105"/>
        </w:rPr>
        <w:t>52.9%)</w:t>
      </w:r>
      <w:r>
        <w:rPr>
          <w:spacing w:val="34"/>
          <w:w w:val="105"/>
        </w:rPr>
        <w:t xml:space="preserve"> </w:t>
      </w:r>
      <w:r>
        <w:rPr>
          <w:w w:val="105"/>
        </w:rPr>
        <w:t>were</w:t>
      </w:r>
      <w:r>
        <w:rPr>
          <w:spacing w:val="34"/>
          <w:w w:val="105"/>
        </w:rPr>
        <w:t xml:space="preserve"> </w:t>
      </w:r>
      <w:r>
        <w:rPr>
          <w:w w:val="105"/>
        </w:rPr>
        <w:t>the</w:t>
      </w:r>
      <w:r>
        <w:rPr>
          <w:spacing w:val="34"/>
          <w:w w:val="105"/>
        </w:rPr>
        <w:t xml:space="preserve"> </w:t>
      </w:r>
      <w:r>
        <w:rPr>
          <w:w w:val="105"/>
        </w:rPr>
        <w:t>most</w:t>
      </w:r>
      <w:r>
        <w:rPr>
          <w:spacing w:val="34"/>
          <w:w w:val="105"/>
        </w:rPr>
        <w:t xml:space="preserve"> </w:t>
      </w:r>
      <w:r>
        <w:rPr>
          <w:w w:val="105"/>
        </w:rPr>
        <w:t>prevalent</w:t>
      </w:r>
      <w:r>
        <w:rPr>
          <w:spacing w:val="34"/>
          <w:w w:val="105"/>
        </w:rPr>
        <w:t xml:space="preserve"> </w:t>
      </w:r>
      <w:r>
        <w:rPr>
          <w:w w:val="105"/>
        </w:rPr>
        <w:t>functions</w:t>
      </w:r>
      <w:r>
        <w:rPr>
          <w:spacing w:val="34"/>
          <w:w w:val="105"/>
        </w:rPr>
        <w:t xml:space="preserve"> </w:t>
      </w:r>
      <w:r>
        <w:rPr>
          <w:w w:val="105"/>
        </w:rPr>
        <w:t>to</w:t>
      </w:r>
      <w:r>
        <w:rPr>
          <w:spacing w:val="34"/>
          <w:w w:val="105"/>
        </w:rPr>
        <w:t xml:space="preserve"> </w:t>
      </w:r>
      <w:r>
        <w:rPr>
          <w:w w:val="105"/>
        </w:rPr>
        <w:t>calculate</w:t>
      </w:r>
      <w:r>
        <w:rPr>
          <w:spacing w:val="34"/>
          <w:w w:val="105"/>
        </w:rPr>
        <w:t xml:space="preserve"> </w:t>
      </w:r>
      <w:r>
        <w:rPr>
          <w:w w:val="105"/>
        </w:rPr>
        <w:t>outlier</w:t>
      </w:r>
      <w:r>
        <w:rPr>
          <w:spacing w:val="34"/>
          <w:w w:val="105"/>
        </w:rPr>
        <w:t xml:space="preserve"> </w:t>
      </w:r>
      <w:r>
        <w:rPr>
          <w:w w:val="105"/>
        </w:rPr>
        <w:t>limits.</w:t>
      </w:r>
    </w:p>
    <w:p w14:paraId="717258A8" w14:textId="77777777" w:rsidR="00B26A88" w:rsidRDefault="00B26A88">
      <w:pPr>
        <w:pStyle w:val="BodyText"/>
        <w:spacing w:before="187"/>
      </w:pPr>
    </w:p>
    <w:p w14:paraId="4AC01679" w14:textId="77777777" w:rsidR="00B26A88" w:rsidRDefault="00000000">
      <w:pPr>
        <w:pStyle w:val="Heading4"/>
        <w:numPr>
          <w:ilvl w:val="2"/>
          <w:numId w:val="1"/>
        </w:numPr>
        <w:tabs>
          <w:tab w:val="left" w:pos="710"/>
        </w:tabs>
        <w:spacing w:before="1"/>
        <w:ind w:left="710" w:hanging="601"/>
      </w:pPr>
      <w:bookmarkStart w:id="54" w:name="Interpolation"/>
      <w:bookmarkEnd w:id="54"/>
      <w:r>
        <w:rPr>
          <w:spacing w:val="-2"/>
        </w:rPr>
        <w:t>Interpolation</w:t>
      </w:r>
    </w:p>
    <w:p w14:paraId="462AFA19" w14:textId="77777777" w:rsidR="00B26A88" w:rsidRDefault="00B26A88">
      <w:pPr>
        <w:pStyle w:val="BodyText"/>
        <w:spacing w:before="161"/>
        <w:rPr>
          <w:rFonts w:ascii="Arial"/>
          <w:b/>
        </w:rPr>
      </w:pPr>
    </w:p>
    <w:p w14:paraId="79C95843" w14:textId="77777777" w:rsidR="00B26A88" w:rsidRDefault="00000000">
      <w:pPr>
        <w:ind w:left="109"/>
        <w:jc w:val="both"/>
        <w:rPr>
          <w:sz w:val="15"/>
        </w:rPr>
      </w:pPr>
      <w:r>
        <w:rPr>
          <w:w w:val="115"/>
          <w:sz w:val="15"/>
        </w:rPr>
        <w:t>Source:</w:t>
      </w:r>
      <w:r>
        <w:rPr>
          <w:spacing w:val="20"/>
          <w:w w:val="115"/>
          <w:sz w:val="15"/>
        </w:rPr>
        <w:t xml:space="preserve"> </w:t>
      </w:r>
      <w:hyperlink r:id="rId32">
        <w:r>
          <w:rPr>
            <w:color w:val="0000FF"/>
            <w:w w:val="115"/>
            <w:sz w:val="15"/>
          </w:rPr>
          <w:t>Article</w:t>
        </w:r>
        <w:r>
          <w:rPr>
            <w:color w:val="0000FF"/>
            <w:spacing w:val="5"/>
            <w:w w:val="115"/>
            <w:sz w:val="15"/>
          </w:rPr>
          <w:t xml:space="preserve"> </w:t>
        </w:r>
        <w:r>
          <w:rPr>
            <w:color w:val="0000FF"/>
            <w:spacing w:val="-2"/>
            <w:w w:val="115"/>
            <w:sz w:val="15"/>
          </w:rPr>
          <w:t>Notebook</w:t>
        </w:r>
      </w:hyperlink>
    </w:p>
    <w:p w14:paraId="3C4BF19C" w14:textId="77777777" w:rsidR="00B26A88" w:rsidRDefault="00000000">
      <w:pPr>
        <w:pStyle w:val="BodyText"/>
        <w:spacing w:before="115" w:line="256" w:lineRule="auto"/>
        <w:ind w:left="109" w:right="106"/>
        <w:jc w:val="both"/>
      </w:pPr>
      <w:r>
        <w:rPr>
          <w:w w:val="110"/>
        </w:rPr>
        <w:t>We</w:t>
      </w:r>
      <w:r>
        <w:rPr>
          <w:spacing w:val="-16"/>
          <w:w w:val="110"/>
        </w:rPr>
        <w:t xml:space="preserve"> </w:t>
      </w:r>
      <w:r>
        <w:rPr>
          <w:w w:val="110"/>
        </w:rPr>
        <w:t>found</w:t>
      </w:r>
      <w:r>
        <w:rPr>
          <w:spacing w:val="-15"/>
          <w:w w:val="110"/>
        </w:rPr>
        <w:t xml:space="preserve"> </w:t>
      </w:r>
      <w:r>
        <w:rPr>
          <w:w w:val="110"/>
        </w:rPr>
        <w:t>that</w:t>
      </w:r>
      <w:r>
        <w:rPr>
          <w:spacing w:val="-15"/>
          <w:w w:val="110"/>
        </w:rPr>
        <w:t xml:space="preserve"> </w:t>
      </w:r>
      <w:r>
        <w:rPr>
          <w:w w:val="110"/>
        </w:rPr>
        <w:t>581</w:t>
      </w:r>
      <w:r>
        <w:rPr>
          <w:spacing w:val="-15"/>
          <w:w w:val="110"/>
        </w:rPr>
        <w:t xml:space="preserve"> </w:t>
      </w:r>
      <w:r>
        <w:rPr>
          <w:w w:val="110"/>
        </w:rPr>
        <w:t>(7.0</w:t>
      </w:r>
      <w:r>
        <w:rPr>
          <w:spacing w:val="-15"/>
          <w:w w:val="110"/>
        </w:rPr>
        <w:t xml:space="preserve"> </w:t>
      </w:r>
      <w:r>
        <w:rPr>
          <w:w w:val="110"/>
        </w:rPr>
        <w:t>±</w:t>
      </w:r>
      <w:r>
        <w:rPr>
          <w:spacing w:val="-15"/>
          <w:w w:val="110"/>
        </w:rPr>
        <w:t xml:space="preserve"> </w:t>
      </w:r>
      <w:r>
        <w:rPr>
          <w:w w:val="110"/>
        </w:rPr>
        <w:t>0.5%)</w:t>
      </w:r>
      <w:r>
        <w:rPr>
          <w:spacing w:val="-15"/>
          <w:w w:val="110"/>
        </w:rPr>
        <w:t xml:space="preserve"> </w:t>
      </w:r>
      <w:r>
        <w:rPr>
          <w:w w:val="110"/>
        </w:rPr>
        <w:t>out</w:t>
      </w:r>
      <w:r>
        <w:rPr>
          <w:spacing w:val="-15"/>
          <w:w w:val="110"/>
        </w:rPr>
        <w:t xml:space="preserve"> </w:t>
      </w:r>
      <w:r>
        <w:rPr>
          <w:w w:val="110"/>
        </w:rPr>
        <w:t>of</w:t>
      </w:r>
      <w:r>
        <w:rPr>
          <w:spacing w:val="-16"/>
          <w:w w:val="110"/>
        </w:rPr>
        <w:t xml:space="preserve"> </w:t>
      </w:r>
      <w:r>
        <w:rPr>
          <w:w w:val="110"/>
        </w:rPr>
        <w:t>8,351</w:t>
      </w:r>
      <w:r>
        <w:rPr>
          <w:spacing w:val="-15"/>
          <w:w w:val="110"/>
        </w:rPr>
        <w:t xml:space="preserve"> </w:t>
      </w:r>
      <w:r>
        <w:rPr>
          <w:w w:val="110"/>
        </w:rPr>
        <w:t>specified</w:t>
      </w:r>
      <w:r>
        <w:rPr>
          <w:spacing w:val="-15"/>
          <w:w w:val="110"/>
        </w:rPr>
        <w:t xml:space="preserve"> </w:t>
      </w:r>
      <w:r>
        <w:rPr>
          <w:w w:val="110"/>
        </w:rPr>
        <w:t>their</w:t>
      </w:r>
      <w:r>
        <w:rPr>
          <w:spacing w:val="-15"/>
          <w:w w:val="110"/>
        </w:rPr>
        <w:t xml:space="preserve"> </w:t>
      </w:r>
      <w:r>
        <w:rPr>
          <w:w w:val="110"/>
        </w:rPr>
        <w:t>interpolation</w:t>
      </w:r>
      <w:r>
        <w:rPr>
          <w:spacing w:val="-15"/>
          <w:w w:val="110"/>
        </w:rPr>
        <w:t xml:space="preserve"> </w:t>
      </w:r>
      <w:r>
        <w:rPr>
          <w:w w:val="110"/>
        </w:rPr>
        <w:t>methodology.</w:t>
      </w:r>
      <w:r>
        <w:rPr>
          <w:spacing w:val="-15"/>
          <w:w w:val="110"/>
        </w:rPr>
        <w:t xml:space="preserve"> </w:t>
      </w:r>
      <w:r>
        <w:rPr>
          <w:w w:val="110"/>
        </w:rPr>
        <w:t>When reported, the most common interpolation time was one second (n = 527, 93.9%).</w:t>
      </w:r>
      <w:r>
        <w:rPr>
          <w:spacing w:val="39"/>
          <w:w w:val="110"/>
        </w:rPr>
        <w:t xml:space="preserve"> </w:t>
      </w:r>
      <w:r>
        <w:rPr>
          <w:w w:val="110"/>
        </w:rPr>
        <w:t xml:space="preserve">Although </w:t>
      </w:r>
      <w:r>
        <w:t xml:space="preserve">the majority of articles reporting interpolation procedures did not explicitly specify their inter- </w:t>
      </w:r>
      <w:proofErr w:type="spellStart"/>
      <w:r>
        <w:rPr>
          <w:w w:val="110"/>
        </w:rPr>
        <w:t>polation</w:t>
      </w:r>
      <w:proofErr w:type="spellEnd"/>
      <w:r>
        <w:rPr>
          <w:w w:val="110"/>
        </w:rPr>
        <w:t xml:space="preserve"> method (n = 314, 54.0%), linear interpolation was the most popular stated method (n = 247, 92.5%) (see Table </w:t>
      </w:r>
      <w:hyperlink w:anchor="_bookmark2" w:history="1">
        <w:r>
          <w:rPr>
            <w:color w:val="0000FF"/>
            <w:w w:val="110"/>
          </w:rPr>
          <w:t>1</w:t>
        </w:r>
      </w:hyperlink>
      <w:r>
        <w:rPr>
          <w:color w:val="0000FF"/>
          <w:w w:val="110"/>
        </w:rPr>
        <w:t xml:space="preserve"> </w:t>
      </w:r>
      <w:r>
        <w:rPr>
          <w:w w:val="110"/>
        </w:rPr>
        <w:t xml:space="preserve">and Figure </w:t>
      </w:r>
      <w:hyperlink w:anchor="_bookmark3" w:history="1">
        <w:r>
          <w:rPr>
            <w:color w:val="0000FF"/>
            <w:w w:val="110"/>
          </w:rPr>
          <w:t>4</w:t>
        </w:r>
      </w:hyperlink>
      <w:r>
        <w:rPr>
          <w:w w:val="110"/>
        </w:rPr>
        <w:t>).</w:t>
      </w:r>
    </w:p>
    <w:p w14:paraId="4880BD78" w14:textId="77777777" w:rsidR="00B26A88" w:rsidRDefault="00B26A88">
      <w:pPr>
        <w:spacing w:line="256" w:lineRule="auto"/>
        <w:jc w:val="both"/>
        <w:sectPr w:rsidR="00B26A88">
          <w:pgSz w:w="12240" w:h="15840"/>
          <w:pgMar w:top="1540" w:right="1560" w:bottom="2080" w:left="1560" w:header="0" w:footer="1877" w:gutter="0"/>
          <w:cols w:space="720"/>
        </w:sectPr>
      </w:pPr>
    </w:p>
    <w:p w14:paraId="0DF18F98" w14:textId="77777777" w:rsidR="00B26A88" w:rsidRDefault="00000000">
      <w:pPr>
        <w:pStyle w:val="BodyText"/>
        <w:spacing w:before="124"/>
        <w:ind w:left="530"/>
      </w:pPr>
      <w:bookmarkStart w:id="55" w:name="_bookmark2"/>
      <w:bookmarkEnd w:id="55"/>
      <w:r>
        <w:rPr>
          <w:w w:val="110"/>
        </w:rPr>
        <w:lastRenderedPageBreak/>
        <w:t>Table</w:t>
      </w:r>
      <w:r>
        <w:rPr>
          <w:spacing w:val="-6"/>
          <w:w w:val="110"/>
        </w:rPr>
        <w:t xml:space="preserve"> </w:t>
      </w:r>
      <w:r>
        <w:rPr>
          <w:w w:val="110"/>
        </w:rPr>
        <w:t>1:</w:t>
      </w:r>
      <w:r>
        <w:rPr>
          <w:spacing w:val="-5"/>
          <w:w w:val="110"/>
        </w:rPr>
        <w:t xml:space="preserve"> </w:t>
      </w:r>
      <w:r>
        <w:rPr>
          <w:w w:val="110"/>
        </w:rPr>
        <w:t>Most</w:t>
      </w:r>
      <w:r>
        <w:rPr>
          <w:spacing w:val="-6"/>
          <w:w w:val="110"/>
        </w:rPr>
        <w:t xml:space="preserve"> </w:t>
      </w:r>
      <w:r>
        <w:rPr>
          <w:w w:val="110"/>
        </w:rPr>
        <w:t>prevalent</w:t>
      </w:r>
      <w:r>
        <w:rPr>
          <w:spacing w:val="-5"/>
          <w:w w:val="110"/>
        </w:rPr>
        <w:t xml:space="preserve"> </w:t>
      </w:r>
      <w:r>
        <w:rPr>
          <w:w w:val="110"/>
        </w:rPr>
        <w:t>specified</w:t>
      </w:r>
      <w:r>
        <w:rPr>
          <w:spacing w:val="-6"/>
          <w:w w:val="110"/>
        </w:rPr>
        <w:t xml:space="preserve"> </w:t>
      </w:r>
      <w:r>
        <w:rPr>
          <w:w w:val="110"/>
        </w:rPr>
        <w:t>interpolation</w:t>
      </w:r>
      <w:r>
        <w:rPr>
          <w:spacing w:val="-5"/>
          <w:w w:val="110"/>
        </w:rPr>
        <w:t xml:space="preserve"> </w:t>
      </w:r>
      <w:r>
        <w:rPr>
          <w:w w:val="110"/>
        </w:rPr>
        <w:t>methods</w:t>
      </w:r>
      <w:r>
        <w:rPr>
          <w:spacing w:val="-6"/>
          <w:w w:val="110"/>
        </w:rPr>
        <w:t xml:space="preserve"> </w:t>
      </w:r>
      <w:r>
        <w:rPr>
          <w:w w:val="110"/>
        </w:rPr>
        <w:t>by</w:t>
      </w:r>
      <w:r>
        <w:rPr>
          <w:spacing w:val="-5"/>
          <w:w w:val="110"/>
        </w:rPr>
        <w:t xml:space="preserve"> </w:t>
      </w:r>
      <w:r>
        <w:rPr>
          <w:w w:val="110"/>
        </w:rPr>
        <w:t>type</w:t>
      </w:r>
      <w:r>
        <w:rPr>
          <w:spacing w:val="-6"/>
          <w:w w:val="110"/>
        </w:rPr>
        <w:t xml:space="preserve"> </w:t>
      </w:r>
      <w:r>
        <w:rPr>
          <w:w w:val="110"/>
        </w:rPr>
        <w:t>(a)</w:t>
      </w:r>
      <w:r>
        <w:rPr>
          <w:spacing w:val="-5"/>
          <w:w w:val="110"/>
        </w:rPr>
        <w:t xml:space="preserve"> </w:t>
      </w:r>
      <w:r>
        <w:rPr>
          <w:w w:val="110"/>
        </w:rPr>
        <w:t>and</w:t>
      </w:r>
      <w:r>
        <w:rPr>
          <w:spacing w:val="-6"/>
          <w:w w:val="110"/>
        </w:rPr>
        <w:t xml:space="preserve"> </w:t>
      </w:r>
      <w:r>
        <w:rPr>
          <w:w w:val="110"/>
        </w:rPr>
        <w:t>by</w:t>
      </w:r>
      <w:r>
        <w:rPr>
          <w:spacing w:val="-5"/>
          <w:w w:val="110"/>
        </w:rPr>
        <w:t xml:space="preserve"> </w:t>
      </w:r>
      <w:r>
        <w:rPr>
          <w:w w:val="110"/>
        </w:rPr>
        <w:t>time</w:t>
      </w:r>
      <w:r>
        <w:rPr>
          <w:spacing w:val="-6"/>
          <w:w w:val="110"/>
        </w:rPr>
        <w:t xml:space="preserve"> </w:t>
      </w:r>
      <w:r>
        <w:rPr>
          <w:spacing w:val="-5"/>
          <w:w w:val="110"/>
        </w:rPr>
        <w:t>(b)</w:t>
      </w:r>
    </w:p>
    <w:p w14:paraId="071E7C62" w14:textId="77777777" w:rsidR="00B26A88" w:rsidRDefault="00B26A88">
      <w:pPr>
        <w:pStyle w:val="BodyText"/>
        <w:rPr>
          <w:sz w:val="20"/>
        </w:rPr>
      </w:pPr>
    </w:p>
    <w:p w14:paraId="37967DFD" w14:textId="77777777" w:rsidR="00B26A88" w:rsidRDefault="00000000">
      <w:pPr>
        <w:pStyle w:val="BodyText"/>
        <w:spacing w:before="3"/>
        <w:rPr>
          <w:sz w:val="20"/>
        </w:rPr>
      </w:pPr>
      <w:r>
        <w:rPr>
          <w:noProof/>
        </w:rPr>
        <mc:AlternateContent>
          <mc:Choice Requires="wps">
            <w:drawing>
              <wp:anchor distT="0" distB="0" distL="0" distR="0" simplePos="0" relativeHeight="487589376" behindDoc="1" locked="0" layoutInCell="1" allowOverlap="1" wp14:anchorId="1C94BCA3" wp14:editId="11157AB5">
                <wp:simplePos x="0" y="0"/>
                <wp:positionH relativeFrom="page">
                  <wp:posOffset>1368425</wp:posOffset>
                </wp:positionH>
                <wp:positionV relativeFrom="paragraph">
                  <wp:posOffset>163398</wp:posOffset>
                </wp:positionV>
                <wp:extent cx="2209800" cy="1270"/>
                <wp:effectExtent l="0" t="0" r="0" b="0"/>
                <wp:wrapTopAndBottom/>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9800" cy="1270"/>
                        </a:xfrm>
                        <a:custGeom>
                          <a:avLst/>
                          <a:gdLst/>
                          <a:ahLst/>
                          <a:cxnLst/>
                          <a:rect l="l" t="t" r="r" b="b"/>
                          <a:pathLst>
                            <a:path w="2209800">
                              <a:moveTo>
                                <a:pt x="0" y="0"/>
                              </a:moveTo>
                              <a:lnTo>
                                <a:pt x="2209228" y="0"/>
                              </a:lnTo>
                            </a:path>
                          </a:pathLst>
                        </a:custGeom>
                        <a:ln w="18978">
                          <a:solidFill>
                            <a:srgbClr val="666666"/>
                          </a:solidFill>
                          <a:prstDash val="solid"/>
                        </a:ln>
                      </wps:spPr>
                      <wps:bodyPr wrap="square" lIns="0" tIns="0" rIns="0" bIns="0" rtlCol="0">
                        <a:prstTxWarp prst="textNoShape">
                          <a:avLst/>
                        </a:prstTxWarp>
                        <a:noAutofit/>
                      </wps:bodyPr>
                    </wps:wsp>
                  </a:graphicData>
                </a:graphic>
              </wp:anchor>
            </w:drawing>
          </mc:Choice>
          <mc:Fallback>
            <w:pict>
              <v:shape w14:anchorId="439249D5" id="Graphic 38" o:spid="_x0000_s1026" style="position:absolute;margin-left:107.75pt;margin-top:12.85pt;width:174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220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" path="m,l2209228,e" filled="f" strokecolor="#666" strokeweight=".52717mm">
                <v:path arrowok="t"/>
                <w10:wrap type="topAndBottom" anchorx="page"/>
              </v:shape>
            </w:pict>
          </mc:Fallback>
        </mc:AlternateContent>
      </w:r>
    </w:p>
    <w:p w14:paraId="236C2A34" w14:textId="77777777" w:rsidR="00B26A88" w:rsidRDefault="00B26A88">
      <w:pPr>
        <w:rPr>
          <w:sz w:val="20"/>
        </w:rPr>
        <w:sectPr w:rsidR="00B26A88">
          <w:pgSz w:w="12240" w:h="15840"/>
          <w:pgMar w:top="1300" w:right="1560" w:bottom="2080" w:left="1560" w:header="0" w:footer="1877" w:gutter="0"/>
          <w:cols w:space="720"/>
        </w:sectPr>
      </w:pPr>
    </w:p>
    <w:p w14:paraId="079BD7D3" w14:textId="77777777" w:rsidR="00B26A88" w:rsidRDefault="00000000">
      <w:pPr>
        <w:pStyle w:val="BodyText"/>
        <w:spacing w:before="41" w:line="247" w:lineRule="auto"/>
        <w:ind w:left="634" w:right="38"/>
        <w:rPr>
          <w:rFonts w:ascii="Helvetica"/>
        </w:rPr>
      </w:pPr>
      <w:r>
        <w:rPr>
          <w:rFonts w:ascii="Helvetica"/>
          <w:spacing w:val="-2"/>
        </w:rPr>
        <w:t xml:space="preserve">Interpolation </w:t>
      </w:r>
      <w:r>
        <w:rPr>
          <w:rFonts w:ascii="Helvetica"/>
          <w:spacing w:val="-4"/>
        </w:rPr>
        <w:t>Type</w:t>
      </w:r>
    </w:p>
    <w:p w14:paraId="00B35F58" w14:textId="77777777" w:rsidR="00B26A88" w:rsidRDefault="00000000">
      <w:pPr>
        <w:pStyle w:val="BodyText"/>
        <w:tabs>
          <w:tab w:val="left" w:pos="1212"/>
          <w:tab w:val="left" w:pos="2418"/>
          <w:tab w:val="left" w:pos="5947"/>
        </w:tabs>
        <w:spacing w:before="176"/>
        <w:ind w:left="89"/>
        <w:jc w:val="center"/>
      </w:pPr>
      <w:r>
        <w:br w:type="column"/>
      </w:r>
      <w:r>
        <w:rPr>
          <w:rFonts w:ascii="Helvetica"/>
          <w:spacing w:val="-10"/>
        </w:rPr>
        <w:t>N</w:t>
      </w:r>
      <w:r>
        <w:rPr>
          <w:rFonts w:ascii="Helvetica"/>
        </w:rPr>
        <w:tab/>
      </w:r>
      <w:r>
        <w:rPr>
          <w:rFonts w:ascii="Helvetica"/>
          <w:spacing w:val="-10"/>
        </w:rPr>
        <w:t>%</w:t>
      </w:r>
      <w:r>
        <w:rPr>
          <w:rFonts w:ascii="Helvetica"/>
        </w:rPr>
        <w:tab/>
      </w:r>
      <w:r>
        <w:rPr>
          <w:u w:val="thick" w:color="666666"/>
        </w:rPr>
        <w:tab/>
      </w:r>
    </w:p>
    <w:p w14:paraId="7C5D7474" w14:textId="77777777" w:rsidR="00B26A88" w:rsidRDefault="00000000">
      <w:pPr>
        <w:pStyle w:val="BodyText"/>
        <w:spacing w:before="7"/>
        <w:ind w:left="175"/>
        <w:jc w:val="center"/>
        <w:rPr>
          <w:rFonts w:ascii="Helvetica"/>
        </w:rPr>
      </w:pPr>
      <w:r>
        <w:rPr>
          <w:noProof/>
        </w:rPr>
        <mc:AlternateContent>
          <mc:Choice Requires="wps">
            <w:drawing>
              <wp:anchor distT="0" distB="0" distL="0" distR="0" simplePos="0" relativeHeight="15734272" behindDoc="0" locked="0" layoutInCell="1" allowOverlap="1" wp14:anchorId="00111BCB" wp14:editId="2B63EA67">
                <wp:simplePos x="0" y="0"/>
                <wp:positionH relativeFrom="page">
                  <wp:posOffset>1330325</wp:posOffset>
                </wp:positionH>
                <wp:positionV relativeFrom="paragraph">
                  <wp:posOffset>141202</wp:posOffset>
                </wp:positionV>
                <wp:extent cx="5111750" cy="1308100"/>
                <wp:effectExtent l="0" t="0" r="0" b="0"/>
                <wp:wrapNone/>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11750" cy="1308100"/>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1689"/>
                              <w:gridCol w:w="956"/>
                              <w:gridCol w:w="833"/>
                              <w:gridCol w:w="972"/>
                              <w:gridCol w:w="1375"/>
                              <w:gridCol w:w="1272"/>
                              <w:gridCol w:w="834"/>
                            </w:tblGrid>
                            <w:tr w:rsidR="00B26A88" w14:paraId="03107253" w14:textId="77777777">
                              <w:trPr>
                                <w:trHeight w:val="376"/>
                              </w:trPr>
                              <w:tc>
                                <w:tcPr>
                                  <w:tcW w:w="1689" w:type="dxa"/>
                                  <w:tcBorders>
                                    <w:top w:val="single" w:sz="12" w:space="0" w:color="666666"/>
                                  </w:tcBorders>
                                </w:tcPr>
                                <w:p w14:paraId="0465AD9E" w14:textId="77777777" w:rsidR="00B26A88" w:rsidRDefault="00000000">
                                  <w:pPr>
                                    <w:pStyle w:val="TableParagraph"/>
                                    <w:spacing w:before="41"/>
                                    <w:ind w:left="39"/>
                                    <w:jc w:val="left"/>
                                  </w:pPr>
                                  <w:r>
                                    <w:rPr>
                                      <w:spacing w:val="-2"/>
                                    </w:rPr>
                                    <w:t>Linear</w:t>
                                  </w:r>
                                </w:p>
                              </w:tc>
                              <w:tc>
                                <w:tcPr>
                                  <w:tcW w:w="956" w:type="dxa"/>
                                  <w:tcBorders>
                                    <w:top w:val="single" w:sz="12" w:space="0" w:color="666666"/>
                                  </w:tcBorders>
                                </w:tcPr>
                                <w:p w14:paraId="4BC24BD2" w14:textId="77777777" w:rsidR="00B26A88" w:rsidRDefault="00000000">
                                  <w:pPr>
                                    <w:pStyle w:val="TableParagraph"/>
                                    <w:spacing w:before="41"/>
                                    <w:ind w:right="364"/>
                                  </w:pPr>
                                  <w:r>
                                    <w:rPr>
                                      <w:spacing w:val="-5"/>
                                    </w:rPr>
                                    <w:t>247</w:t>
                                  </w:r>
                                </w:p>
                              </w:tc>
                              <w:tc>
                                <w:tcPr>
                                  <w:tcW w:w="833" w:type="dxa"/>
                                  <w:tcBorders>
                                    <w:top w:val="single" w:sz="12" w:space="0" w:color="666666"/>
                                  </w:tcBorders>
                                </w:tcPr>
                                <w:p w14:paraId="77E38912" w14:textId="77777777" w:rsidR="00B26A88" w:rsidRDefault="00000000">
                                  <w:pPr>
                                    <w:pStyle w:val="TableParagraph"/>
                                    <w:spacing w:before="41"/>
                                    <w:ind w:right="37"/>
                                  </w:pPr>
                                  <w:r>
                                    <w:rPr>
                                      <w:spacing w:val="-4"/>
                                    </w:rPr>
                                    <w:t>92.5</w:t>
                                  </w:r>
                                </w:p>
                              </w:tc>
                              <w:tc>
                                <w:tcPr>
                                  <w:tcW w:w="972" w:type="dxa"/>
                                </w:tcPr>
                                <w:p w14:paraId="6F0E6E86" w14:textId="77777777" w:rsidR="00B26A88" w:rsidRDefault="00B26A88">
                                  <w:pPr>
                                    <w:pStyle w:val="TableParagraph"/>
                                    <w:spacing w:before="0"/>
                                    <w:jc w:val="left"/>
                                    <w:rPr>
                                      <w:rFonts w:ascii="Times New Roman"/>
                                      <w:sz w:val="20"/>
                                    </w:rPr>
                                  </w:pPr>
                                </w:p>
                              </w:tc>
                              <w:tc>
                                <w:tcPr>
                                  <w:tcW w:w="1375" w:type="dxa"/>
                                  <w:tcBorders>
                                    <w:bottom w:val="single" w:sz="12" w:space="0" w:color="666666"/>
                                  </w:tcBorders>
                                </w:tcPr>
                                <w:p w14:paraId="17B2F59B" w14:textId="77777777" w:rsidR="00B26A88" w:rsidRDefault="00000000">
                                  <w:pPr>
                                    <w:pStyle w:val="TableParagraph"/>
                                    <w:spacing w:before="41"/>
                                    <w:ind w:left="40"/>
                                    <w:jc w:val="left"/>
                                  </w:pPr>
                                  <w:r>
                                    <w:t>Time</w:t>
                                  </w:r>
                                  <w:r>
                                    <w:rPr>
                                      <w:spacing w:val="-13"/>
                                    </w:rPr>
                                    <w:t xml:space="preserve"> </w:t>
                                  </w:r>
                                  <w:r>
                                    <w:rPr>
                                      <w:spacing w:val="-5"/>
                                    </w:rPr>
                                    <w:t>(s)</w:t>
                                  </w:r>
                                </w:p>
                              </w:tc>
                              <w:tc>
                                <w:tcPr>
                                  <w:tcW w:w="1272" w:type="dxa"/>
                                  <w:tcBorders>
                                    <w:bottom w:val="single" w:sz="12" w:space="0" w:color="666666"/>
                                  </w:tcBorders>
                                </w:tcPr>
                                <w:p w14:paraId="4784F694" w14:textId="77777777" w:rsidR="00B26A88" w:rsidRDefault="00000000">
                                  <w:pPr>
                                    <w:pStyle w:val="TableParagraph"/>
                                    <w:spacing w:before="0" w:line="170" w:lineRule="exact"/>
                                    <w:ind w:right="365"/>
                                  </w:pPr>
                                  <w:r>
                                    <w:rPr>
                                      <w:spacing w:val="-10"/>
                                    </w:rPr>
                                    <w:t>N</w:t>
                                  </w:r>
                                </w:p>
                              </w:tc>
                              <w:tc>
                                <w:tcPr>
                                  <w:tcW w:w="834" w:type="dxa"/>
                                  <w:tcBorders>
                                    <w:bottom w:val="single" w:sz="12" w:space="0" w:color="666666"/>
                                  </w:tcBorders>
                                </w:tcPr>
                                <w:p w14:paraId="52F4593E" w14:textId="77777777" w:rsidR="00B26A88" w:rsidRDefault="00000000">
                                  <w:pPr>
                                    <w:pStyle w:val="TableParagraph"/>
                                    <w:spacing w:before="0" w:line="170" w:lineRule="exact"/>
                                    <w:ind w:right="39"/>
                                  </w:pPr>
                                  <w:r>
                                    <w:rPr>
                                      <w:spacing w:val="-10"/>
                                    </w:rPr>
                                    <w:t>%</w:t>
                                  </w:r>
                                </w:p>
                              </w:tc>
                            </w:tr>
                            <w:tr w:rsidR="00B26A88" w14:paraId="16A86B32" w14:textId="77777777">
                              <w:trPr>
                                <w:trHeight w:val="398"/>
                              </w:trPr>
                              <w:tc>
                                <w:tcPr>
                                  <w:tcW w:w="1689" w:type="dxa"/>
                                </w:tcPr>
                                <w:p w14:paraId="28FE829E" w14:textId="77777777" w:rsidR="00B26A88" w:rsidRDefault="00000000">
                                  <w:pPr>
                                    <w:pStyle w:val="TableParagraph"/>
                                    <w:spacing w:before="41"/>
                                    <w:ind w:left="39"/>
                                    <w:jc w:val="left"/>
                                  </w:pPr>
                                  <w:r>
                                    <w:rPr>
                                      <w:spacing w:val="-2"/>
                                    </w:rPr>
                                    <w:t>Cubic</w:t>
                                  </w:r>
                                </w:p>
                              </w:tc>
                              <w:tc>
                                <w:tcPr>
                                  <w:tcW w:w="956" w:type="dxa"/>
                                </w:tcPr>
                                <w:p w14:paraId="46E59E2C" w14:textId="77777777" w:rsidR="00B26A88" w:rsidRDefault="00000000">
                                  <w:pPr>
                                    <w:pStyle w:val="TableParagraph"/>
                                    <w:spacing w:before="41"/>
                                    <w:ind w:right="363"/>
                                  </w:pPr>
                                  <w:r>
                                    <w:rPr>
                                      <w:spacing w:val="-5"/>
                                    </w:rPr>
                                    <w:t>10</w:t>
                                  </w:r>
                                </w:p>
                              </w:tc>
                              <w:tc>
                                <w:tcPr>
                                  <w:tcW w:w="833" w:type="dxa"/>
                                </w:tcPr>
                                <w:p w14:paraId="71F1E65B" w14:textId="77777777" w:rsidR="00B26A88" w:rsidRDefault="00000000">
                                  <w:pPr>
                                    <w:pStyle w:val="TableParagraph"/>
                                    <w:spacing w:before="41"/>
                                    <w:ind w:right="37"/>
                                  </w:pPr>
                                  <w:r>
                                    <w:rPr>
                                      <w:spacing w:val="-5"/>
                                    </w:rPr>
                                    <w:t>3.7</w:t>
                                  </w:r>
                                </w:p>
                              </w:tc>
                              <w:tc>
                                <w:tcPr>
                                  <w:tcW w:w="972" w:type="dxa"/>
                                </w:tcPr>
                                <w:p w14:paraId="681F323C" w14:textId="77777777" w:rsidR="00B26A88" w:rsidRDefault="00B26A88">
                                  <w:pPr>
                                    <w:pStyle w:val="TableParagraph"/>
                                    <w:spacing w:before="0"/>
                                    <w:jc w:val="left"/>
                                    <w:rPr>
                                      <w:rFonts w:ascii="Times New Roman"/>
                                      <w:sz w:val="20"/>
                                    </w:rPr>
                                  </w:pPr>
                                </w:p>
                              </w:tc>
                              <w:tc>
                                <w:tcPr>
                                  <w:tcW w:w="1375" w:type="dxa"/>
                                  <w:tcBorders>
                                    <w:top w:val="single" w:sz="12" w:space="0" w:color="666666"/>
                                  </w:tcBorders>
                                </w:tcPr>
                                <w:p w14:paraId="0FD70755" w14:textId="77777777" w:rsidR="00B26A88" w:rsidRDefault="00000000">
                                  <w:pPr>
                                    <w:pStyle w:val="TableParagraph"/>
                                    <w:spacing w:before="41"/>
                                    <w:ind w:left="40"/>
                                    <w:jc w:val="left"/>
                                  </w:pPr>
                                  <w:r>
                                    <w:rPr>
                                      <w:spacing w:val="-10"/>
                                    </w:rPr>
                                    <w:t>1</w:t>
                                  </w:r>
                                </w:p>
                              </w:tc>
                              <w:tc>
                                <w:tcPr>
                                  <w:tcW w:w="1272" w:type="dxa"/>
                                  <w:tcBorders>
                                    <w:top w:val="single" w:sz="12" w:space="0" w:color="666666"/>
                                  </w:tcBorders>
                                </w:tcPr>
                                <w:p w14:paraId="4741120F" w14:textId="77777777" w:rsidR="00B26A88" w:rsidRDefault="00000000">
                                  <w:pPr>
                                    <w:pStyle w:val="TableParagraph"/>
                                    <w:spacing w:before="41"/>
                                    <w:ind w:right="365"/>
                                  </w:pPr>
                                  <w:r>
                                    <w:rPr>
                                      <w:spacing w:val="-5"/>
                                    </w:rPr>
                                    <w:t>527</w:t>
                                  </w:r>
                                </w:p>
                              </w:tc>
                              <w:tc>
                                <w:tcPr>
                                  <w:tcW w:w="834" w:type="dxa"/>
                                  <w:tcBorders>
                                    <w:top w:val="single" w:sz="12" w:space="0" w:color="666666"/>
                                  </w:tcBorders>
                                </w:tcPr>
                                <w:p w14:paraId="265E9C8C" w14:textId="77777777" w:rsidR="00B26A88" w:rsidRDefault="00000000">
                                  <w:pPr>
                                    <w:pStyle w:val="TableParagraph"/>
                                    <w:spacing w:before="41"/>
                                    <w:ind w:right="39"/>
                                  </w:pPr>
                                  <w:r>
                                    <w:rPr>
                                      <w:spacing w:val="-4"/>
                                    </w:rPr>
                                    <w:t>93.9</w:t>
                                  </w:r>
                                </w:p>
                              </w:tc>
                            </w:tr>
                            <w:tr w:rsidR="00B26A88" w14:paraId="75B01D05" w14:textId="77777777">
                              <w:trPr>
                                <w:trHeight w:val="406"/>
                              </w:trPr>
                              <w:tc>
                                <w:tcPr>
                                  <w:tcW w:w="1689" w:type="dxa"/>
                                </w:tcPr>
                                <w:p w14:paraId="562529D1" w14:textId="77777777" w:rsidR="00B26A88" w:rsidRDefault="00000000">
                                  <w:pPr>
                                    <w:pStyle w:val="TableParagraph"/>
                                    <w:ind w:left="39"/>
                                    <w:jc w:val="left"/>
                                  </w:pPr>
                                  <w:r>
                                    <w:rPr>
                                      <w:spacing w:val="-2"/>
                                    </w:rPr>
                                    <w:t>Other</w:t>
                                  </w:r>
                                </w:p>
                              </w:tc>
                              <w:tc>
                                <w:tcPr>
                                  <w:tcW w:w="956" w:type="dxa"/>
                                </w:tcPr>
                                <w:p w14:paraId="6AC209CB" w14:textId="77777777" w:rsidR="00B26A88" w:rsidRDefault="00000000">
                                  <w:pPr>
                                    <w:pStyle w:val="TableParagraph"/>
                                    <w:ind w:right="363"/>
                                  </w:pPr>
                                  <w:r>
                                    <w:rPr>
                                      <w:spacing w:val="-10"/>
                                    </w:rPr>
                                    <w:t>5</w:t>
                                  </w:r>
                                </w:p>
                              </w:tc>
                              <w:tc>
                                <w:tcPr>
                                  <w:tcW w:w="833" w:type="dxa"/>
                                </w:tcPr>
                                <w:p w14:paraId="30FEACE7" w14:textId="77777777" w:rsidR="00B26A88" w:rsidRDefault="00000000">
                                  <w:pPr>
                                    <w:pStyle w:val="TableParagraph"/>
                                    <w:ind w:right="37"/>
                                  </w:pPr>
                                  <w:r>
                                    <w:rPr>
                                      <w:spacing w:val="-5"/>
                                    </w:rPr>
                                    <w:t>1.9</w:t>
                                  </w:r>
                                </w:p>
                              </w:tc>
                              <w:tc>
                                <w:tcPr>
                                  <w:tcW w:w="972" w:type="dxa"/>
                                </w:tcPr>
                                <w:p w14:paraId="353BF2EF" w14:textId="77777777" w:rsidR="00B26A88" w:rsidRDefault="00B26A88">
                                  <w:pPr>
                                    <w:pStyle w:val="TableParagraph"/>
                                    <w:spacing w:before="0"/>
                                    <w:jc w:val="left"/>
                                    <w:rPr>
                                      <w:rFonts w:ascii="Times New Roman"/>
                                      <w:sz w:val="20"/>
                                    </w:rPr>
                                  </w:pPr>
                                </w:p>
                              </w:tc>
                              <w:tc>
                                <w:tcPr>
                                  <w:tcW w:w="1375" w:type="dxa"/>
                                </w:tcPr>
                                <w:p w14:paraId="57E38C92" w14:textId="77777777" w:rsidR="00B26A88" w:rsidRDefault="00000000">
                                  <w:pPr>
                                    <w:pStyle w:val="TableParagraph"/>
                                    <w:ind w:left="40"/>
                                    <w:jc w:val="left"/>
                                  </w:pPr>
                                  <w:r>
                                    <w:rPr>
                                      <w:spacing w:val="-10"/>
                                    </w:rPr>
                                    <w:t>5</w:t>
                                  </w:r>
                                </w:p>
                              </w:tc>
                              <w:tc>
                                <w:tcPr>
                                  <w:tcW w:w="1272" w:type="dxa"/>
                                </w:tcPr>
                                <w:p w14:paraId="4F949D65" w14:textId="77777777" w:rsidR="00B26A88" w:rsidRDefault="00000000">
                                  <w:pPr>
                                    <w:pStyle w:val="TableParagraph"/>
                                    <w:ind w:right="365"/>
                                  </w:pPr>
                                  <w:r>
                                    <w:rPr>
                                      <w:spacing w:val="-5"/>
                                    </w:rPr>
                                    <w:t>15</w:t>
                                  </w:r>
                                </w:p>
                              </w:tc>
                              <w:tc>
                                <w:tcPr>
                                  <w:tcW w:w="834" w:type="dxa"/>
                                </w:tcPr>
                                <w:p w14:paraId="13671C29" w14:textId="77777777" w:rsidR="00B26A88" w:rsidRDefault="00000000">
                                  <w:pPr>
                                    <w:pStyle w:val="TableParagraph"/>
                                    <w:ind w:right="39"/>
                                  </w:pPr>
                                  <w:r>
                                    <w:rPr>
                                      <w:spacing w:val="-5"/>
                                    </w:rPr>
                                    <w:t>2.7</w:t>
                                  </w:r>
                                </w:p>
                              </w:tc>
                            </w:tr>
                            <w:tr w:rsidR="00B26A88" w14:paraId="06C18172" w14:textId="77777777">
                              <w:trPr>
                                <w:trHeight w:val="384"/>
                              </w:trPr>
                              <w:tc>
                                <w:tcPr>
                                  <w:tcW w:w="1689" w:type="dxa"/>
                                </w:tcPr>
                                <w:p w14:paraId="005637A4" w14:textId="77777777" w:rsidR="00B26A88" w:rsidRDefault="00000000">
                                  <w:pPr>
                                    <w:pStyle w:val="TableParagraph"/>
                                    <w:ind w:left="39"/>
                                    <w:jc w:val="left"/>
                                  </w:pPr>
                                  <w:proofErr w:type="spellStart"/>
                                  <w:r>
                                    <w:rPr>
                                      <w:spacing w:val="-2"/>
                                    </w:rPr>
                                    <w:t>Uninterpolated</w:t>
                                  </w:r>
                                  <w:proofErr w:type="spellEnd"/>
                                </w:p>
                              </w:tc>
                              <w:tc>
                                <w:tcPr>
                                  <w:tcW w:w="956" w:type="dxa"/>
                                </w:tcPr>
                                <w:p w14:paraId="06A13492" w14:textId="77777777" w:rsidR="00B26A88" w:rsidRDefault="00000000">
                                  <w:pPr>
                                    <w:pStyle w:val="TableParagraph"/>
                                    <w:ind w:right="363"/>
                                  </w:pPr>
                                  <w:r>
                                    <w:rPr>
                                      <w:spacing w:val="-10"/>
                                    </w:rPr>
                                    <w:t>3</w:t>
                                  </w:r>
                                </w:p>
                              </w:tc>
                              <w:tc>
                                <w:tcPr>
                                  <w:tcW w:w="833" w:type="dxa"/>
                                </w:tcPr>
                                <w:p w14:paraId="716A7C09" w14:textId="77777777" w:rsidR="00B26A88" w:rsidRDefault="00000000">
                                  <w:pPr>
                                    <w:pStyle w:val="TableParagraph"/>
                                    <w:ind w:right="37"/>
                                  </w:pPr>
                                  <w:r>
                                    <w:rPr>
                                      <w:spacing w:val="-5"/>
                                    </w:rPr>
                                    <w:t>1.1</w:t>
                                  </w:r>
                                </w:p>
                              </w:tc>
                              <w:tc>
                                <w:tcPr>
                                  <w:tcW w:w="972" w:type="dxa"/>
                                </w:tcPr>
                                <w:p w14:paraId="1D2559EC" w14:textId="77777777" w:rsidR="00B26A88" w:rsidRDefault="00B26A88">
                                  <w:pPr>
                                    <w:pStyle w:val="TableParagraph"/>
                                    <w:spacing w:before="0"/>
                                    <w:jc w:val="left"/>
                                    <w:rPr>
                                      <w:rFonts w:ascii="Times New Roman"/>
                                      <w:sz w:val="20"/>
                                    </w:rPr>
                                  </w:pPr>
                                </w:p>
                              </w:tc>
                              <w:tc>
                                <w:tcPr>
                                  <w:tcW w:w="1375" w:type="dxa"/>
                                  <w:tcBorders>
                                    <w:bottom w:val="single" w:sz="12" w:space="0" w:color="666666"/>
                                  </w:tcBorders>
                                </w:tcPr>
                                <w:p w14:paraId="3CF76E9A" w14:textId="77777777" w:rsidR="00B26A88" w:rsidRDefault="00000000">
                                  <w:pPr>
                                    <w:pStyle w:val="TableParagraph"/>
                                    <w:ind w:left="40"/>
                                    <w:jc w:val="left"/>
                                  </w:pPr>
                                  <w:r>
                                    <w:rPr>
                                      <w:spacing w:val="-2"/>
                                    </w:rPr>
                                    <w:t>other</w:t>
                                  </w:r>
                                </w:p>
                              </w:tc>
                              <w:tc>
                                <w:tcPr>
                                  <w:tcW w:w="1272" w:type="dxa"/>
                                  <w:tcBorders>
                                    <w:bottom w:val="single" w:sz="12" w:space="0" w:color="666666"/>
                                  </w:tcBorders>
                                </w:tcPr>
                                <w:p w14:paraId="7B5AE8CD" w14:textId="77777777" w:rsidR="00B26A88" w:rsidRDefault="00000000">
                                  <w:pPr>
                                    <w:pStyle w:val="TableParagraph"/>
                                    <w:ind w:right="365"/>
                                  </w:pPr>
                                  <w:r>
                                    <w:rPr>
                                      <w:spacing w:val="-5"/>
                                    </w:rPr>
                                    <w:t>19</w:t>
                                  </w:r>
                                </w:p>
                              </w:tc>
                              <w:tc>
                                <w:tcPr>
                                  <w:tcW w:w="834" w:type="dxa"/>
                                  <w:tcBorders>
                                    <w:bottom w:val="single" w:sz="12" w:space="0" w:color="666666"/>
                                  </w:tcBorders>
                                </w:tcPr>
                                <w:p w14:paraId="69A1FF06" w14:textId="77777777" w:rsidR="00B26A88" w:rsidRDefault="00000000">
                                  <w:pPr>
                                    <w:pStyle w:val="TableParagraph"/>
                                    <w:ind w:right="39"/>
                                  </w:pPr>
                                  <w:r>
                                    <w:rPr>
                                      <w:spacing w:val="-5"/>
                                    </w:rPr>
                                    <w:t>3.4</w:t>
                                  </w:r>
                                </w:p>
                              </w:tc>
                            </w:tr>
                            <w:tr w:rsidR="00B26A88" w14:paraId="0447B47E" w14:textId="77777777">
                              <w:trPr>
                                <w:trHeight w:val="376"/>
                              </w:trPr>
                              <w:tc>
                                <w:tcPr>
                                  <w:tcW w:w="1689" w:type="dxa"/>
                                  <w:tcBorders>
                                    <w:bottom w:val="single" w:sz="12" w:space="0" w:color="666666"/>
                                  </w:tcBorders>
                                </w:tcPr>
                                <w:p w14:paraId="488F93FB" w14:textId="77777777" w:rsidR="00B26A88" w:rsidRDefault="00000000">
                                  <w:pPr>
                                    <w:pStyle w:val="TableParagraph"/>
                                    <w:spacing w:before="41"/>
                                    <w:ind w:left="39"/>
                                    <w:jc w:val="left"/>
                                  </w:pPr>
                                  <w:r>
                                    <w:rPr>
                                      <w:spacing w:val="-2"/>
                                    </w:rPr>
                                    <w:t>Lagrange</w:t>
                                  </w:r>
                                </w:p>
                              </w:tc>
                              <w:tc>
                                <w:tcPr>
                                  <w:tcW w:w="956" w:type="dxa"/>
                                  <w:tcBorders>
                                    <w:bottom w:val="single" w:sz="12" w:space="0" w:color="666666"/>
                                  </w:tcBorders>
                                </w:tcPr>
                                <w:p w14:paraId="472CEC69" w14:textId="77777777" w:rsidR="00B26A88" w:rsidRDefault="00000000">
                                  <w:pPr>
                                    <w:pStyle w:val="TableParagraph"/>
                                    <w:spacing w:before="41"/>
                                    <w:ind w:right="363"/>
                                  </w:pPr>
                                  <w:r>
                                    <w:rPr>
                                      <w:spacing w:val="-10"/>
                                    </w:rPr>
                                    <w:t>2</w:t>
                                  </w:r>
                                </w:p>
                              </w:tc>
                              <w:tc>
                                <w:tcPr>
                                  <w:tcW w:w="833" w:type="dxa"/>
                                  <w:tcBorders>
                                    <w:bottom w:val="single" w:sz="12" w:space="0" w:color="666666"/>
                                  </w:tcBorders>
                                </w:tcPr>
                                <w:p w14:paraId="21764506" w14:textId="77777777" w:rsidR="00B26A88" w:rsidRDefault="00000000">
                                  <w:pPr>
                                    <w:pStyle w:val="TableParagraph"/>
                                    <w:spacing w:before="41"/>
                                    <w:ind w:right="37"/>
                                  </w:pPr>
                                  <w:r>
                                    <w:rPr>
                                      <w:spacing w:val="-5"/>
                                    </w:rPr>
                                    <w:t>0.7</w:t>
                                  </w:r>
                                </w:p>
                              </w:tc>
                              <w:tc>
                                <w:tcPr>
                                  <w:tcW w:w="972" w:type="dxa"/>
                                </w:tcPr>
                                <w:p w14:paraId="5142B897" w14:textId="77777777" w:rsidR="00B26A88" w:rsidRDefault="00B26A88">
                                  <w:pPr>
                                    <w:pStyle w:val="TableParagraph"/>
                                    <w:spacing w:before="0"/>
                                    <w:jc w:val="left"/>
                                    <w:rPr>
                                      <w:rFonts w:ascii="Times New Roman"/>
                                      <w:sz w:val="20"/>
                                    </w:rPr>
                                  </w:pPr>
                                </w:p>
                              </w:tc>
                              <w:tc>
                                <w:tcPr>
                                  <w:tcW w:w="1375" w:type="dxa"/>
                                  <w:tcBorders>
                                    <w:top w:val="single" w:sz="12" w:space="0" w:color="666666"/>
                                  </w:tcBorders>
                                </w:tcPr>
                                <w:p w14:paraId="07B068A7" w14:textId="77777777" w:rsidR="00B26A88" w:rsidRDefault="00B26A88">
                                  <w:pPr>
                                    <w:pStyle w:val="TableParagraph"/>
                                    <w:spacing w:before="0"/>
                                    <w:jc w:val="left"/>
                                    <w:rPr>
                                      <w:rFonts w:ascii="Times New Roman"/>
                                      <w:sz w:val="20"/>
                                    </w:rPr>
                                  </w:pPr>
                                </w:p>
                              </w:tc>
                              <w:tc>
                                <w:tcPr>
                                  <w:tcW w:w="1272" w:type="dxa"/>
                                  <w:tcBorders>
                                    <w:top w:val="single" w:sz="12" w:space="0" w:color="666666"/>
                                  </w:tcBorders>
                                </w:tcPr>
                                <w:p w14:paraId="15AB8272" w14:textId="77777777" w:rsidR="00B26A88" w:rsidRDefault="00B26A88">
                                  <w:pPr>
                                    <w:pStyle w:val="TableParagraph"/>
                                    <w:spacing w:before="0"/>
                                    <w:jc w:val="left"/>
                                    <w:rPr>
                                      <w:rFonts w:ascii="Times New Roman"/>
                                      <w:sz w:val="20"/>
                                    </w:rPr>
                                  </w:pPr>
                                </w:p>
                              </w:tc>
                              <w:tc>
                                <w:tcPr>
                                  <w:tcW w:w="834" w:type="dxa"/>
                                  <w:tcBorders>
                                    <w:top w:val="single" w:sz="12" w:space="0" w:color="666666"/>
                                  </w:tcBorders>
                                </w:tcPr>
                                <w:p w14:paraId="6FB81698" w14:textId="77777777" w:rsidR="00B26A88" w:rsidRDefault="00B26A88">
                                  <w:pPr>
                                    <w:pStyle w:val="TableParagraph"/>
                                    <w:spacing w:before="0"/>
                                    <w:jc w:val="left"/>
                                    <w:rPr>
                                      <w:rFonts w:ascii="Times New Roman"/>
                                      <w:sz w:val="20"/>
                                    </w:rPr>
                                  </w:pPr>
                                </w:p>
                              </w:tc>
                            </w:tr>
                          </w:tbl>
                          <w:p w14:paraId="4DE3EF35" w14:textId="77777777" w:rsidR="00B26A88" w:rsidRDefault="00B26A88">
                            <w:pPr>
                              <w:pStyle w:val="BodyText"/>
                            </w:pPr>
                          </w:p>
                        </w:txbxContent>
                      </wps:txbx>
                      <wps:bodyPr wrap="square" lIns="0" tIns="0" rIns="0" bIns="0" rtlCol="0">
                        <a:noAutofit/>
                      </wps:bodyPr>
                    </wps:wsp>
                  </a:graphicData>
                </a:graphic>
              </wp:anchor>
            </w:drawing>
          </mc:Choice>
          <mc:Fallback>
            <w:pict>
              <v:shape w14:anchorId="00111BCB" id="Textbox 39" o:spid="_x0000_s1062" type="#_x0000_t202" style="position:absolute;left:0;text-align:left;margin-left:104.75pt;margin-top:11.1pt;width:402.5pt;height:103pt;z-index:157342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1689"/>
                        <w:gridCol w:w="956"/>
                        <w:gridCol w:w="833"/>
                        <w:gridCol w:w="972"/>
                        <w:gridCol w:w="1375"/>
                        <w:gridCol w:w="1272"/>
                        <w:gridCol w:w="834"/>
                      </w:tblGrid>
                      <w:tr w:rsidR="00B26A88" w14:paraId="03107253" w14:textId="77777777">
                        <w:trPr>
                          <w:trHeight w:val="376"/>
                        </w:trPr>
                        <w:tc>
                          <w:tcPr>
                            <w:tcW w:w="1689" w:type="dxa"/>
                            <w:tcBorders>
                              <w:top w:val="single" w:sz="12" w:space="0" w:color="666666"/>
                            </w:tcBorders>
                          </w:tcPr>
                          <w:p w14:paraId="0465AD9E" w14:textId="77777777" w:rsidR="00B26A88" w:rsidRDefault="00000000">
                            <w:pPr>
                              <w:pStyle w:val="TableParagraph"/>
                              <w:spacing w:before="41"/>
                              <w:ind w:left="39"/>
                              <w:jc w:val="left"/>
                            </w:pPr>
                            <w:r>
                              <w:rPr>
                                <w:spacing w:val="-2"/>
                              </w:rPr>
                              <w:t>Linear</w:t>
                            </w:r>
                          </w:p>
                        </w:tc>
                        <w:tc>
                          <w:tcPr>
                            <w:tcW w:w="956" w:type="dxa"/>
                            <w:tcBorders>
                              <w:top w:val="single" w:sz="12" w:space="0" w:color="666666"/>
                            </w:tcBorders>
                          </w:tcPr>
                          <w:p w14:paraId="4BC24BD2" w14:textId="77777777" w:rsidR="00B26A88" w:rsidRDefault="00000000">
                            <w:pPr>
                              <w:pStyle w:val="TableParagraph"/>
                              <w:spacing w:before="41"/>
                              <w:ind w:right="364"/>
                            </w:pPr>
                            <w:r>
                              <w:rPr>
                                <w:spacing w:val="-5"/>
                              </w:rPr>
                              <w:t>247</w:t>
                            </w:r>
                          </w:p>
                        </w:tc>
                        <w:tc>
                          <w:tcPr>
                            <w:tcW w:w="833" w:type="dxa"/>
                            <w:tcBorders>
                              <w:top w:val="single" w:sz="12" w:space="0" w:color="666666"/>
                            </w:tcBorders>
                          </w:tcPr>
                          <w:p w14:paraId="77E38912" w14:textId="77777777" w:rsidR="00B26A88" w:rsidRDefault="00000000">
                            <w:pPr>
                              <w:pStyle w:val="TableParagraph"/>
                              <w:spacing w:before="41"/>
                              <w:ind w:right="37"/>
                            </w:pPr>
                            <w:r>
                              <w:rPr>
                                <w:spacing w:val="-4"/>
                              </w:rPr>
                              <w:t>92.5</w:t>
                            </w:r>
                          </w:p>
                        </w:tc>
                        <w:tc>
                          <w:tcPr>
                            <w:tcW w:w="972" w:type="dxa"/>
                          </w:tcPr>
                          <w:p w14:paraId="6F0E6E86" w14:textId="77777777" w:rsidR="00B26A88" w:rsidRDefault="00B26A88">
                            <w:pPr>
                              <w:pStyle w:val="TableParagraph"/>
                              <w:spacing w:before="0"/>
                              <w:jc w:val="left"/>
                              <w:rPr>
                                <w:rFonts w:ascii="Times New Roman"/>
                                <w:sz w:val="20"/>
                              </w:rPr>
                            </w:pPr>
                          </w:p>
                        </w:tc>
                        <w:tc>
                          <w:tcPr>
                            <w:tcW w:w="1375" w:type="dxa"/>
                            <w:tcBorders>
                              <w:bottom w:val="single" w:sz="12" w:space="0" w:color="666666"/>
                            </w:tcBorders>
                          </w:tcPr>
                          <w:p w14:paraId="17B2F59B" w14:textId="77777777" w:rsidR="00B26A88" w:rsidRDefault="00000000">
                            <w:pPr>
                              <w:pStyle w:val="TableParagraph"/>
                              <w:spacing w:before="41"/>
                              <w:ind w:left="40"/>
                              <w:jc w:val="left"/>
                            </w:pPr>
                            <w:r>
                              <w:t>Time</w:t>
                            </w:r>
                            <w:r>
                              <w:rPr>
                                <w:spacing w:val="-13"/>
                              </w:rPr>
                              <w:t xml:space="preserve"> </w:t>
                            </w:r>
                            <w:r>
                              <w:rPr>
                                <w:spacing w:val="-5"/>
                              </w:rPr>
                              <w:t>(s)</w:t>
                            </w:r>
                          </w:p>
                        </w:tc>
                        <w:tc>
                          <w:tcPr>
                            <w:tcW w:w="1272" w:type="dxa"/>
                            <w:tcBorders>
                              <w:bottom w:val="single" w:sz="12" w:space="0" w:color="666666"/>
                            </w:tcBorders>
                          </w:tcPr>
                          <w:p w14:paraId="4784F694" w14:textId="77777777" w:rsidR="00B26A88" w:rsidRDefault="00000000">
                            <w:pPr>
                              <w:pStyle w:val="TableParagraph"/>
                              <w:spacing w:before="0" w:line="170" w:lineRule="exact"/>
                              <w:ind w:right="365"/>
                            </w:pPr>
                            <w:r>
                              <w:rPr>
                                <w:spacing w:val="-10"/>
                              </w:rPr>
                              <w:t>N</w:t>
                            </w:r>
                          </w:p>
                        </w:tc>
                        <w:tc>
                          <w:tcPr>
                            <w:tcW w:w="834" w:type="dxa"/>
                            <w:tcBorders>
                              <w:bottom w:val="single" w:sz="12" w:space="0" w:color="666666"/>
                            </w:tcBorders>
                          </w:tcPr>
                          <w:p w14:paraId="52F4593E" w14:textId="77777777" w:rsidR="00B26A88" w:rsidRDefault="00000000">
                            <w:pPr>
                              <w:pStyle w:val="TableParagraph"/>
                              <w:spacing w:before="0" w:line="170" w:lineRule="exact"/>
                              <w:ind w:right="39"/>
                            </w:pPr>
                            <w:r>
                              <w:rPr>
                                <w:spacing w:val="-10"/>
                              </w:rPr>
                              <w:t>%</w:t>
                            </w:r>
                          </w:p>
                        </w:tc>
                      </w:tr>
                      <w:tr w:rsidR="00B26A88" w14:paraId="16A86B32" w14:textId="77777777">
                        <w:trPr>
                          <w:trHeight w:val="398"/>
                        </w:trPr>
                        <w:tc>
                          <w:tcPr>
                            <w:tcW w:w="1689" w:type="dxa"/>
                          </w:tcPr>
                          <w:p w14:paraId="28FE829E" w14:textId="77777777" w:rsidR="00B26A88" w:rsidRDefault="00000000">
                            <w:pPr>
                              <w:pStyle w:val="TableParagraph"/>
                              <w:spacing w:before="41"/>
                              <w:ind w:left="39"/>
                              <w:jc w:val="left"/>
                            </w:pPr>
                            <w:r>
                              <w:rPr>
                                <w:spacing w:val="-2"/>
                              </w:rPr>
                              <w:t>Cubic</w:t>
                            </w:r>
                          </w:p>
                        </w:tc>
                        <w:tc>
                          <w:tcPr>
                            <w:tcW w:w="956" w:type="dxa"/>
                          </w:tcPr>
                          <w:p w14:paraId="46E59E2C" w14:textId="77777777" w:rsidR="00B26A88" w:rsidRDefault="00000000">
                            <w:pPr>
                              <w:pStyle w:val="TableParagraph"/>
                              <w:spacing w:before="41"/>
                              <w:ind w:right="363"/>
                            </w:pPr>
                            <w:r>
                              <w:rPr>
                                <w:spacing w:val="-5"/>
                              </w:rPr>
                              <w:t>10</w:t>
                            </w:r>
                          </w:p>
                        </w:tc>
                        <w:tc>
                          <w:tcPr>
                            <w:tcW w:w="833" w:type="dxa"/>
                          </w:tcPr>
                          <w:p w14:paraId="71F1E65B" w14:textId="77777777" w:rsidR="00B26A88" w:rsidRDefault="00000000">
                            <w:pPr>
                              <w:pStyle w:val="TableParagraph"/>
                              <w:spacing w:before="41"/>
                              <w:ind w:right="37"/>
                            </w:pPr>
                            <w:r>
                              <w:rPr>
                                <w:spacing w:val="-5"/>
                              </w:rPr>
                              <w:t>3.7</w:t>
                            </w:r>
                          </w:p>
                        </w:tc>
                        <w:tc>
                          <w:tcPr>
                            <w:tcW w:w="972" w:type="dxa"/>
                          </w:tcPr>
                          <w:p w14:paraId="681F323C" w14:textId="77777777" w:rsidR="00B26A88" w:rsidRDefault="00B26A88">
                            <w:pPr>
                              <w:pStyle w:val="TableParagraph"/>
                              <w:spacing w:before="0"/>
                              <w:jc w:val="left"/>
                              <w:rPr>
                                <w:rFonts w:ascii="Times New Roman"/>
                                <w:sz w:val="20"/>
                              </w:rPr>
                            </w:pPr>
                          </w:p>
                        </w:tc>
                        <w:tc>
                          <w:tcPr>
                            <w:tcW w:w="1375" w:type="dxa"/>
                            <w:tcBorders>
                              <w:top w:val="single" w:sz="12" w:space="0" w:color="666666"/>
                            </w:tcBorders>
                          </w:tcPr>
                          <w:p w14:paraId="0FD70755" w14:textId="77777777" w:rsidR="00B26A88" w:rsidRDefault="00000000">
                            <w:pPr>
                              <w:pStyle w:val="TableParagraph"/>
                              <w:spacing w:before="41"/>
                              <w:ind w:left="40"/>
                              <w:jc w:val="left"/>
                            </w:pPr>
                            <w:r>
                              <w:rPr>
                                <w:spacing w:val="-10"/>
                              </w:rPr>
                              <w:t>1</w:t>
                            </w:r>
                          </w:p>
                        </w:tc>
                        <w:tc>
                          <w:tcPr>
                            <w:tcW w:w="1272" w:type="dxa"/>
                            <w:tcBorders>
                              <w:top w:val="single" w:sz="12" w:space="0" w:color="666666"/>
                            </w:tcBorders>
                          </w:tcPr>
                          <w:p w14:paraId="4741120F" w14:textId="77777777" w:rsidR="00B26A88" w:rsidRDefault="00000000">
                            <w:pPr>
                              <w:pStyle w:val="TableParagraph"/>
                              <w:spacing w:before="41"/>
                              <w:ind w:right="365"/>
                            </w:pPr>
                            <w:r>
                              <w:rPr>
                                <w:spacing w:val="-5"/>
                              </w:rPr>
                              <w:t>527</w:t>
                            </w:r>
                          </w:p>
                        </w:tc>
                        <w:tc>
                          <w:tcPr>
                            <w:tcW w:w="834" w:type="dxa"/>
                            <w:tcBorders>
                              <w:top w:val="single" w:sz="12" w:space="0" w:color="666666"/>
                            </w:tcBorders>
                          </w:tcPr>
                          <w:p w14:paraId="265E9C8C" w14:textId="77777777" w:rsidR="00B26A88" w:rsidRDefault="00000000">
                            <w:pPr>
                              <w:pStyle w:val="TableParagraph"/>
                              <w:spacing w:before="41"/>
                              <w:ind w:right="39"/>
                            </w:pPr>
                            <w:r>
                              <w:rPr>
                                <w:spacing w:val="-4"/>
                              </w:rPr>
                              <w:t>93.9</w:t>
                            </w:r>
                          </w:p>
                        </w:tc>
                      </w:tr>
                      <w:tr w:rsidR="00B26A88" w14:paraId="75B01D05" w14:textId="77777777">
                        <w:trPr>
                          <w:trHeight w:val="406"/>
                        </w:trPr>
                        <w:tc>
                          <w:tcPr>
                            <w:tcW w:w="1689" w:type="dxa"/>
                          </w:tcPr>
                          <w:p w14:paraId="562529D1" w14:textId="77777777" w:rsidR="00B26A88" w:rsidRDefault="00000000">
                            <w:pPr>
                              <w:pStyle w:val="TableParagraph"/>
                              <w:ind w:left="39"/>
                              <w:jc w:val="left"/>
                            </w:pPr>
                            <w:r>
                              <w:rPr>
                                <w:spacing w:val="-2"/>
                              </w:rPr>
                              <w:t>Other</w:t>
                            </w:r>
                          </w:p>
                        </w:tc>
                        <w:tc>
                          <w:tcPr>
                            <w:tcW w:w="956" w:type="dxa"/>
                          </w:tcPr>
                          <w:p w14:paraId="6AC209CB" w14:textId="77777777" w:rsidR="00B26A88" w:rsidRDefault="00000000">
                            <w:pPr>
                              <w:pStyle w:val="TableParagraph"/>
                              <w:ind w:right="363"/>
                            </w:pPr>
                            <w:r>
                              <w:rPr>
                                <w:spacing w:val="-10"/>
                              </w:rPr>
                              <w:t>5</w:t>
                            </w:r>
                          </w:p>
                        </w:tc>
                        <w:tc>
                          <w:tcPr>
                            <w:tcW w:w="833" w:type="dxa"/>
                          </w:tcPr>
                          <w:p w14:paraId="30FEACE7" w14:textId="77777777" w:rsidR="00B26A88" w:rsidRDefault="00000000">
                            <w:pPr>
                              <w:pStyle w:val="TableParagraph"/>
                              <w:ind w:right="37"/>
                            </w:pPr>
                            <w:r>
                              <w:rPr>
                                <w:spacing w:val="-5"/>
                              </w:rPr>
                              <w:t>1.9</w:t>
                            </w:r>
                          </w:p>
                        </w:tc>
                        <w:tc>
                          <w:tcPr>
                            <w:tcW w:w="972" w:type="dxa"/>
                          </w:tcPr>
                          <w:p w14:paraId="353BF2EF" w14:textId="77777777" w:rsidR="00B26A88" w:rsidRDefault="00B26A88">
                            <w:pPr>
                              <w:pStyle w:val="TableParagraph"/>
                              <w:spacing w:before="0"/>
                              <w:jc w:val="left"/>
                              <w:rPr>
                                <w:rFonts w:ascii="Times New Roman"/>
                                <w:sz w:val="20"/>
                              </w:rPr>
                            </w:pPr>
                          </w:p>
                        </w:tc>
                        <w:tc>
                          <w:tcPr>
                            <w:tcW w:w="1375" w:type="dxa"/>
                          </w:tcPr>
                          <w:p w14:paraId="57E38C92" w14:textId="77777777" w:rsidR="00B26A88" w:rsidRDefault="00000000">
                            <w:pPr>
                              <w:pStyle w:val="TableParagraph"/>
                              <w:ind w:left="40"/>
                              <w:jc w:val="left"/>
                            </w:pPr>
                            <w:r>
                              <w:rPr>
                                <w:spacing w:val="-10"/>
                              </w:rPr>
                              <w:t>5</w:t>
                            </w:r>
                          </w:p>
                        </w:tc>
                        <w:tc>
                          <w:tcPr>
                            <w:tcW w:w="1272" w:type="dxa"/>
                          </w:tcPr>
                          <w:p w14:paraId="4F949D65" w14:textId="77777777" w:rsidR="00B26A88" w:rsidRDefault="00000000">
                            <w:pPr>
                              <w:pStyle w:val="TableParagraph"/>
                              <w:ind w:right="365"/>
                            </w:pPr>
                            <w:r>
                              <w:rPr>
                                <w:spacing w:val="-5"/>
                              </w:rPr>
                              <w:t>15</w:t>
                            </w:r>
                          </w:p>
                        </w:tc>
                        <w:tc>
                          <w:tcPr>
                            <w:tcW w:w="834" w:type="dxa"/>
                          </w:tcPr>
                          <w:p w14:paraId="13671C29" w14:textId="77777777" w:rsidR="00B26A88" w:rsidRDefault="00000000">
                            <w:pPr>
                              <w:pStyle w:val="TableParagraph"/>
                              <w:ind w:right="39"/>
                            </w:pPr>
                            <w:r>
                              <w:rPr>
                                <w:spacing w:val="-5"/>
                              </w:rPr>
                              <w:t>2.7</w:t>
                            </w:r>
                          </w:p>
                        </w:tc>
                      </w:tr>
                      <w:tr w:rsidR="00B26A88" w14:paraId="06C18172" w14:textId="77777777">
                        <w:trPr>
                          <w:trHeight w:val="384"/>
                        </w:trPr>
                        <w:tc>
                          <w:tcPr>
                            <w:tcW w:w="1689" w:type="dxa"/>
                          </w:tcPr>
                          <w:p w14:paraId="005637A4" w14:textId="77777777" w:rsidR="00B26A88" w:rsidRDefault="00000000">
                            <w:pPr>
                              <w:pStyle w:val="TableParagraph"/>
                              <w:ind w:left="39"/>
                              <w:jc w:val="left"/>
                            </w:pPr>
                            <w:proofErr w:type="spellStart"/>
                            <w:r>
                              <w:rPr>
                                <w:spacing w:val="-2"/>
                              </w:rPr>
                              <w:t>Uninterpolated</w:t>
                            </w:r>
                            <w:proofErr w:type="spellEnd"/>
                          </w:p>
                        </w:tc>
                        <w:tc>
                          <w:tcPr>
                            <w:tcW w:w="956" w:type="dxa"/>
                          </w:tcPr>
                          <w:p w14:paraId="06A13492" w14:textId="77777777" w:rsidR="00B26A88" w:rsidRDefault="00000000">
                            <w:pPr>
                              <w:pStyle w:val="TableParagraph"/>
                              <w:ind w:right="363"/>
                            </w:pPr>
                            <w:r>
                              <w:rPr>
                                <w:spacing w:val="-10"/>
                              </w:rPr>
                              <w:t>3</w:t>
                            </w:r>
                          </w:p>
                        </w:tc>
                        <w:tc>
                          <w:tcPr>
                            <w:tcW w:w="833" w:type="dxa"/>
                          </w:tcPr>
                          <w:p w14:paraId="716A7C09" w14:textId="77777777" w:rsidR="00B26A88" w:rsidRDefault="00000000">
                            <w:pPr>
                              <w:pStyle w:val="TableParagraph"/>
                              <w:ind w:right="37"/>
                            </w:pPr>
                            <w:r>
                              <w:rPr>
                                <w:spacing w:val="-5"/>
                              </w:rPr>
                              <w:t>1.1</w:t>
                            </w:r>
                          </w:p>
                        </w:tc>
                        <w:tc>
                          <w:tcPr>
                            <w:tcW w:w="972" w:type="dxa"/>
                          </w:tcPr>
                          <w:p w14:paraId="1D2559EC" w14:textId="77777777" w:rsidR="00B26A88" w:rsidRDefault="00B26A88">
                            <w:pPr>
                              <w:pStyle w:val="TableParagraph"/>
                              <w:spacing w:before="0"/>
                              <w:jc w:val="left"/>
                              <w:rPr>
                                <w:rFonts w:ascii="Times New Roman"/>
                                <w:sz w:val="20"/>
                              </w:rPr>
                            </w:pPr>
                          </w:p>
                        </w:tc>
                        <w:tc>
                          <w:tcPr>
                            <w:tcW w:w="1375" w:type="dxa"/>
                            <w:tcBorders>
                              <w:bottom w:val="single" w:sz="12" w:space="0" w:color="666666"/>
                            </w:tcBorders>
                          </w:tcPr>
                          <w:p w14:paraId="3CF76E9A" w14:textId="77777777" w:rsidR="00B26A88" w:rsidRDefault="00000000">
                            <w:pPr>
                              <w:pStyle w:val="TableParagraph"/>
                              <w:ind w:left="40"/>
                              <w:jc w:val="left"/>
                            </w:pPr>
                            <w:r>
                              <w:rPr>
                                <w:spacing w:val="-2"/>
                              </w:rPr>
                              <w:t>other</w:t>
                            </w:r>
                          </w:p>
                        </w:tc>
                        <w:tc>
                          <w:tcPr>
                            <w:tcW w:w="1272" w:type="dxa"/>
                            <w:tcBorders>
                              <w:bottom w:val="single" w:sz="12" w:space="0" w:color="666666"/>
                            </w:tcBorders>
                          </w:tcPr>
                          <w:p w14:paraId="7B5AE8CD" w14:textId="77777777" w:rsidR="00B26A88" w:rsidRDefault="00000000">
                            <w:pPr>
                              <w:pStyle w:val="TableParagraph"/>
                              <w:ind w:right="365"/>
                            </w:pPr>
                            <w:r>
                              <w:rPr>
                                <w:spacing w:val="-5"/>
                              </w:rPr>
                              <w:t>19</w:t>
                            </w:r>
                          </w:p>
                        </w:tc>
                        <w:tc>
                          <w:tcPr>
                            <w:tcW w:w="834" w:type="dxa"/>
                            <w:tcBorders>
                              <w:bottom w:val="single" w:sz="12" w:space="0" w:color="666666"/>
                            </w:tcBorders>
                          </w:tcPr>
                          <w:p w14:paraId="69A1FF06" w14:textId="77777777" w:rsidR="00B26A88" w:rsidRDefault="00000000">
                            <w:pPr>
                              <w:pStyle w:val="TableParagraph"/>
                              <w:ind w:right="39"/>
                            </w:pPr>
                            <w:r>
                              <w:rPr>
                                <w:spacing w:val="-5"/>
                              </w:rPr>
                              <w:t>3.4</w:t>
                            </w:r>
                          </w:p>
                        </w:tc>
                      </w:tr>
                      <w:tr w:rsidR="00B26A88" w14:paraId="0447B47E" w14:textId="77777777">
                        <w:trPr>
                          <w:trHeight w:val="376"/>
                        </w:trPr>
                        <w:tc>
                          <w:tcPr>
                            <w:tcW w:w="1689" w:type="dxa"/>
                            <w:tcBorders>
                              <w:bottom w:val="single" w:sz="12" w:space="0" w:color="666666"/>
                            </w:tcBorders>
                          </w:tcPr>
                          <w:p w14:paraId="488F93FB" w14:textId="77777777" w:rsidR="00B26A88" w:rsidRDefault="00000000">
                            <w:pPr>
                              <w:pStyle w:val="TableParagraph"/>
                              <w:spacing w:before="41"/>
                              <w:ind w:left="39"/>
                              <w:jc w:val="left"/>
                            </w:pPr>
                            <w:r>
                              <w:rPr>
                                <w:spacing w:val="-2"/>
                              </w:rPr>
                              <w:t>Lagrange</w:t>
                            </w:r>
                          </w:p>
                        </w:tc>
                        <w:tc>
                          <w:tcPr>
                            <w:tcW w:w="956" w:type="dxa"/>
                            <w:tcBorders>
                              <w:bottom w:val="single" w:sz="12" w:space="0" w:color="666666"/>
                            </w:tcBorders>
                          </w:tcPr>
                          <w:p w14:paraId="472CEC69" w14:textId="77777777" w:rsidR="00B26A88" w:rsidRDefault="00000000">
                            <w:pPr>
                              <w:pStyle w:val="TableParagraph"/>
                              <w:spacing w:before="41"/>
                              <w:ind w:right="363"/>
                            </w:pPr>
                            <w:r>
                              <w:rPr>
                                <w:spacing w:val="-10"/>
                              </w:rPr>
                              <w:t>2</w:t>
                            </w:r>
                          </w:p>
                        </w:tc>
                        <w:tc>
                          <w:tcPr>
                            <w:tcW w:w="833" w:type="dxa"/>
                            <w:tcBorders>
                              <w:bottom w:val="single" w:sz="12" w:space="0" w:color="666666"/>
                            </w:tcBorders>
                          </w:tcPr>
                          <w:p w14:paraId="21764506" w14:textId="77777777" w:rsidR="00B26A88" w:rsidRDefault="00000000">
                            <w:pPr>
                              <w:pStyle w:val="TableParagraph"/>
                              <w:spacing w:before="41"/>
                              <w:ind w:right="37"/>
                            </w:pPr>
                            <w:r>
                              <w:rPr>
                                <w:spacing w:val="-5"/>
                              </w:rPr>
                              <w:t>0.7</w:t>
                            </w:r>
                          </w:p>
                        </w:tc>
                        <w:tc>
                          <w:tcPr>
                            <w:tcW w:w="972" w:type="dxa"/>
                          </w:tcPr>
                          <w:p w14:paraId="5142B897" w14:textId="77777777" w:rsidR="00B26A88" w:rsidRDefault="00B26A88">
                            <w:pPr>
                              <w:pStyle w:val="TableParagraph"/>
                              <w:spacing w:before="0"/>
                              <w:jc w:val="left"/>
                              <w:rPr>
                                <w:rFonts w:ascii="Times New Roman"/>
                                <w:sz w:val="20"/>
                              </w:rPr>
                            </w:pPr>
                          </w:p>
                        </w:tc>
                        <w:tc>
                          <w:tcPr>
                            <w:tcW w:w="1375" w:type="dxa"/>
                            <w:tcBorders>
                              <w:top w:val="single" w:sz="12" w:space="0" w:color="666666"/>
                            </w:tcBorders>
                          </w:tcPr>
                          <w:p w14:paraId="07B068A7" w14:textId="77777777" w:rsidR="00B26A88" w:rsidRDefault="00B26A88">
                            <w:pPr>
                              <w:pStyle w:val="TableParagraph"/>
                              <w:spacing w:before="0"/>
                              <w:jc w:val="left"/>
                              <w:rPr>
                                <w:rFonts w:ascii="Times New Roman"/>
                                <w:sz w:val="20"/>
                              </w:rPr>
                            </w:pPr>
                          </w:p>
                        </w:tc>
                        <w:tc>
                          <w:tcPr>
                            <w:tcW w:w="1272" w:type="dxa"/>
                            <w:tcBorders>
                              <w:top w:val="single" w:sz="12" w:space="0" w:color="666666"/>
                            </w:tcBorders>
                          </w:tcPr>
                          <w:p w14:paraId="15AB8272" w14:textId="77777777" w:rsidR="00B26A88" w:rsidRDefault="00B26A88">
                            <w:pPr>
                              <w:pStyle w:val="TableParagraph"/>
                              <w:spacing w:before="0"/>
                              <w:jc w:val="left"/>
                              <w:rPr>
                                <w:rFonts w:ascii="Times New Roman"/>
                                <w:sz w:val="20"/>
                              </w:rPr>
                            </w:pPr>
                          </w:p>
                        </w:tc>
                        <w:tc>
                          <w:tcPr>
                            <w:tcW w:w="834" w:type="dxa"/>
                            <w:tcBorders>
                              <w:top w:val="single" w:sz="12" w:space="0" w:color="666666"/>
                            </w:tcBorders>
                          </w:tcPr>
                          <w:p w14:paraId="6FB81698" w14:textId="77777777" w:rsidR="00B26A88" w:rsidRDefault="00B26A88">
                            <w:pPr>
                              <w:pStyle w:val="TableParagraph"/>
                              <w:spacing w:before="0"/>
                              <w:jc w:val="left"/>
                              <w:rPr>
                                <w:rFonts w:ascii="Times New Roman"/>
                                <w:sz w:val="20"/>
                              </w:rPr>
                            </w:pPr>
                          </w:p>
                        </w:tc>
                      </w:tr>
                    </w:tbl>
                    <w:p w14:paraId="4DE3EF35" w14:textId="77777777" w:rsidR="00B26A88" w:rsidRDefault="00B26A88">
                      <w:pPr>
                        <w:pStyle w:val="BodyText"/>
                      </w:pPr>
                    </w:p>
                  </w:txbxContent>
                </v:textbox>
                <w10:wrap anchorx="page"/>
              </v:shape>
            </w:pict>
          </mc:Fallback>
        </mc:AlternateContent>
      </w:r>
      <w:r>
        <w:rPr>
          <w:rFonts w:ascii="Helvetica"/>
          <w:spacing w:val="-2"/>
        </w:rPr>
        <w:t>Interpolation</w:t>
      </w:r>
    </w:p>
    <w:p w14:paraId="28497CE8" w14:textId="77777777" w:rsidR="00B26A88" w:rsidRDefault="00B26A88">
      <w:pPr>
        <w:jc w:val="center"/>
        <w:rPr>
          <w:rFonts w:ascii="Helvetica"/>
        </w:rPr>
        <w:sectPr w:rsidR="00B26A88">
          <w:type w:val="continuous"/>
          <w:pgSz w:w="12240" w:h="15840"/>
          <w:pgMar w:top="1820" w:right="1560" w:bottom="2060" w:left="1560" w:header="0" w:footer="1877" w:gutter="0"/>
          <w:cols w:num="2" w:space="720" w:equalWidth="0">
            <w:col w:w="1881" w:space="200"/>
            <w:col w:w="7039"/>
          </w:cols>
        </w:sectPr>
      </w:pPr>
    </w:p>
    <w:p w14:paraId="26498B8D" w14:textId="77777777" w:rsidR="00B26A88" w:rsidRDefault="00B26A88">
      <w:pPr>
        <w:pStyle w:val="BodyText"/>
        <w:rPr>
          <w:rFonts w:ascii="Helvetica"/>
          <w:sz w:val="20"/>
        </w:rPr>
      </w:pPr>
    </w:p>
    <w:p w14:paraId="6E7B6DB2" w14:textId="77777777" w:rsidR="00B26A88" w:rsidRDefault="00B26A88">
      <w:pPr>
        <w:pStyle w:val="BodyText"/>
        <w:rPr>
          <w:rFonts w:ascii="Helvetica"/>
          <w:sz w:val="20"/>
        </w:rPr>
      </w:pPr>
    </w:p>
    <w:p w14:paraId="102C3ED4" w14:textId="77777777" w:rsidR="00B26A88" w:rsidRDefault="00B26A88">
      <w:pPr>
        <w:pStyle w:val="BodyText"/>
        <w:rPr>
          <w:rFonts w:ascii="Helvetica"/>
          <w:sz w:val="20"/>
        </w:rPr>
      </w:pPr>
    </w:p>
    <w:p w14:paraId="0C72F38E" w14:textId="77777777" w:rsidR="00B26A88" w:rsidRDefault="00B26A88">
      <w:pPr>
        <w:pStyle w:val="BodyText"/>
        <w:rPr>
          <w:rFonts w:ascii="Helvetica"/>
          <w:sz w:val="20"/>
        </w:rPr>
      </w:pPr>
    </w:p>
    <w:p w14:paraId="30F64C54" w14:textId="77777777" w:rsidR="00B26A88" w:rsidRDefault="00B26A88">
      <w:pPr>
        <w:pStyle w:val="BodyText"/>
        <w:rPr>
          <w:rFonts w:ascii="Helvetica"/>
          <w:sz w:val="20"/>
        </w:rPr>
      </w:pPr>
    </w:p>
    <w:p w14:paraId="73DAFFC4" w14:textId="77777777" w:rsidR="00B26A88" w:rsidRDefault="00B26A88">
      <w:pPr>
        <w:pStyle w:val="BodyText"/>
        <w:rPr>
          <w:rFonts w:ascii="Helvetica"/>
          <w:sz w:val="20"/>
        </w:rPr>
      </w:pPr>
    </w:p>
    <w:p w14:paraId="3392E675" w14:textId="77777777" w:rsidR="00B26A88" w:rsidRDefault="00B26A88">
      <w:pPr>
        <w:pStyle w:val="BodyText"/>
        <w:rPr>
          <w:rFonts w:ascii="Helvetica"/>
          <w:sz w:val="20"/>
        </w:rPr>
      </w:pPr>
    </w:p>
    <w:p w14:paraId="259FF1D8" w14:textId="77777777" w:rsidR="00B26A88" w:rsidRDefault="00B26A88">
      <w:pPr>
        <w:pStyle w:val="BodyText"/>
        <w:rPr>
          <w:rFonts w:ascii="Helvetica"/>
          <w:sz w:val="20"/>
        </w:rPr>
      </w:pPr>
    </w:p>
    <w:p w14:paraId="040DAF0F" w14:textId="77777777" w:rsidR="00B26A88" w:rsidRDefault="00B26A88">
      <w:pPr>
        <w:pStyle w:val="BodyText"/>
        <w:rPr>
          <w:rFonts w:ascii="Helvetica"/>
          <w:sz w:val="20"/>
        </w:rPr>
      </w:pPr>
    </w:p>
    <w:p w14:paraId="1C017FC9" w14:textId="77777777" w:rsidR="00B26A88" w:rsidRDefault="00B26A88">
      <w:pPr>
        <w:pStyle w:val="BodyText"/>
        <w:rPr>
          <w:rFonts w:ascii="Helvetica"/>
          <w:sz w:val="20"/>
        </w:rPr>
      </w:pPr>
    </w:p>
    <w:p w14:paraId="008FF161" w14:textId="77777777" w:rsidR="00B26A88" w:rsidRDefault="00B26A88">
      <w:pPr>
        <w:pStyle w:val="BodyText"/>
        <w:rPr>
          <w:rFonts w:ascii="Helvetica"/>
          <w:sz w:val="20"/>
        </w:rPr>
      </w:pPr>
    </w:p>
    <w:p w14:paraId="2D2BC1EC" w14:textId="77777777" w:rsidR="00B26A88" w:rsidRDefault="00B26A88">
      <w:pPr>
        <w:pStyle w:val="BodyText"/>
        <w:spacing w:before="49"/>
        <w:rPr>
          <w:rFonts w:ascii="Helvetica"/>
          <w:sz w:val="20"/>
        </w:rPr>
      </w:pPr>
    </w:p>
    <w:p w14:paraId="02BB509C" w14:textId="77777777" w:rsidR="00B26A88" w:rsidRDefault="00000000">
      <w:pPr>
        <w:ind w:left="975"/>
        <w:rPr>
          <w:sz w:val="20"/>
        </w:rPr>
      </w:pPr>
      <w:r>
        <w:rPr>
          <w:noProof/>
        </w:rPr>
        <mc:AlternateContent>
          <mc:Choice Requires="wpg">
            <w:drawing>
              <wp:anchor distT="0" distB="0" distL="0" distR="0" simplePos="0" relativeHeight="15730688" behindDoc="0" locked="0" layoutInCell="1" allowOverlap="1" wp14:anchorId="332438FA" wp14:editId="0FAAA1D8">
                <wp:simplePos x="0" y="0"/>
                <wp:positionH relativeFrom="page">
                  <wp:posOffset>1863185</wp:posOffset>
                </wp:positionH>
                <wp:positionV relativeFrom="paragraph">
                  <wp:posOffset>-288243</wp:posOffset>
                </wp:positionV>
                <wp:extent cx="4468495" cy="2084070"/>
                <wp:effectExtent l="0" t="0" r="0" b="0"/>
                <wp:wrapNone/>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68495" cy="2084070"/>
                          <a:chOff x="0" y="0"/>
                          <a:chExt cx="4468495" cy="2084070"/>
                        </a:xfrm>
                      </wpg:grpSpPr>
                      <wps:wsp>
                        <wps:cNvPr id="41" name="Graphic 41"/>
                        <wps:cNvSpPr/>
                        <wps:spPr>
                          <a:xfrm>
                            <a:off x="0" y="635901"/>
                            <a:ext cx="4468495" cy="1082675"/>
                          </a:xfrm>
                          <a:custGeom>
                            <a:avLst/>
                            <a:gdLst/>
                            <a:ahLst/>
                            <a:cxnLst/>
                            <a:rect l="l" t="t" r="r" b="b"/>
                            <a:pathLst>
                              <a:path w="4468495" h="1082675">
                                <a:moveTo>
                                  <a:pt x="0" y="1082315"/>
                                </a:moveTo>
                                <a:lnTo>
                                  <a:pt x="988079" y="1082315"/>
                                </a:lnTo>
                              </a:path>
                              <a:path w="4468495" h="1082675">
                                <a:moveTo>
                                  <a:pt x="1761398" y="1082315"/>
                                </a:moveTo>
                                <a:lnTo>
                                  <a:pt x="3565850" y="1082315"/>
                                </a:lnTo>
                              </a:path>
                              <a:path w="4468495" h="1082675">
                                <a:moveTo>
                                  <a:pt x="4339168" y="1082315"/>
                                </a:moveTo>
                                <a:lnTo>
                                  <a:pt x="4468076" y="1082315"/>
                                </a:lnTo>
                              </a:path>
                              <a:path w="4468495" h="1082675">
                                <a:moveTo>
                                  <a:pt x="1761398" y="541157"/>
                                </a:moveTo>
                                <a:lnTo>
                                  <a:pt x="3565850" y="541157"/>
                                </a:lnTo>
                              </a:path>
                              <a:path w="4468495" h="1082675">
                                <a:moveTo>
                                  <a:pt x="0" y="541157"/>
                                </a:moveTo>
                                <a:lnTo>
                                  <a:pt x="988079" y="541157"/>
                                </a:lnTo>
                              </a:path>
                              <a:path w="4468495" h="1082675">
                                <a:moveTo>
                                  <a:pt x="4339168" y="541157"/>
                                </a:moveTo>
                                <a:lnTo>
                                  <a:pt x="4468076" y="541157"/>
                                </a:lnTo>
                              </a:path>
                              <a:path w="4468495" h="1082675">
                                <a:moveTo>
                                  <a:pt x="0" y="0"/>
                                </a:moveTo>
                                <a:lnTo>
                                  <a:pt x="3565850" y="0"/>
                                </a:lnTo>
                              </a:path>
                              <a:path w="4468495" h="1082675">
                                <a:moveTo>
                                  <a:pt x="4339168" y="0"/>
                                </a:moveTo>
                                <a:lnTo>
                                  <a:pt x="4468076" y="0"/>
                                </a:lnTo>
                              </a:path>
                            </a:pathLst>
                          </a:custGeom>
                          <a:ln w="6731">
                            <a:solidFill>
                              <a:srgbClr val="EBEBEB"/>
                            </a:solidFill>
                            <a:prstDash val="solid"/>
                          </a:ln>
                        </wps:spPr>
                        <wps:bodyPr wrap="square" lIns="0" tIns="0" rIns="0" bIns="0" rtlCol="0">
                          <a:prstTxWarp prst="textNoShape">
                            <a:avLst/>
                          </a:prstTxWarp>
                          <a:noAutofit/>
                        </wps:bodyPr>
                      </wps:wsp>
                      <wps:wsp>
                        <wps:cNvPr id="42" name="Graphic 42"/>
                        <wps:cNvSpPr/>
                        <wps:spPr>
                          <a:xfrm>
                            <a:off x="0" y="94743"/>
                            <a:ext cx="4468495" cy="1270"/>
                          </a:xfrm>
                          <a:custGeom>
                            <a:avLst/>
                            <a:gdLst/>
                            <a:ahLst/>
                            <a:cxnLst/>
                            <a:rect l="l" t="t" r="r" b="b"/>
                            <a:pathLst>
                              <a:path w="4468495">
                                <a:moveTo>
                                  <a:pt x="0" y="0"/>
                                </a:moveTo>
                                <a:lnTo>
                                  <a:pt x="4468076" y="0"/>
                                </a:lnTo>
                              </a:path>
                            </a:pathLst>
                          </a:custGeom>
                          <a:ln w="6731">
                            <a:solidFill>
                              <a:srgbClr val="EBEBEB"/>
                            </a:solidFill>
                            <a:prstDash val="solid"/>
                          </a:ln>
                        </wps:spPr>
                        <wps:bodyPr wrap="square" lIns="0" tIns="0" rIns="0" bIns="0" rtlCol="0">
                          <a:prstTxWarp prst="textNoShape">
                            <a:avLst/>
                          </a:prstTxWarp>
                          <a:noAutofit/>
                        </wps:bodyPr>
                      </wps:wsp>
                      <wps:wsp>
                        <wps:cNvPr id="43" name="Graphic 43"/>
                        <wps:cNvSpPr/>
                        <wps:spPr>
                          <a:xfrm>
                            <a:off x="0" y="1988732"/>
                            <a:ext cx="4468495" cy="1270"/>
                          </a:xfrm>
                          <a:custGeom>
                            <a:avLst/>
                            <a:gdLst/>
                            <a:ahLst/>
                            <a:cxnLst/>
                            <a:rect l="l" t="t" r="r" b="b"/>
                            <a:pathLst>
                              <a:path w="4468495">
                                <a:moveTo>
                                  <a:pt x="0" y="0"/>
                                </a:moveTo>
                                <a:lnTo>
                                  <a:pt x="4468076" y="0"/>
                                </a:lnTo>
                              </a:path>
                            </a:pathLst>
                          </a:custGeom>
                          <a:ln w="13589">
                            <a:solidFill>
                              <a:srgbClr val="EBEBEB"/>
                            </a:solidFill>
                            <a:prstDash val="solid"/>
                          </a:ln>
                        </wps:spPr>
                        <wps:bodyPr wrap="square" lIns="0" tIns="0" rIns="0" bIns="0" rtlCol="0">
                          <a:prstTxWarp prst="textNoShape">
                            <a:avLst/>
                          </a:prstTxWarp>
                          <a:noAutofit/>
                        </wps:bodyPr>
                      </wps:wsp>
                      <wps:wsp>
                        <wps:cNvPr id="44" name="Graphic 44"/>
                        <wps:cNvSpPr/>
                        <wps:spPr>
                          <a:xfrm>
                            <a:off x="0" y="906417"/>
                            <a:ext cx="4468495" cy="541655"/>
                          </a:xfrm>
                          <a:custGeom>
                            <a:avLst/>
                            <a:gdLst/>
                            <a:ahLst/>
                            <a:cxnLst/>
                            <a:rect l="l" t="t" r="r" b="b"/>
                            <a:pathLst>
                              <a:path w="4468495" h="541655">
                                <a:moveTo>
                                  <a:pt x="1761398" y="541157"/>
                                </a:moveTo>
                                <a:lnTo>
                                  <a:pt x="3565850" y="541157"/>
                                </a:lnTo>
                              </a:path>
                              <a:path w="4468495" h="541655">
                                <a:moveTo>
                                  <a:pt x="0" y="541157"/>
                                </a:moveTo>
                                <a:lnTo>
                                  <a:pt x="988079" y="541157"/>
                                </a:lnTo>
                              </a:path>
                              <a:path w="4468495" h="541655">
                                <a:moveTo>
                                  <a:pt x="4339168" y="541157"/>
                                </a:moveTo>
                                <a:lnTo>
                                  <a:pt x="4468076" y="541157"/>
                                </a:lnTo>
                              </a:path>
                              <a:path w="4468495" h="541655">
                                <a:moveTo>
                                  <a:pt x="1761398" y="0"/>
                                </a:moveTo>
                                <a:lnTo>
                                  <a:pt x="3565850" y="0"/>
                                </a:lnTo>
                              </a:path>
                              <a:path w="4468495" h="541655">
                                <a:moveTo>
                                  <a:pt x="0" y="0"/>
                                </a:moveTo>
                                <a:lnTo>
                                  <a:pt x="988079" y="0"/>
                                </a:lnTo>
                              </a:path>
                              <a:path w="4468495" h="541655">
                                <a:moveTo>
                                  <a:pt x="4339168" y="0"/>
                                </a:moveTo>
                                <a:lnTo>
                                  <a:pt x="4468076" y="0"/>
                                </a:lnTo>
                              </a:path>
                            </a:pathLst>
                          </a:custGeom>
                          <a:ln w="13589">
                            <a:solidFill>
                              <a:srgbClr val="EBEBEB"/>
                            </a:solidFill>
                            <a:prstDash val="solid"/>
                          </a:ln>
                        </wps:spPr>
                        <wps:bodyPr wrap="square" lIns="0" tIns="0" rIns="0" bIns="0" rtlCol="0">
                          <a:prstTxWarp prst="textNoShape">
                            <a:avLst/>
                          </a:prstTxWarp>
                          <a:noAutofit/>
                        </wps:bodyPr>
                      </wps:wsp>
                      <wps:wsp>
                        <wps:cNvPr id="45" name="Graphic 45"/>
                        <wps:cNvSpPr/>
                        <wps:spPr>
                          <a:xfrm>
                            <a:off x="0" y="0"/>
                            <a:ext cx="4468495" cy="2084070"/>
                          </a:xfrm>
                          <a:custGeom>
                            <a:avLst/>
                            <a:gdLst/>
                            <a:ahLst/>
                            <a:cxnLst/>
                            <a:rect l="l" t="t" r="r" b="b"/>
                            <a:pathLst>
                              <a:path w="4468495" h="2084070">
                                <a:moveTo>
                                  <a:pt x="0" y="365259"/>
                                </a:moveTo>
                                <a:lnTo>
                                  <a:pt x="4468076" y="365259"/>
                                </a:lnTo>
                              </a:path>
                              <a:path w="4468495" h="2084070">
                                <a:moveTo>
                                  <a:pt x="515503" y="2083476"/>
                                </a:moveTo>
                                <a:lnTo>
                                  <a:pt x="515503" y="0"/>
                                </a:lnTo>
                              </a:path>
                            </a:pathLst>
                          </a:custGeom>
                          <a:ln w="13589">
                            <a:solidFill>
                              <a:srgbClr val="EBEBEB"/>
                            </a:solidFill>
                            <a:prstDash val="solid"/>
                          </a:ln>
                        </wps:spPr>
                        <wps:bodyPr wrap="square" lIns="0" tIns="0" rIns="0" bIns="0" rtlCol="0">
                          <a:prstTxWarp prst="textNoShape">
                            <a:avLst/>
                          </a:prstTxWarp>
                          <a:noAutofit/>
                        </wps:bodyPr>
                      </wps:wsp>
                      <wps:wsp>
                        <wps:cNvPr id="46" name="Graphic 46"/>
                        <wps:cNvSpPr/>
                        <wps:spPr>
                          <a:xfrm>
                            <a:off x="1374802" y="0"/>
                            <a:ext cx="1270" cy="2084070"/>
                          </a:xfrm>
                          <a:custGeom>
                            <a:avLst/>
                            <a:gdLst/>
                            <a:ahLst/>
                            <a:cxnLst/>
                            <a:rect l="l" t="t" r="r" b="b"/>
                            <a:pathLst>
                              <a:path h="2084070">
                                <a:moveTo>
                                  <a:pt x="0" y="0"/>
                                </a:moveTo>
                                <a:lnTo>
                                  <a:pt x="0" y="754903"/>
                                </a:lnTo>
                              </a:path>
                              <a:path h="2084070">
                                <a:moveTo>
                                  <a:pt x="0" y="1988732"/>
                                </a:moveTo>
                                <a:lnTo>
                                  <a:pt x="0" y="2083476"/>
                                </a:lnTo>
                              </a:path>
                            </a:pathLst>
                          </a:custGeom>
                          <a:ln w="13589">
                            <a:solidFill>
                              <a:srgbClr val="EBEBEB"/>
                            </a:solidFill>
                            <a:prstDash val="solid"/>
                          </a:ln>
                        </wps:spPr>
                        <wps:bodyPr wrap="square" lIns="0" tIns="0" rIns="0" bIns="0" rtlCol="0">
                          <a:prstTxWarp prst="textNoShape">
                            <a:avLst/>
                          </a:prstTxWarp>
                          <a:noAutofit/>
                        </wps:bodyPr>
                      </wps:wsp>
                      <wps:wsp>
                        <wps:cNvPr id="47" name="Graphic 47"/>
                        <wps:cNvSpPr/>
                        <wps:spPr>
                          <a:xfrm>
                            <a:off x="2234101" y="0"/>
                            <a:ext cx="1718945" cy="2084070"/>
                          </a:xfrm>
                          <a:custGeom>
                            <a:avLst/>
                            <a:gdLst/>
                            <a:ahLst/>
                            <a:cxnLst/>
                            <a:rect l="l" t="t" r="r" b="b"/>
                            <a:pathLst>
                              <a:path w="1718945" h="2084070">
                                <a:moveTo>
                                  <a:pt x="0" y="0"/>
                                </a:moveTo>
                                <a:lnTo>
                                  <a:pt x="0" y="1777654"/>
                                </a:lnTo>
                              </a:path>
                              <a:path w="1718945" h="2084070">
                                <a:moveTo>
                                  <a:pt x="0" y="1988732"/>
                                </a:moveTo>
                                <a:lnTo>
                                  <a:pt x="0" y="2083476"/>
                                </a:lnTo>
                              </a:path>
                              <a:path w="1718945" h="2084070">
                                <a:moveTo>
                                  <a:pt x="859172" y="0"/>
                                </a:moveTo>
                                <a:lnTo>
                                  <a:pt x="859172" y="1907578"/>
                                </a:lnTo>
                              </a:path>
                              <a:path w="1718945" h="2084070">
                                <a:moveTo>
                                  <a:pt x="859172" y="1988732"/>
                                </a:moveTo>
                                <a:lnTo>
                                  <a:pt x="859172" y="2083476"/>
                                </a:lnTo>
                              </a:path>
                              <a:path w="1718945" h="2084070">
                                <a:moveTo>
                                  <a:pt x="1718471" y="1988732"/>
                                </a:moveTo>
                                <a:lnTo>
                                  <a:pt x="1718471" y="2083476"/>
                                </a:lnTo>
                              </a:path>
                              <a:path w="1718945" h="2084070">
                                <a:moveTo>
                                  <a:pt x="1718471" y="0"/>
                                </a:moveTo>
                                <a:lnTo>
                                  <a:pt x="1718471" y="408567"/>
                                </a:lnTo>
                              </a:path>
                            </a:pathLst>
                          </a:custGeom>
                          <a:ln w="13589">
                            <a:solidFill>
                              <a:srgbClr val="EBEBEB"/>
                            </a:solidFill>
                            <a:prstDash val="solid"/>
                          </a:ln>
                        </wps:spPr>
                        <wps:bodyPr wrap="square" lIns="0" tIns="0" rIns="0" bIns="0" rtlCol="0">
                          <a:prstTxWarp prst="textNoShape">
                            <a:avLst/>
                          </a:prstTxWarp>
                          <a:noAutofit/>
                        </wps:bodyPr>
                      </wps:wsp>
                      <wps:wsp>
                        <wps:cNvPr id="48" name="Graphic 48"/>
                        <wps:cNvSpPr/>
                        <wps:spPr>
                          <a:xfrm>
                            <a:off x="128898" y="408572"/>
                            <a:ext cx="4210685" cy="1580515"/>
                          </a:xfrm>
                          <a:custGeom>
                            <a:avLst/>
                            <a:gdLst/>
                            <a:ahLst/>
                            <a:cxnLst/>
                            <a:rect l="l" t="t" r="r" b="b"/>
                            <a:pathLst>
                              <a:path w="4210685" h="1580515">
                                <a:moveTo>
                                  <a:pt x="773315" y="1542313"/>
                                </a:moveTo>
                                <a:lnTo>
                                  <a:pt x="0" y="1542313"/>
                                </a:lnTo>
                                <a:lnTo>
                                  <a:pt x="0" y="1580172"/>
                                </a:lnTo>
                                <a:lnTo>
                                  <a:pt x="773315" y="1580172"/>
                                </a:lnTo>
                                <a:lnTo>
                                  <a:pt x="773315" y="1542313"/>
                                </a:lnTo>
                                <a:close/>
                              </a:path>
                              <a:path w="4210685" h="1580515">
                                <a:moveTo>
                                  <a:pt x="1632496" y="346341"/>
                                </a:moveTo>
                                <a:lnTo>
                                  <a:pt x="859180" y="346341"/>
                                </a:lnTo>
                                <a:lnTo>
                                  <a:pt x="859180" y="1580172"/>
                                </a:lnTo>
                                <a:lnTo>
                                  <a:pt x="1632496" y="1580172"/>
                                </a:lnTo>
                                <a:lnTo>
                                  <a:pt x="1632496" y="346341"/>
                                </a:lnTo>
                                <a:close/>
                              </a:path>
                              <a:path w="4210685" h="1580515">
                                <a:moveTo>
                                  <a:pt x="2491790" y="1369085"/>
                                </a:moveTo>
                                <a:lnTo>
                                  <a:pt x="1718475" y="1369085"/>
                                </a:lnTo>
                                <a:lnTo>
                                  <a:pt x="1718475" y="1580172"/>
                                </a:lnTo>
                                <a:lnTo>
                                  <a:pt x="2491790" y="1580172"/>
                                </a:lnTo>
                                <a:lnTo>
                                  <a:pt x="2491790" y="1369085"/>
                                </a:lnTo>
                                <a:close/>
                              </a:path>
                              <a:path w="4210685" h="1580515">
                                <a:moveTo>
                                  <a:pt x="3351085" y="1499006"/>
                                </a:moveTo>
                                <a:lnTo>
                                  <a:pt x="2577769" y="1499006"/>
                                </a:lnTo>
                                <a:lnTo>
                                  <a:pt x="2577769" y="1580172"/>
                                </a:lnTo>
                                <a:lnTo>
                                  <a:pt x="3351085" y="1580172"/>
                                </a:lnTo>
                                <a:lnTo>
                                  <a:pt x="3351085" y="1499006"/>
                                </a:lnTo>
                                <a:close/>
                              </a:path>
                              <a:path w="4210685" h="1580515">
                                <a:moveTo>
                                  <a:pt x="4210266" y="0"/>
                                </a:moveTo>
                                <a:lnTo>
                                  <a:pt x="3436950" y="0"/>
                                </a:lnTo>
                                <a:lnTo>
                                  <a:pt x="3436950" y="1580172"/>
                                </a:lnTo>
                                <a:lnTo>
                                  <a:pt x="4210266" y="1580172"/>
                                </a:lnTo>
                                <a:lnTo>
                                  <a:pt x="4210266" y="0"/>
                                </a:lnTo>
                                <a:close/>
                              </a:path>
                            </a:pathLst>
                          </a:custGeom>
                          <a:solidFill>
                            <a:srgbClr val="595959"/>
                          </a:solidFill>
                        </wps:spPr>
                        <wps:bodyPr wrap="square" lIns="0" tIns="0" rIns="0" bIns="0" rtlCol="0">
                          <a:prstTxWarp prst="textNoShape">
                            <a:avLst/>
                          </a:prstTxWarp>
                          <a:noAutofit/>
                        </wps:bodyPr>
                      </wps:wsp>
                      <wps:wsp>
                        <wps:cNvPr id="49" name="Textbox 49"/>
                        <wps:cNvSpPr txBox="1"/>
                        <wps:spPr>
                          <a:xfrm>
                            <a:off x="3772102" y="99160"/>
                            <a:ext cx="374015" cy="294005"/>
                          </a:xfrm>
                          <a:prstGeom prst="rect">
                            <a:avLst/>
                          </a:prstGeom>
                        </wps:spPr>
                        <wps:txbx>
                          <w:txbxContent>
                            <w:p w14:paraId="4ABC12C6" w14:textId="77777777" w:rsidR="00B26A88" w:rsidRDefault="00000000">
                              <w:pPr>
                                <w:spacing w:line="226" w:lineRule="exact"/>
                                <w:ind w:left="119"/>
                              </w:pPr>
                              <w:r>
                                <w:rPr>
                                  <w:spacing w:val="-5"/>
                                </w:rPr>
                                <w:t>292</w:t>
                              </w:r>
                            </w:p>
                            <w:p w14:paraId="2C291EAE" w14:textId="77777777" w:rsidR="00B26A88" w:rsidRDefault="00000000">
                              <w:pPr>
                                <w:spacing w:line="236" w:lineRule="exact"/>
                              </w:pPr>
                              <w:r>
                                <w:rPr>
                                  <w:spacing w:val="-2"/>
                                </w:rPr>
                                <w:t>50.3%</w:t>
                              </w:r>
                            </w:p>
                          </w:txbxContent>
                        </wps:txbx>
                        <wps:bodyPr wrap="square" lIns="0" tIns="0" rIns="0" bIns="0" rtlCol="0">
                          <a:noAutofit/>
                        </wps:bodyPr>
                      </wps:wsp>
                      <wps:wsp>
                        <wps:cNvPr id="50" name="Textbox 50"/>
                        <wps:cNvSpPr txBox="1"/>
                        <wps:spPr>
                          <a:xfrm>
                            <a:off x="1194331" y="445496"/>
                            <a:ext cx="374015" cy="294005"/>
                          </a:xfrm>
                          <a:prstGeom prst="rect">
                            <a:avLst/>
                          </a:prstGeom>
                        </wps:spPr>
                        <wps:txbx>
                          <w:txbxContent>
                            <w:p w14:paraId="286DAFCB" w14:textId="77777777" w:rsidR="00B26A88" w:rsidRDefault="00000000">
                              <w:pPr>
                                <w:spacing w:line="226" w:lineRule="exact"/>
                                <w:ind w:left="119"/>
                              </w:pPr>
                              <w:r>
                                <w:rPr>
                                  <w:spacing w:val="-5"/>
                                </w:rPr>
                                <w:t>228</w:t>
                              </w:r>
                            </w:p>
                            <w:p w14:paraId="12FDCACD" w14:textId="77777777" w:rsidR="00B26A88" w:rsidRDefault="00000000">
                              <w:pPr>
                                <w:spacing w:line="236" w:lineRule="exact"/>
                              </w:pPr>
                              <w:r>
                                <w:rPr>
                                  <w:spacing w:val="-2"/>
                                </w:rPr>
                                <w:t>39.2%</w:t>
                              </w:r>
                            </w:p>
                          </w:txbxContent>
                        </wps:txbx>
                        <wps:bodyPr wrap="square" lIns="0" tIns="0" rIns="0" bIns="0" rtlCol="0">
                          <a:noAutofit/>
                        </wps:bodyPr>
                      </wps:wsp>
                      <wps:wsp>
                        <wps:cNvPr id="51" name="Textbox 51"/>
                        <wps:cNvSpPr txBox="1"/>
                        <wps:spPr>
                          <a:xfrm>
                            <a:off x="370085" y="1641479"/>
                            <a:ext cx="304165" cy="294005"/>
                          </a:xfrm>
                          <a:prstGeom prst="rect">
                            <a:avLst/>
                          </a:prstGeom>
                        </wps:spPr>
                        <wps:txbx>
                          <w:txbxContent>
                            <w:p w14:paraId="6B583CC3" w14:textId="77777777" w:rsidR="00B26A88" w:rsidRDefault="00000000">
                              <w:pPr>
                                <w:spacing w:line="226" w:lineRule="exact"/>
                                <w:ind w:right="18"/>
                                <w:jc w:val="center"/>
                              </w:pPr>
                              <w:r>
                                <w:rPr>
                                  <w:spacing w:val="-10"/>
                                </w:rPr>
                                <w:t>7</w:t>
                              </w:r>
                            </w:p>
                            <w:p w14:paraId="33200139" w14:textId="77777777" w:rsidR="00B26A88" w:rsidRDefault="00000000">
                              <w:pPr>
                                <w:spacing w:line="236" w:lineRule="exact"/>
                                <w:ind w:right="18"/>
                                <w:jc w:val="center"/>
                              </w:pPr>
                              <w:r>
                                <w:rPr>
                                  <w:spacing w:val="-4"/>
                                </w:rPr>
                                <w:t>1.2%</w:t>
                              </w:r>
                            </w:p>
                          </w:txbxContent>
                        </wps:txbx>
                        <wps:bodyPr wrap="square" lIns="0" tIns="0" rIns="0" bIns="0" rtlCol="0">
                          <a:noAutofit/>
                        </wps:bodyPr>
                      </wps:wsp>
                      <wps:wsp>
                        <wps:cNvPr id="52" name="Textbox 52"/>
                        <wps:cNvSpPr txBox="1"/>
                        <wps:spPr>
                          <a:xfrm>
                            <a:off x="2088556" y="1468247"/>
                            <a:ext cx="304165" cy="294005"/>
                          </a:xfrm>
                          <a:prstGeom prst="rect">
                            <a:avLst/>
                          </a:prstGeom>
                        </wps:spPr>
                        <wps:txbx>
                          <w:txbxContent>
                            <w:p w14:paraId="1FDF8917" w14:textId="77777777" w:rsidR="00B26A88" w:rsidRDefault="00000000">
                              <w:pPr>
                                <w:spacing w:line="226" w:lineRule="exact"/>
                                <w:ind w:left="119"/>
                              </w:pPr>
                              <w:r>
                                <w:rPr>
                                  <w:spacing w:val="-5"/>
                                </w:rPr>
                                <w:t>39</w:t>
                              </w:r>
                            </w:p>
                            <w:p w14:paraId="5D9AF29F" w14:textId="77777777" w:rsidR="00B26A88" w:rsidRDefault="00000000">
                              <w:pPr>
                                <w:spacing w:line="236" w:lineRule="exact"/>
                              </w:pPr>
                              <w:r>
                                <w:rPr>
                                  <w:spacing w:val="-4"/>
                                </w:rPr>
                                <w:t>6.7%</w:t>
                              </w:r>
                            </w:p>
                          </w:txbxContent>
                        </wps:txbx>
                        <wps:bodyPr wrap="square" lIns="0" tIns="0" rIns="0" bIns="0" rtlCol="0">
                          <a:noAutofit/>
                        </wps:bodyPr>
                      </wps:wsp>
                      <wps:wsp>
                        <wps:cNvPr id="53" name="Textbox 53"/>
                        <wps:cNvSpPr txBox="1"/>
                        <wps:spPr>
                          <a:xfrm>
                            <a:off x="2947728" y="1598171"/>
                            <a:ext cx="304165" cy="294005"/>
                          </a:xfrm>
                          <a:prstGeom prst="rect">
                            <a:avLst/>
                          </a:prstGeom>
                        </wps:spPr>
                        <wps:txbx>
                          <w:txbxContent>
                            <w:p w14:paraId="5E5C33BD" w14:textId="77777777" w:rsidR="00B26A88" w:rsidRDefault="00000000">
                              <w:pPr>
                                <w:spacing w:line="226" w:lineRule="exact"/>
                                <w:ind w:left="119"/>
                              </w:pPr>
                              <w:r>
                                <w:rPr>
                                  <w:spacing w:val="-5"/>
                                </w:rPr>
                                <w:t>15</w:t>
                              </w:r>
                            </w:p>
                            <w:p w14:paraId="1239CEDA" w14:textId="77777777" w:rsidR="00B26A88" w:rsidRDefault="00000000">
                              <w:pPr>
                                <w:spacing w:line="236" w:lineRule="exact"/>
                              </w:pPr>
                              <w:r>
                                <w:rPr>
                                  <w:spacing w:val="-4"/>
                                </w:rPr>
                                <w:t>2.6%</w:t>
                              </w:r>
                            </w:p>
                          </w:txbxContent>
                        </wps:txbx>
                        <wps:bodyPr wrap="square" lIns="0" tIns="0" rIns="0" bIns="0" rtlCol="0">
                          <a:noAutofit/>
                        </wps:bodyPr>
                      </wps:wsp>
                    </wpg:wgp>
                  </a:graphicData>
                </a:graphic>
              </wp:anchor>
            </w:drawing>
          </mc:Choice>
          <mc:Fallback>
            <w:pict>
              <v:group w14:anchorId="332438FA" id="Group 40" o:spid="_x0000_s1063" style="position:absolute;left:0;text-align:left;margin-left:146.7pt;margin-top:-22.7pt;width:351.85pt;height:164.1pt;z-index:15730688;mso-wrap-distance-left:0;mso-wrap-distance-right:0;mso-position-horizontal-relative:page;mso-position-vertical-relative:text" coordsize="44684,2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">
                <v:shape id="Graphic 41" o:spid="_x0000_s1064" style="position:absolute;top:6359;width:44684;height:10826;visibility:visible;mso-wrap-style:square;v-text-anchor:top" coordsize="4468495,1082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" path="m,1082315r988079,em1761398,1082315r1804452,em4339168,1082315r128908,em1761398,541157r1804452,em,541157r988079,em4339168,541157r128908,em,l3565850,em4339168,r128908,e" filled="f" strokecolor="#ebebeb" strokeweight=".53pt">
                  <v:path arrowok="t"/>
                </v:shape>
                <v:shape id="Graphic 42" o:spid="_x0000_s1065" style="position:absolute;top:947;width:44684;height:13;visibility:visible;mso-wrap-style:square;v-text-anchor:top" coordsize="4468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" path="m,l4468076,e" filled="f" strokecolor="#ebebeb" strokeweight=".53pt">
                  <v:path arrowok="t"/>
                </v:shape>
                <v:shape id="Graphic 43" o:spid="_x0000_s1066" style="position:absolute;top:19887;width:44684;height:13;visibility:visible;mso-wrap-style:square;v-text-anchor:top" coordsize="4468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" path="m,l4468076,e" filled="f" strokecolor="#ebebeb" strokeweight="1.07pt">
                  <v:path arrowok="t"/>
                </v:shape>
                <v:shape id="Graphic 44" o:spid="_x0000_s1067" style="position:absolute;top:9064;width:44684;height:5416;visibility:visible;mso-wrap-style:square;v-text-anchor:top" coordsize="4468495,541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" path="m1761398,541157r1804452,em,541157r988079,em4339168,541157r128908,em1761398,l3565850,em,l988079,em4339168,r128908,e" filled="f" strokecolor="#ebebeb" strokeweight="1.07pt">
                  <v:path arrowok="t"/>
                </v:shape>
                <v:shape id="Graphic 45" o:spid="_x0000_s1068" style="position:absolute;width:44684;height:20840;visibility:visible;mso-wrap-style:square;v-text-anchor:top" coordsize="4468495,2084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" path="m,365259r4468076,em515503,2083476l515503,e" filled="f" strokecolor="#ebebeb" strokeweight="1.07pt">
                  <v:path arrowok="t"/>
                </v:shape>
                <v:shape id="Graphic 46" o:spid="_x0000_s1069" style="position:absolute;left:13748;width:12;height:20840;visibility:visible;mso-wrap-style:square;v-text-anchor:top" coordsize="1270,2084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" path="m,l,754903em,1988732r,94744e" filled="f" strokecolor="#ebebeb" strokeweight="1.07pt">
                  <v:path arrowok="t"/>
                </v:shape>
                <v:shape id="Graphic 47" o:spid="_x0000_s1070" style="position:absolute;left:22341;width:17189;height:20840;visibility:visible;mso-wrap-style:square;v-text-anchor:top" coordsize="1718945,2084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" path="m,l,1777654em,1988732r,94744em859172,r,1907578em859172,1988732r,94744em1718471,1988732r,94744em1718471,r,408567e" filled="f" strokecolor="#ebebeb" strokeweight="1.07pt">
                  <v:path arrowok="t"/>
                </v:shape>
                <v:shape id="Graphic 48" o:spid="_x0000_s1071" style="position:absolute;left:1288;top:4085;width:42107;height:15805;visibility:visible;mso-wrap-style:square;v-text-anchor:top" coordsize="4210685,158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" path="m773315,1542313l,1542313r,37859l773315,1580172r,-37859xem1632496,346341r-773316,l859180,1580172r773316,l1632496,346341xem2491790,1369085r-773315,l1718475,1580172r773315,l2491790,1369085xem3351085,1499006r-773316,l2577769,1580172r773316,l3351085,1499006xem4210266,l3436950,r,1580172l4210266,1580172,4210266,xe" fillcolor="#595959" stroked="f">
                  <v:path arrowok="t"/>
                </v:shape>
                <v:shape id="Textbox 49" o:spid="_x0000_s1072" type="#_x0000_t202" style="position:absolute;left:37721;top:991;width:3740;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4ABC12C6" w14:textId="77777777" w:rsidR="00B26A88" w:rsidRDefault="00000000">
                        <w:pPr>
                          <w:spacing w:line="226" w:lineRule="exact"/>
                          <w:ind w:left="119"/>
                        </w:pPr>
                        <w:r>
                          <w:rPr>
                            <w:spacing w:val="-5"/>
                          </w:rPr>
                          <w:t>292</w:t>
                        </w:r>
                      </w:p>
                      <w:p w14:paraId="2C291EAE" w14:textId="77777777" w:rsidR="00B26A88" w:rsidRDefault="00000000">
                        <w:pPr>
                          <w:spacing w:line="236" w:lineRule="exact"/>
                        </w:pPr>
                        <w:r>
                          <w:rPr>
                            <w:spacing w:val="-2"/>
                          </w:rPr>
                          <w:t>50.3%</w:t>
                        </w:r>
                      </w:p>
                    </w:txbxContent>
                  </v:textbox>
                </v:shape>
                <v:shape id="Textbox 50" o:spid="_x0000_s1073" type="#_x0000_t202" style="position:absolute;left:11943;top:4454;width:3740;height:2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286DAFCB" w14:textId="77777777" w:rsidR="00B26A88" w:rsidRDefault="00000000">
                        <w:pPr>
                          <w:spacing w:line="226" w:lineRule="exact"/>
                          <w:ind w:left="119"/>
                        </w:pPr>
                        <w:r>
                          <w:rPr>
                            <w:spacing w:val="-5"/>
                          </w:rPr>
                          <w:t>228</w:t>
                        </w:r>
                      </w:p>
                      <w:p w14:paraId="12FDCACD" w14:textId="77777777" w:rsidR="00B26A88" w:rsidRDefault="00000000">
                        <w:pPr>
                          <w:spacing w:line="236" w:lineRule="exact"/>
                        </w:pPr>
                        <w:r>
                          <w:rPr>
                            <w:spacing w:val="-2"/>
                          </w:rPr>
                          <w:t>39.2%</w:t>
                        </w:r>
                      </w:p>
                    </w:txbxContent>
                  </v:textbox>
                </v:shape>
                <v:shape id="Textbox 51" o:spid="_x0000_s1074" type="#_x0000_t202" style="position:absolute;left:3700;top:16414;width:3042;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6B583CC3" w14:textId="77777777" w:rsidR="00B26A88" w:rsidRDefault="00000000">
                        <w:pPr>
                          <w:spacing w:line="226" w:lineRule="exact"/>
                          <w:ind w:right="18"/>
                          <w:jc w:val="center"/>
                        </w:pPr>
                        <w:r>
                          <w:rPr>
                            <w:spacing w:val="-10"/>
                          </w:rPr>
                          <w:t>7</w:t>
                        </w:r>
                      </w:p>
                      <w:p w14:paraId="33200139" w14:textId="77777777" w:rsidR="00B26A88" w:rsidRDefault="00000000">
                        <w:pPr>
                          <w:spacing w:line="236" w:lineRule="exact"/>
                          <w:ind w:right="18"/>
                          <w:jc w:val="center"/>
                        </w:pPr>
                        <w:r>
                          <w:rPr>
                            <w:spacing w:val="-4"/>
                          </w:rPr>
                          <w:t>1.2%</w:t>
                        </w:r>
                      </w:p>
                    </w:txbxContent>
                  </v:textbox>
                </v:shape>
                <v:shape id="Textbox 52" o:spid="_x0000_s1075" type="#_x0000_t202" style="position:absolute;left:20885;top:14682;width:3042;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1FDF8917" w14:textId="77777777" w:rsidR="00B26A88" w:rsidRDefault="00000000">
                        <w:pPr>
                          <w:spacing w:line="226" w:lineRule="exact"/>
                          <w:ind w:left="119"/>
                        </w:pPr>
                        <w:r>
                          <w:rPr>
                            <w:spacing w:val="-5"/>
                          </w:rPr>
                          <w:t>39</w:t>
                        </w:r>
                      </w:p>
                      <w:p w14:paraId="5D9AF29F" w14:textId="77777777" w:rsidR="00B26A88" w:rsidRDefault="00000000">
                        <w:pPr>
                          <w:spacing w:line="236" w:lineRule="exact"/>
                        </w:pPr>
                        <w:r>
                          <w:rPr>
                            <w:spacing w:val="-4"/>
                          </w:rPr>
                          <w:t>6.7%</w:t>
                        </w:r>
                      </w:p>
                    </w:txbxContent>
                  </v:textbox>
                </v:shape>
                <v:shape id="Textbox 53" o:spid="_x0000_s1076" type="#_x0000_t202" style="position:absolute;left:29477;top:15981;width:3041;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5E5C33BD" w14:textId="77777777" w:rsidR="00B26A88" w:rsidRDefault="00000000">
                        <w:pPr>
                          <w:spacing w:line="226" w:lineRule="exact"/>
                          <w:ind w:left="119"/>
                        </w:pPr>
                        <w:r>
                          <w:rPr>
                            <w:spacing w:val="-5"/>
                          </w:rPr>
                          <w:t>15</w:t>
                        </w:r>
                      </w:p>
                      <w:p w14:paraId="1239CEDA" w14:textId="77777777" w:rsidR="00B26A88" w:rsidRDefault="00000000">
                        <w:pPr>
                          <w:spacing w:line="236" w:lineRule="exact"/>
                        </w:pPr>
                        <w:r>
                          <w:rPr>
                            <w:spacing w:val="-4"/>
                          </w:rPr>
                          <w:t>2.6%</w:t>
                        </w:r>
                      </w:p>
                    </w:txbxContent>
                  </v:textbox>
                </v:shape>
                <w10:wrap anchorx="page"/>
              </v:group>
            </w:pict>
          </mc:Fallback>
        </mc:AlternateContent>
      </w:r>
      <w:bookmarkStart w:id="56" w:name="_bookmark3"/>
      <w:bookmarkEnd w:id="56"/>
      <w:r>
        <w:rPr>
          <w:color w:val="4D4D4D"/>
          <w:spacing w:val="-5"/>
          <w:sz w:val="20"/>
        </w:rPr>
        <w:t>300</w:t>
      </w:r>
    </w:p>
    <w:p w14:paraId="67100F6E" w14:textId="77777777" w:rsidR="00B26A88" w:rsidRDefault="00B26A88">
      <w:pPr>
        <w:pStyle w:val="BodyText"/>
        <w:rPr>
          <w:sz w:val="20"/>
        </w:rPr>
      </w:pPr>
    </w:p>
    <w:p w14:paraId="6E2CCB3C" w14:textId="77777777" w:rsidR="00B26A88" w:rsidRDefault="00B26A88">
      <w:pPr>
        <w:pStyle w:val="BodyText"/>
        <w:spacing w:before="163"/>
        <w:rPr>
          <w:sz w:val="20"/>
        </w:rPr>
      </w:pPr>
    </w:p>
    <w:p w14:paraId="477DB4E8" w14:textId="77777777" w:rsidR="00B26A88" w:rsidRDefault="00000000">
      <w:pPr>
        <w:ind w:left="975"/>
        <w:rPr>
          <w:sz w:val="20"/>
        </w:rPr>
      </w:pPr>
      <w:r>
        <w:rPr>
          <w:noProof/>
        </w:rPr>
        <mc:AlternateContent>
          <mc:Choice Requires="wps">
            <w:drawing>
              <wp:anchor distT="0" distB="0" distL="0" distR="0" simplePos="0" relativeHeight="15731200" behindDoc="0" locked="0" layoutInCell="1" allowOverlap="1" wp14:anchorId="200F98D6" wp14:editId="11671A85">
                <wp:simplePos x="0" y="0"/>
                <wp:positionH relativeFrom="page">
                  <wp:posOffset>1393487</wp:posOffset>
                </wp:positionH>
                <wp:positionV relativeFrom="paragraph">
                  <wp:posOffset>12827</wp:posOffset>
                </wp:positionV>
                <wp:extent cx="194310" cy="398145"/>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310" cy="398145"/>
                        </a:xfrm>
                        <a:prstGeom prst="rect">
                          <a:avLst/>
                        </a:prstGeom>
                      </wps:spPr>
                      <wps:txbx>
                        <w:txbxContent>
                          <w:p w14:paraId="658CF677" w14:textId="77777777" w:rsidR="00B26A88" w:rsidRDefault="00000000">
                            <w:pPr>
                              <w:spacing w:before="10"/>
                              <w:ind w:left="20"/>
                              <w:rPr>
                                <w:sz w:val="24"/>
                              </w:rPr>
                            </w:pPr>
                            <w:r>
                              <w:rPr>
                                <w:spacing w:val="-2"/>
                                <w:sz w:val="24"/>
                              </w:rPr>
                              <w:t>Count</w:t>
                            </w:r>
                          </w:p>
                        </w:txbxContent>
                      </wps:txbx>
                      <wps:bodyPr vert="vert270" wrap="square" lIns="0" tIns="0" rIns="0" bIns="0" rtlCol="0">
                        <a:noAutofit/>
                      </wps:bodyPr>
                    </wps:wsp>
                  </a:graphicData>
                </a:graphic>
              </wp:anchor>
            </w:drawing>
          </mc:Choice>
          <mc:Fallback>
            <w:pict>
              <v:shape w14:anchorId="200F98D6" id="Textbox 54" o:spid="_x0000_s1077" type="#_x0000_t202" style="position:absolute;left:0;text-align:left;margin-left:109.7pt;margin-top:1pt;width:15.3pt;height:31.35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" filled="f" stroked="f">
                <v:textbox style="layout-flow:vertical;mso-layout-flow-alt:bottom-to-top" inset="0,0,0,0">
                  <w:txbxContent>
                    <w:p w14:paraId="658CF677" w14:textId="77777777" w:rsidR="00B26A88" w:rsidRDefault="00000000">
                      <w:pPr>
                        <w:spacing w:before="10"/>
                        <w:ind w:left="20"/>
                        <w:rPr>
                          <w:sz w:val="24"/>
                        </w:rPr>
                      </w:pPr>
                      <w:r>
                        <w:rPr>
                          <w:spacing w:val="-2"/>
                          <w:sz w:val="24"/>
                        </w:rPr>
                        <w:t>Count</w:t>
                      </w:r>
                    </w:p>
                  </w:txbxContent>
                </v:textbox>
                <w10:wrap anchorx="page"/>
              </v:shape>
            </w:pict>
          </mc:Fallback>
        </mc:AlternateContent>
      </w:r>
      <w:r>
        <w:rPr>
          <w:color w:val="4D4D4D"/>
          <w:spacing w:val="-5"/>
          <w:sz w:val="20"/>
        </w:rPr>
        <w:t>200</w:t>
      </w:r>
    </w:p>
    <w:p w14:paraId="3C9208B7" w14:textId="77777777" w:rsidR="00B26A88" w:rsidRDefault="00B26A88">
      <w:pPr>
        <w:pStyle w:val="BodyText"/>
        <w:rPr>
          <w:sz w:val="20"/>
        </w:rPr>
      </w:pPr>
    </w:p>
    <w:p w14:paraId="4965258D" w14:textId="77777777" w:rsidR="00B26A88" w:rsidRDefault="00B26A88">
      <w:pPr>
        <w:pStyle w:val="BodyText"/>
        <w:spacing w:before="162"/>
        <w:rPr>
          <w:sz w:val="20"/>
        </w:rPr>
      </w:pPr>
    </w:p>
    <w:p w14:paraId="485E8098" w14:textId="77777777" w:rsidR="00B26A88" w:rsidRDefault="00000000">
      <w:pPr>
        <w:ind w:left="975"/>
        <w:rPr>
          <w:sz w:val="20"/>
        </w:rPr>
      </w:pPr>
      <w:r>
        <w:rPr>
          <w:color w:val="4D4D4D"/>
          <w:spacing w:val="-5"/>
          <w:sz w:val="20"/>
        </w:rPr>
        <w:t>100</w:t>
      </w:r>
    </w:p>
    <w:p w14:paraId="6C78100C" w14:textId="77777777" w:rsidR="00B26A88" w:rsidRDefault="00B26A88">
      <w:pPr>
        <w:pStyle w:val="BodyText"/>
        <w:rPr>
          <w:sz w:val="20"/>
        </w:rPr>
      </w:pPr>
    </w:p>
    <w:p w14:paraId="550C8B7A" w14:textId="77777777" w:rsidR="00B26A88" w:rsidRDefault="00B26A88">
      <w:pPr>
        <w:pStyle w:val="BodyText"/>
        <w:spacing w:before="162"/>
        <w:rPr>
          <w:sz w:val="20"/>
        </w:rPr>
      </w:pPr>
    </w:p>
    <w:p w14:paraId="5D4FAF8B" w14:textId="77777777" w:rsidR="00B26A88" w:rsidRDefault="00000000">
      <w:pPr>
        <w:ind w:left="1175"/>
        <w:rPr>
          <w:sz w:val="20"/>
        </w:rPr>
      </w:pPr>
      <w:r>
        <w:rPr>
          <w:noProof/>
        </w:rPr>
        <mc:AlternateContent>
          <mc:Choice Requires="wps">
            <w:drawing>
              <wp:anchor distT="0" distB="0" distL="0" distR="0" simplePos="0" relativeHeight="15731712" behindDoc="0" locked="0" layoutInCell="1" allowOverlap="1" wp14:anchorId="3B710C73" wp14:editId="7AF77117">
                <wp:simplePos x="0" y="0"/>
                <wp:positionH relativeFrom="page">
                  <wp:posOffset>2336890</wp:posOffset>
                </wp:positionH>
                <wp:positionV relativeFrom="paragraph">
                  <wp:posOffset>221608</wp:posOffset>
                </wp:positionV>
                <wp:extent cx="166370" cy="464184"/>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464184"/>
                        </a:xfrm>
                        <a:prstGeom prst="rect">
                          <a:avLst/>
                        </a:prstGeom>
                      </wps:spPr>
                      <wps:txbx>
                        <w:txbxContent>
                          <w:p w14:paraId="5BFB6BE1" w14:textId="77777777" w:rsidR="00B26A88" w:rsidRDefault="00000000">
                            <w:pPr>
                              <w:spacing w:before="11"/>
                              <w:ind w:left="20"/>
                              <w:rPr>
                                <w:sz w:val="20"/>
                              </w:rPr>
                            </w:pPr>
                            <w:r>
                              <w:rPr>
                                <w:color w:val="4D4D4D"/>
                                <w:spacing w:val="-2"/>
                                <w:sz w:val="20"/>
                              </w:rPr>
                              <w:t>Cubic−1</w:t>
                            </w:r>
                          </w:p>
                        </w:txbxContent>
                      </wps:txbx>
                      <wps:bodyPr vert="vert270" wrap="square" lIns="0" tIns="0" rIns="0" bIns="0" rtlCol="0">
                        <a:noAutofit/>
                      </wps:bodyPr>
                    </wps:wsp>
                  </a:graphicData>
                </a:graphic>
              </wp:anchor>
            </w:drawing>
          </mc:Choice>
          <mc:Fallback>
            <w:pict>
              <v:shape w14:anchorId="3B710C73" id="Textbox 55" o:spid="_x0000_s1078" type="#_x0000_t202" style="position:absolute;left:0;text-align:left;margin-left:184pt;margin-top:17.45pt;width:13.1pt;height:36.55pt;z-index:15731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" filled="f" stroked="f">
                <v:textbox style="layout-flow:vertical;mso-layout-flow-alt:bottom-to-top" inset="0,0,0,0">
                  <w:txbxContent>
                    <w:p w14:paraId="5BFB6BE1" w14:textId="77777777" w:rsidR="00B26A88" w:rsidRDefault="00000000">
                      <w:pPr>
                        <w:spacing w:before="11"/>
                        <w:ind w:left="20"/>
                        <w:rPr>
                          <w:sz w:val="20"/>
                        </w:rPr>
                      </w:pPr>
                      <w:r>
                        <w:rPr>
                          <w:color w:val="4D4D4D"/>
                          <w:spacing w:val="-2"/>
                          <w:sz w:val="20"/>
                        </w:rPr>
                        <w:t>Cubic−1</w:t>
                      </w:r>
                    </w:p>
                  </w:txbxContent>
                </v:textbox>
                <w10:wrap anchorx="page"/>
              </v:shape>
            </w:pict>
          </mc:Fallback>
        </mc:AlternateContent>
      </w:r>
      <w:r>
        <w:rPr>
          <w:noProof/>
        </w:rPr>
        <mc:AlternateContent>
          <mc:Choice Requires="wps">
            <w:drawing>
              <wp:anchor distT="0" distB="0" distL="0" distR="0" simplePos="0" relativeHeight="15732224" behindDoc="0" locked="0" layoutInCell="1" allowOverlap="1" wp14:anchorId="01BA6CFB" wp14:editId="67F382C4">
                <wp:simplePos x="0" y="0"/>
                <wp:positionH relativeFrom="page">
                  <wp:posOffset>3196189</wp:posOffset>
                </wp:positionH>
                <wp:positionV relativeFrom="paragraph">
                  <wp:posOffset>221645</wp:posOffset>
                </wp:positionV>
                <wp:extent cx="166370" cy="492125"/>
                <wp:effectExtent l="0" t="0" r="0" b="0"/>
                <wp:wrapNone/>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492125"/>
                        </a:xfrm>
                        <a:prstGeom prst="rect">
                          <a:avLst/>
                        </a:prstGeom>
                      </wps:spPr>
                      <wps:txbx>
                        <w:txbxContent>
                          <w:p w14:paraId="13638820" w14:textId="77777777" w:rsidR="00B26A88" w:rsidRDefault="00000000">
                            <w:pPr>
                              <w:spacing w:before="11"/>
                              <w:ind w:left="20"/>
                              <w:rPr>
                                <w:sz w:val="20"/>
                              </w:rPr>
                            </w:pPr>
                            <w:r>
                              <w:rPr>
                                <w:color w:val="4D4D4D"/>
                                <w:spacing w:val="-2"/>
                                <w:sz w:val="20"/>
                              </w:rPr>
                              <w:t>Linear−1</w:t>
                            </w:r>
                          </w:p>
                        </w:txbxContent>
                      </wps:txbx>
                      <wps:bodyPr vert="vert270" wrap="square" lIns="0" tIns="0" rIns="0" bIns="0" rtlCol="0">
                        <a:noAutofit/>
                      </wps:bodyPr>
                    </wps:wsp>
                  </a:graphicData>
                </a:graphic>
              </wp:anchor>
            </w:drawing>
          </mc:Choice>
          <mc:Fallback>
            <w:pict>
              <v:shape w14:anchorId="01BA6CFB" id="Textbox 56" o:spid="_x0000_s1079" type="#_x0000_t202" style="position:absolute;left:0;text-align:left;margin-left:251.65pt;margin-top:17.45pt;width:13.1pt;height:38.75pt;z-index:157322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" filled="f" stroked="f">
                <v:textbox style="layout-flow:vertical;mso-layout-flow-alt:bottom-to-top" inset="0,0,0,0">
                  <w:txbxContent>
                    <w:p w14:paraId="13638820" w14:textId="77777777" w:rsidR="00B26A88" w:rsidRDefault="00000000">
                      <w:pPr>
                        <w:spacing w:before="11"/>
                        <w:ind w:left="20"/>
                        <w:rPr>
                          <w:sz w:val="20"/>
                        </w:rPr>
                      </w:pPr>
                      <w:r>
                        <w:rPr>
                          <w:color w:val="4D4D4D"/>
                          <w:spacing w:val="-2"/>
                          <w:sz w:val="20"/>
                        </w:rPr>
                        <w:t>Linear−1</w:t>
                      </w:r>
                    </w:p>
                  </w:txbxContent>
                </v:textbox>
                <w10:wrap anchorx="page"/>
              </v:shape>
            </w:pict>
          </mc:Fallback>
        </mc:AlternateContent>
      </w:r>
      <w:r>
        <w:rPr>
          <w:noProof/>
        </w:rPr>
        <mc:AlternateContent>
          <mc:Choice Requires="wps">
            <w:drawing>
              <wp:anchor distT="0" distB="0" distL="0" distR="0" simplePos="0" relativeHeight="15732736" behindDoc="0" locked="0" layoutInCell="1" allowOverlap="1" wp14:anchorId="03EC9225" wp14:editId="25AF4001">
                <wp:simplePos x="0" y="0"/>
                <wp:positionH relativeFrom="page">
                  <wp:posOffset>4055488</wp:posOffset>
                </wp:positionH>
                <wp:positionV relativeFrom="paragraph">
                  <wp:posOffset>221580</wp:posOffset>
                </wp:positionV>
                <wp:extent cx="166370" cy="314960"/>
                <wp:effectExtent l="0" t="0" r="0" b="0"/>
                <wp:wrapNone/>
                <wp:docPr id="57" name="Text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314960"/>
                        </a:xfrm>
                        <a:prstGeom prst="rect">
                          <a:avLst/>
                        </a:prstGeom>
                      </wps:spPr>
                      <wps:txbx>
                        <w:txbxContent>
                          <w:p w14:paraId="37BC4C22" w14:textId="77777777" w:rsidR="00B26A88" w:rsidRDefault="00000000">
                            <w:pPr>
                              <w:spacing w:before="11"/>
                              <w:ind w:left="20"/>
                              <w:rPr>
                                <w:sz w:val="20"/>
                              </w:rPr>
                            </w:pPr>
                            <w:r>
                              <w:rPr>
                                <w:color w:val="4D4D4D"/>
                                <w:spacing w:val="-2"/>
                                <w:sz w:val="20"/>
                              </w:rPr>
                              <w:t>Other</w:t>
                            </w:r>
                          </w:p>
                        </w:txbxContent>
                      </wps:txbx>
                      <wps:bodyPr vert="vert270" wrap="square" lIns="0" tIns="0" rIns="0" bIns="0" rtlCol="0">
                        <a:noAutofit/>
                      </wps:bodyPr>
                    </wps:wsp>
                  </a:graphicData>
                </a:graphic>
              </wp:anchor>
            </w:drawing>
          </mc:Choice>
          <mc:Fallback>
            <w:pict>
              <v:shape w14:anchorId="03EC9225" id="Textbox 57" o:spid="_x0000_s1080" type="#_x0000_t202" style="position:absolute;left:0;text-align:left;margin-left:319.35pt;margin-top:17.45pt;width:13.1pt;height:24.8pt;z-index:157327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" filled="f" stroked="f">
                <v:textbox style="layout-flow:vertical;mso-layout-flow-alt:bottom-to-top" inset="0,0,0,0">
                  <w:txbxContent>
                    <w:p w14:paraId="37BC4C22" w14:textId="77777777" w:rsidR="00B26A88" w:rsidRDefault="00000000">
                      <w:pPr>
                        <w:spacing w:before="11"/>
                        <w:ind w:left="20"/>
                        <w:rPr>
                          <w:sz w:val="20"/>
                        </w:rPr>
                      </w:pPr>
                      <w:r>
                        <w:rPr>
                          <w:color w:val="4D4D4D"/>
                          <w:spacing w:val="-2"/>
                          <w:sz w:val="20"/>
                        </w:rPr>
                        <w:t>Other</w:t>
                      </w:r>
                    </w:p>
                  </w:txbxContent>
                </v:textbox>
                <w10:wrap anchorx="page"/>
              </v:shape>
            </w:pict>
          </mc:Fallback>
        </mc:AlternateContent>
      </w:r>
      <w:r>
        <w:rPr>
          <w:noProof/>
        </w:rPr>
        <mc:AlternateContent>
          <mc:Choice Requires="wps">
            <w:drawing>
              <wp:anchor distT="0" distB="0" distL="0" distR="0" simplePos="0" relativeHeight="15733248" behindDoc="0" locked="0" layoutInCell="1" allowOverlap="1" wp14:anchorId="4F37206F" wp14:editId="10E41366">
                <wp:simplePos x="0" y="0"/>
                <wp:positionH relativeFrom="page">
                  <wp:posOffset>4914661</wp:posOffset>
                </wp:positionH>
                <wp:positionV relativeFrom="paragraph">
                  <wp:posOffset>221584</wp:posOffset>
                </wp:positionV>
                <wp:extent cx="166370" cy="450215"/>
                <wp:effectExtent l="0" t="0" r="0" b="0"/>
                <wp:wrapNone/>
                <wp:docPr id="58" name="Text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450215"/>
                        </a:xfrm>
                        <a:prstGeom prst="rect">
                          <a:avLst/>
                        </a:prstGeom>
                      </wps:spPr>
                      <wps:txbx>
                        <w:txbxContent>
                          <w:p w14:paraId="13E65195" w14:textId="77777777" w:rsidR="00B26A88" w:rsidRDefault="00000000">
                            <w:pPr>
                              <w:spacing w:before="11"/>
                              <w:ind w:left="20"/>
                              <w:rPr>
                                <w:sz w:val="20"/>
                              </w:rPr>
                            </w:pPr>
                            <w:r>
                              <w:rPr>
                                <w:color w:val="4D4D4D"/>
                                <w:spacing w:val="-2"/>
                                <w:sz w:val="20"/>
                              </w:rPr>
                              <w:t>Other−5</w:t>
                            </w:r>
                          </w:p>
                        </w:txbxContent>
                      </wps:txbx>
                      <wps:bodyPr vert="vert270" wrap="square" lIns="0" tIns="0" rIns="0" bIns="0" rtlCol="0">
                        <a:noAutofit/>
                      </wps:bodyPr>
                    </wps:wsp>
                  </a:graphicData>
                </a:graphic>
              </wp:anchor>
            </w:drawing>
          </mc:Choice>
          <mc:Fallback>
            <w:pict>
              <v:shape w14:anchorId="4F37206F" id="Textbox 58" o:spid="_x0000_s1081" type="#_x0000_t202" style="position:absolute;left:0;text-align:left;margin-left:387pt;margin-top:17.45pt;width:13.1pt;height:35.45pt;z-index:157332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" filled="f" stroked="f">
                <v:textbox style="layout-flow:vertical;mso-layout-flow-alt:bottom-to-top" inset="0,0,0,0">
                  <w:txbxContent>
                    <w:p w14:paraId="13E65195" w14:textId="77777777" w:rsidR="00B26A88" w:rsidRDefault="00000000">
                      <w:pPr>
                        <w:spacing w:before="11"/>
                        <w:ind w:left="20"/>
                        <w:rPr>
                          <w:sz w:val="20"/>
                        </w:rPr>
                      </w:pPr>
                      <w:r>
                        <w:rPr>
                          <w:color w:val="4D4D4D"/>
                          <w:spacing w:val="-2"/>
                          <w:sz w:val="20"/>
                        </w:rPr>
                        <w:t>Other−5</w:t>
                      </w:r>
                    </w:p>
                  </w:txbxContent>
                </v:textbox>
                <w10:wrap anchorx="page"/>
              </v:shape>
            </w:pict>
          </mc:Fallback>
        </mc:AlternateContent>
      </w:r>
      <w:r>
        <w:rPr>
          <w:color w:val="4D4D4D"/>
          <w:spacing w:val="-10"/>
          <w:sz w:val="20"/>
        </w:rPr>
        <w:t>0</w:t>
      </w:r>
    </w:p>
    <w:p w14:paraId="550E5ABC" w14:textId="77777777" w:rsidR="00B26A88" w:rsidRDefault="00B26A88">
      <w:pPr>
        <w:pStyle w:val="BodyText"/>
        <w:rPr>
          <w:sz w:val="24"/>
        </w:rPr>
      </w:pPr>
    </w:p>
    <w:p w14:paraId="22BBC613" w14:textId="77777777" w:rsidR="00B26A88" w:rsidRDefault="00B26A88">
      <w:pPr>
        <w:pStyle w:val="BodyText"/>
        <w:rPr>
          <w:sz w:val="24"/>
        </w:rPr>
      </w:pPr>
    </w:p>
    <w:p w14:paraId="18AA9056" w14:textId="77777777" w:rsidR="00B26A88" w:rsidRDefault="00B26A88">
      <w:pPr>
        <w:pStyle w:val="BodyText"/>
        <w:rPr>
          <w:sz w:val="24"/>
        </w:rPr>
      </w:pPr>
    </w:p>
    <w:p w14:paraId="626FE704" w14:textId="77777777" w:rsidR="00B26A88" w:rsidRDefault="00B26A88">
      <w:pPr>
        <w:pStyle w:val="BodyText"/>
        <w:spacing w:before="199"/>
        <w:rPr>
          <w:sz w:val="24"/>
        </w:rPr>
      </w:pPr>
    </w:p>
    <w:p w14:paraId="79FE71FF" w14:textId="77777777" w:rsidR="00B26A88" w:rsidRDefault="00000000">
      <w:pPr>
        <w:pStyle w:val="Heading3"/>
        <w:ind w:left="664"/>
        <w:jc w:val="center"/>
      </w:pPr>
      <w:r>
        <w:rPr>
          <w:noProof/>
        </w:rPr>
        <mc:AlternateContent>
          <mc:Choice Requires="wps">
            <w:drawing>
              <wp:anchor distT="0" distB="0" distL="0" distR="0" simplePos="0" relativeHeight="15733760" behindDoc="0" locked="0" layoutInCell="1" allowOverlap="1" wp14:anchorId="18C8F810" wp14:editId="70E146A4">
                <wp:simplePos x="0" y="0"/>
                <wp:positionH relativeFrom="page">
                  <wp:posOffset>5773960</wp:posOffset>
                </wp:positionH>
                <wp:positionV relativeFrom="paragraph">
                  <wp:posOffset>-751758</wp:posOffset>
                </wp:positionV>
                <wp:extent cx="166370" cy="772160"/>
                <wp:effectExtent l="0" t="0" r="0" b="0"/>
                <wp:wrapNone/>
                <wp:docPr id="59" name="Text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772160"/>
                        </a:xfrm>
                        <a:prstGeom prst="rect">
                          <a:avLst/>
                        </a:prstGeom>
                      </wps:spPr>
                      <wps:txbx>
                        <w:txbxContent>
                          <w:p w14:paraId="42B26E2C" w14:textId="77777777" w:rsidR="00B26A88" w:rsidRDefault="00000000">
                            <w:pPr>
                              <w:spacing w:before="11"/>
                              <w:ind w:left="20"/>
                              <w:rPr>
                                <w:sz w:val="20"/>
                              </w:rPr>
                            </w:pPr>
                            <w:r>
                              <w:rPr>
                                <w:color w:val="4D4D4D"/>
                                <w:spacing w:val="-2"/>
                                <w:sz w:val="20"/>
                              </w:rPr>
                              <w:t>Unspecified−1</w:t>
                            </w:r>
                          </w:p>
                        </w:txbxContent>
                      </wps:txbx>
                      <wps:bodyPr vert="vert270" wrap="square" lIns="0" tIns="0" rIns="0" bIns="0" rtlCol="0">
                        <a:noAutofit/>
                      </wps:bodyPr>
                    </wps:wsp>
                  </a:graphicData>
                </a:graphic>
              </wp:anchor>
            </w:drawing>
          </mc:Choice>
          <mc:Fallback>
            <w:pict>
              <v:shape w14:anchorId="18C8F810" id="Textbox 59" o:spid="_x0000_s1082" type="#_x0000_t202" style="position:absolute;left:0;text-align:left;margin-left:454.65pt;margin-top:-59.2pt;width:13.1pt;height:60.8pt;z-index:157337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" filled="f" stroked="f">
                <v:textbox style="layout-flow:vertical;mso-layout-flow-alt:bottom-to-top" inset="0,0,0,0">
                  <w:txbxContent>
                    <w:p w14:paraId="42B26E2C" w14:textId="77777777" w:rsidR="00B26A88" w:rsidRDefault="00000000">
                      <w:pPr>
                        <w:spacing w:before="11"/>
                        <w:ind w:left="20"/>
                        <w:rPr>
                          <w:sz w:val="20"/>
                        </w:rPr>
                      </w:pPr>
                      <w:r>
                        <w:rPr>
                          <w:color w:val="4D4D4D"/>
                          <w:spacing w:val="-2"/>
                          <w:sz w:val="20"/>
                        </w:rPr>
                        <w:t>Unspecified−1</w:t>
                      </w:r>
                    </w:p>
                  </w:txbxContent>
                </v:textbox>
                <w10:wrap anchorx="page"/>
              </v:shape>
            </w:pict>
          </mc:Fallback>
        </mc:AlternateContent>
      </w:r>
      <w:r>
        <w:t xml:space="preserve">Interpolation </w:t>
      </w:r>
      <w:r>
        <w:rPr>
          <w:spacing w:val="-2"/>
        </w:rPr>
        <w:t>Procedure</w:t>
      </w:r>
    </w:p>
    <w:p w14:paraId="316832E8" w14:textId="77777777" w:rsidR="00B26A88" w:rsidRDefault="00B26A88">
      <w:pPr>
        <w:pStyle w:val="BodyText"/>
        <w:spacing w:before="18"/>
        <w:rPr>
          <w:sz w:val="24"/>
        </w:rPr>
      </w:pPr>
    </w:p>
    <w:p w14:paraId="0575BE15" w14:textId="77777777" w:rsidR="00B26A88" w:rsidRDefault="00000000">
      <w:pPr>
        <w:pStyle w:val="BodyText"/>
        <w:ind w:left="707"/>
      </w:pPr>
      <w:r>
        <w:rPr>
          <w:w w:val="110"/>
        </w:rPr>
        <w:t>Figure</w:t>
      </w:r>
      <w:r>
        <w:rPr>
          <w:spacing w:val="-6"/>
          <w:w w:val="110"/>
        </w:rPr>
        <w:t xml:space="preserve"> </w:t>
      </w:r>
      <w:r>
        <w:rPr>
          <w:w w:val="110"/>
        </w:rPr>
        <w:t>4:</w:t>
      </w:r>
      <w:r>
        <w:rPr>
          <w:spacing w:val="-6"/>
          <w:w w:val="110"/>
        </w:rPr>
        <w:t xml:space="preserve"> </w:t>
      </w:r>
      <w:r>
        <w:rPr>
          <w:w w:val="110"/>
        </w:rPr>
        <w:t>Most</w:t>
      </w:r>
      <w:r>
        <w:rPr>
          <w:spacing w:val="-5"/>
          <w:w w:val="110"/>
        </w:rPr>
        <w:t xml:space="preserve"> </w:t>
      </w:r>
      <w:r>
        <w:rPr>
          <w:w w:val="110"/>
        </w:rPr>
        <w:t>prevalent</w:t>
      </w:r>
      <w:r>
        <w:rPr>
          <w:spacing w:val="-6"/>
          <w:w w:val="110"/>
        </w:rPr>
        <w:t xml:space="preserve"> </w:t>
      </w:r>
      <w:r>
        <w:rPr>
          <w:w w:val="110"/>
        </w:rPr>
        <w:t>specified</w:t>
      </w:r>
      <w:r>
        <w:rPr>
          <w:spacing w:val="-6"/>
          <w:w w:val="110"/>
        </w:rPr>
        <w:t xml:space="preserve"> </w:t>
      </w:r>
      <w:r>
        <w:rPr>
          <w:w w:val="110"/>
        </w:rPr>
        <w:t>interpolation</w:t>
      </w:r>
      <w:r>
        <w:rPr>
          <w:spacing w:val="-5"/>
          <w:w w:val="110"/>
        </w:rPr>
        <w:t xml:space="preserve"> </w:t>
      </w:r>
      <w:r>
        <w:rPr>
          <w:w w:val="110"/>
        </w:rPr>
        <w:t>methods</w:t>
      </w:r>
      <w:r>
        <w:rPr>
          <w:spacing w:val="-6"/>
          <w:w w:val="110"/>
        </w:rPr>
        <w:t xml:space="preserve"> </w:t>
      </w:r>
      <w:r>
        <w:rPr>
          <w:w w:val="110"/>
        </w:rPr>
        <w:t>by</w:t>
      </w:r>
      <w:r>
        <w:rPr>
          <w:spacing w:val="-6"/>
          <w:w w:val="110"/>
        </w:rPr>
        <w:t xml:space="preserve"> </w:t>
      </w:r>
      <w:r>
        <w:rPr>
          <w:w w:val="110"/>
        </w:rPr>
        <w:t>both</w:t>
      </w:r>
      <w:r>
        <w:rPr>
          <w:spacing w:val="-5"/>
          <w:w w:val="110"/>
        </w:rPr>
        <w:t xml:space="preserve"> </w:t>
      </w:r>
      <w:r>
        <w:rPr>
          <w:w w:val="110"/>
        </w:rPr>
        <w:t>type</w:t>
      </w:r>
      <w:r>
        <w:rPr>
          <w:spacing w:val="-6"/>
          <w:w w:val="110"/>
        </w:rPr>
        <w:t xml:space="preserve"> </w:t>
      </w:r>
      <w:r>
        <w:rPr>
          <w:w w:val="110"/>
        </w:rPr>
        <w:t>and</w:t>
      </w:r>
      <w:r>
        <w:rPr>
          <w:spacing w:val="-6"/>
          <w:w w:val="110"/>
        </w:rPr>
        <w:t xml:space="preserve"> </w:t>
      </w:r>
      <w:r>
        <w:rPr>
          <w:spacing w:val="-2"/>
          <w:w w:val="110"/>
        </w:rPr>
        <w:t>time.</w:t>
      </w:r>
    </w:p>
    <w:p w14:paraId="1109F044" w14:textId="77777777" w:rsidR="00B26A88" w:rsidRDefault="00B26A88">
      <w:pPr>
        <w:pStyle w:val="BodyText"/>
      </w:pPr>
    </w:p>
    <w:p w14:paraId="455322DD" w14:textId="77777777" w:rsidR="00B26A88" w:rsidRDefault="00B26A88">
      <w:pPr>
        <w:pStyle w:val="BodyText"/>
        <w:spacing w:before="87"/>
      </w:pPr>
    </w:p>
    <w:p w14:paraId="216D6109" w14:textId="77777777" w:rsidR="00B26A88" w:rsidRDefault="00000000">
      <w:pPr>
        <w:ind w:left="109"/>
        <w:rPr>
          <w:sz w:val="15"/>
        </w:rPr>
      </w:pPr>
      <w:r>
        <w:rPr>
          <w:w w:val="115"/>
          <w:sz w:val="15"/>
        </w:rPr>
        <w:t>Source:</w:t>
      </w:r>
      <w:r>
        <w:rPr>
          <w:spacing w:val="20"/>
          <w:w w:val="115"/>
          <w:sz w:val="15"/>
        </w:rPr>
        <w:t xml:space="preserve"> </w:t>
      </w:r>
      <w:hyperlink r:id="rId33">
        <w:r>
          <w:rPr>
            <w:color w:val="0000FF"/>
            <w:w w:val="115"/>
            <w:sz w:val="15"/>
          </w:rPr>
          <w:t>Article</w:t>
        </w:r>
        <w:r>
          <w:rPr>
            <w:color w:val="0000FF"/>
            <w:spacing w:val="5"/>
            <w:w w:val="115"/>
            <w:sz w:val="15"/>
          </w:rPr>
          <w:t xml:space="preserve"> </w:t>
        </w:r>
        <w:r>
          <w:rPr>
            <w:color w:val="0000FF"/>
            <w:spacing w:val="-2"/>
            <w:w w:val="115"/>
            <w:sz w:val="15"/>
          </w:rPr>
          <w:t>Notebook</w:t>
        </w:r>
      </w:hyperlink>
    </w:p>
    <w:p w14:paraId="7C306D8F" w14:textId="77777777" w:rsidR="00B26A88" w:rsidRDefault="00B26A88">
      <w:pPr>
        <w:pStyle w:val="BodyText"/>
        <w:rPr>
          <w:sz w:val="15"/>
        </w:rPr>
      </w:pPr>
    </w:p>
    <w:p w14:paraId="68E7F83D" w14:textId="77777777" w:rsidR="00B26A88" w:rsidRDefault="00B26A88">
      <w:pPr>
        <w:pStyle w:val="BodyText"/>
        <w:spacing w:before="75"/>
        <w:rPr>
          <w:sz w:val="15"/>
        </w:rPr>
      </w:pPr>
    </w:p>
    <w:p w14:paraId="262B2E94" w14:textId="77777777" w:rsidR="00B26A88" w:rsidRDefault="00000000">
      <w:pPr>
        <w:pStyle w:val="Heading4"/>
        <w:numPr>
          <w:ilvl w:val="2"/>
          <w:numId w:val="1"/>
        </w:numPr>
        <w:tabs>
          <w:tab w:val="left" w:pos="710"/>
        </w:tabs>
        <w:ind w:left="710" w:hanging="601"/>
      </w:pPr>
      <w:bookmarkStart w:id="57" w:name="Averaging"/>
      <w:bookmarkEnd w:id="57"/>
      <w:r>
        <w:rPr>
          <w:spacing w:val="-2"/>
        </w:rPr>
        <w:t>Averaging</w:t>
      </w:r>
    </w:p>
    <w:p w14:paraId="61A6A540" w14:textId="77777777" w:rsidR="00B26A88" w:rsidRDefault="00B26A88">
      <w:pPr>
        <w:pStyle w:val="BodyText"/>
        <w:spacing w:before="161"/>
        <w:rPr>
          <w:rFonts w:ascii="Arial"/>
          <w:b/>
        </w:rPr>
      </w:pPr>
    </w:p>
    <w:p w14:paraId="511E7F03" w14:textId="77777777" w:rsidR="00B26A88" w:rsidRDefault="00000000">
      <w:pPr>
        <w:spacing w:before="1"/>
        <w:ind w:left="109"/>
        <w:rPr>
          <w:sz w:val="15"/>
        </w:rPr>
      </w:pPr>
      <w:r>
        <w:rPr>
          <w:w w:val="115"/>
          <w:sz w:val="15"/>
        </w:rPr>
        <w:t>Source:</w:t>
      </w:r>
      <w:r>
        <w:rPr>
          <w:spacing w:val="20"/>
          <w:w w:val="115"/>
          <w:sz w:val="15"/>
        </w:rPr>
        <w:t xml:space="preserve"> </w:t>
      </w:r>
      <w:hyperlink r:id="rId34">
        <w:r>
          <w:rPr>
            <w:color w:val="0000FF"/>
            <w:w w:val="115"/>
            <w:sz w:val="15"/>
          </w:rPr>
          <w:t>Article</w:t>
        </w:r>
        <w:r>
          <w:rPr>
            <w:color w:val="0000FF"/>
            <w:spacing w:val="5"/>
            <w:w w:val="115"/>
            <w:sz w:val="15"/>
          </w:rPr>
          <w:t xml:space="preserve"> </w:t>
        </w:r>
        <w:r>
          <w:rPr>
            <w:color w:val="0000FF"/>
            <w:spacing w:val="-2"/>
            <w:w w:val="115"/>
            <w:sz w:val="15"/>
          </w:rPr>
          <w:t>Notebook</w:t>
        </w:r>
      </w:hyperlink>
    </w:p>
    <w:p w14:paraId="19FB6C1C" w14:textId="77777777" w:rsidR="00B26A88" w:rsidRDefault="00B26A88">
      <w:pPr>
        <w:rPr>
          <w:sz w:val="15"/>
        </w:rPr>
        <w:sectPr w:rsidR="00B26A88">
          <w:type w:val="continuous"/>
          <w:pgSz w:w="12240" w:h="15840"/>
          <w:pgMar w:top="1820" w:right="1560" w:bottom="2060" w:left="1560" w:header="0" w:footer="1877" w:gutter="0"/>
          <w:cols w:space="720"/>
        </w:sectPr>
      </w:pPr>
    </w:p>
    <w:p w14:paraId="5D6F35BA" w14:textId="77777777" w:rsidR="00B26A88" w:rsidRDefault="00000000">
      <w:pPr>
        <w:pStyle w:val="BodyText"/>
        <w:spacing w:before="124"/>
        <w:jc w:val="center"/>
      </w:pPr>
      <w:bookmarkStart w:id="58" w:name="_bookmark4"/>
      <w:bookmarkEnd w:id="58"/>
      <w:r>
        <w:rPr>
          <w:w w:val="110"/>
        </w:rPr>
        <w:lastRenderedPageBreak/>
        <w:t>Table</w:t>
      </w:r>
      <w:r>
        <w:rPr>
          <w:spacing w:val="-7"/>
          <w:w w:val="110"/>
        </w:rPr>
        <w:t xml:space="preserve"> </w:t>
      </w:r>
      <w:r>
        <w:rPr>
          <w:w w:val="110"/>
        </w:rPr>
        <w:t>4:</w:t>
      </w:r>
      <w:r>
        <w:rPr>
          <w:spacing w:val="-7"/>
          <w:w w:val="110"/>
        </w:rPr>
        <w:t xml:space="preserve"> </w:t>
      </w:r>
      <w:r>
        <w:rPr>
          <w:w w:val="110"/>
        </w:rPr>
        <w:t>Averaging</w:t>
      </w:r>
      <w:r>
        <w:rPr>
          <w:spacing w:val="-7"/>
          <w:w w:val="110"/>
        </w:rPr>
        <w:t xml:space="preserve"> </w:t>
      </w:r>
      <w:r>
        <w:rPr>
          <w:w w:val="110"/>
        </w:rPr>
        <w:t>methods</w:t>
      </w:r>
      <w:r>
        <w:rPr>
          <w:spacing w:val="-7"/>
          <w:w w:val="110"/>
        </w:rPr>
        <w:t xml:space="preserve"> </w:t>
      </w:r>
      <w:r>
        <w:rPr>
          <w:w w:val="110"/>
        </w:rPr>
        <w:t>by</w:t>
      </w:r>
      <w:r>
        <w:rPr>
          <w:spacing w:val="-7"/>
          <w:w w:val="110"/>
        </w:rPr>
        <w:t xml:space="preserve"> </w:t>
      </w:r>
      <w:r>
        <w:rPr>
          <w:w w:val="110"/>
        </w:rPr>
        <w:t>type</w:t>
      </w:r>
      <w:r>
        <w:rPr>
          <w:spacing w:val="-7"/>
          <w:w w:val="110"/>
        </w:rPr>
        <w:t xml:space="preserve"> </w:t>
      </w:r>
      <w:r>
        <w:rPr>
          <w:w w:val="110"/>
        </w:rPr>
        <w:t>(a)</w:t>
      </w:r>
      <w:r>
        <w:rPr>
          <w:spacing w:val="-7"/>
          <w:w w:val="110"/>
        </w:rPr>
        <w:t xml:space="preserve"> </w:t>
      </w:r>
      <w:r>
        <w:rPr>
          <w:w w:val="110"/>
        </w:rPr>
        <w:t>and</w:t>
      </w:r>
      <w:r>
        <w:rPr>
          <w:spacing w:val="-7"/>
          <w:w w:val="110"/>
        </w:rPr>
        <w:t xml:space="preserve"> </w:t>
      </w:r>
      <w:r>
        <w:rPr>
          <w:w w:val="110"/>
        </w:rPr>
        <w:t>subtype</w:t>
      </w:r>
      <w:r>
        <w:rPr>
          <w:spacing w:val="-6"/>
          <w:w w:val="110"/>
        </w:rPr>
        <w:t xml:space="preserve"> </w:t>
      </w:r>
      <w:r>
        <w:rPr>
          <w:spacing w:val="-4"/>
          <w:w w:val="110"/>
        </w:rPr>
        <w:t>(b).</w:t>
      </w:r>
    </w:p>
    <w:p w14:paraId="0E6D0C52" w14:textId="77777777" w:rsidR="00B26A88" w:rsidRDefault="00B26A88">
      <w:pPr>
        <w:pStyle w:val="BodyText"/>
        <w:rPr>
          <w:sz w:val="20"/>
        </w:rPr>
      </w:pPr>
    </w:p>
    <w:p w14:paraId="087E60E9" w14:textId="77777777" w:rsidR="00B26A88" w:rsidRDefault="00000000">
      <w:pPr>
        <w:pStyle w:val="BodyText"/>
        <w:spacing w:before="3"/>
        <w:rPr>
          <w:sz w:val="20"/>
        </w:rPr>
      </w:pPr>
      <w:r>
        <w:rPr>
          <w:noProof/>
        </w:rPr>
        <mc:AlternateContent>
          <mc:Choice Requires="wps">
            <w:drawing>
              <wp:anchor distT="0" distB="0" distL="0" distR="0" simplePos="0" relativeHeight="487587840" behindDoc="1" locked="0" layoutInCell="1" allowOverlap="1" wp14:anchorId="0D5FF0B3" wp14:editId="34A1C4E4">
                <wp:simplePos x="0" y="0"/>
                <wp:positionH relativeFrom="page">
                  <wp:posOffset>1368425</wp:posOffset>
                </wp:positionH>
                <wp:positionV relativeFrom="paragraph">
                  <wp:posOffset>163398</wp:posOffset>
                </wp:positionV>
                <wp:extent cx="2209800" cy="2558415"/>
                <wp:effectExtent l="0" t="0" r="0" b="0"/>
                <wp:wrapTopAndBottom/>
                <wp:docPr id="60" name="Text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09800" cy="2558415"/>
                        </a:xfrm>
                        <a:prstGeom prst="rect">
                          <a:avLst/>
                        </a:prstGeom>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492"/>
                              <w:gridCol w:w="1154"/>
                              <w:gridCol w:w="833"/>
                            </w:tblGrid>
                            <w:tr w:rsidR="00B26A88" w14:paraId="2FFCBD6B" w14:textId="77777777">
                              <w:trPr>
                                <w:trHeight w:val="647"/>
                              </w:trPr>
                              <w:tc>
                                <w:tcPr>
                                  <w:tcW w:w="1492" w:type="dxa"/>
                                  <w:tcBorders>
                                    <w:top w:val="single" w:sz="12" w:space="0" w:color="666666"/>
                                    <w:bottom w:val="single" w:sz="12" w:space="0" w:color="666666"/>
                                  </w:tcBorders>
                                </w:tcPr>
                                <w:p w14:paraId="7C59FD76" w14:textId="77777777" w:rsidR="00B26A88" w:rsidRDefault="00000000">
                                  <w:pPr>
                                    <w:pStyle w:val="TableParagraph"/>
                                    <w:spacing w:before="41" w:line="247" w:lineRule="auto"/>
                                    <w:ind w:left="39" w:right="460"/>
                                    <w:jc w:val="left"/>
                                  </w:pPr>
                                  <w:r>
                                    <w:rPr>
                                      <w:spacing w:val="-2"/>
                                    </w:rPr>
                                    <w:t xml:space="preserve">Averaging </w:t>
                                  </w:r>
                                  <w:r>
                                    <w:rPr>
                                      <w:spacing w:val="-4"/>
                                    </w:rPr>
                                    <w:t>Type</w:t>
                                  </w:r>
                                </w:p>
                              </w:tc>
                              <w:tc>
                                <w:tcPr>
                                  <w:tcW w:w="1154" w:type="dxa"/>
                                  <w:tcBorders>
                                    <w:top w:val="single" w:sz="12" w:space="0" w:color="666666"/>
                                    <w:bottom w:val="single" w:sz="12" w:space="0" w:color="666666"/>
                                  </w:tcBorders>
                                </w:tcPr>
                                <w:p w14:paraId="235DA569" w14:textId="77777777" w:rsidR="00B26A88" w:rsidRDefault="00000000">
                                  <w:pPr>
                                    <w:pStyle w:val="TableParagraph"/>
                                    <w:spacing w:before="176"/>
                                    <w:ind w:right="365"/>
                                  </w:pPr>
                                  <w:r>
                                    <w:rPr>
                                      <w:spacing w:val="-10"/>
                                    </w:rPr>
                                    <w:t>N</w:t>
                                  </w:r>
                                </w:p>
                              </w:tc>
                              <w:tc>
                                <w:tcPr>
                                  <w:tcW w:w="833" w:type="dxa"/>
                                  <w:tcBorders>
                                    <w:top w:val="single" w:sz="12" w:space="0" w:color="666666"/>
                                    <w:bottom w:val="single" w:sz="12" w:space="0" w:color="666666"/>
                                  </w:tcBorders>
                                </w:tcPr>
                                <w:p w14:paraId="5A9F6544" w14:textId="77777777" w:rsidR="00B26A88" w:rsidRDefault="00000000">
                                  <w:pPr>
                                    <w:pStyle w:val="TableParagraph"/>
                                    <w:spacing w:before="176"/>
                                    <w:ind w:right="38"/>
                                  </w:pPr>
                                  <w:r>
                                    <w:rPr>
                                      <w:spacing w:val="-10"/>
                                    </w:rPr>
                                    <w:t>%</w:t>
                                  </w:r>
                                </w:p>
                              </w:tc>
                            </w:tr>
                            <w:tr w:rsidR="00B26A88" w14:paraId="61B36067" w14:textId="77777777">
                              <w:trPr>
                                <w:trHeight w:val="398"/>
                              </w:trPr>
                              <w:tc>
                                <w:tcPr>
                                  <w:tcW w:w="1492" w:type="dxa"/>
                                  <w:tcBorders>
                                    <w:top w:val="single" w:sz="12" w:space="0" w:color="666666"/>
                                  </w:tcBorders>
                                </w:tcPr>
                                <w:p w14:paraId="0DFB71F0" w14:textId="77777777" w:rsidR="00B26A88" w:rsidRDefault="00000000">
                                  <w:pPr>
                                    <w:pStyle w:val="TableParagraph"/>
                                    <w:spacing w:before="41"/>
                                    <w:ind w:left="39"/>
                                    <w:jc w:val="left"/>
                                  </w:pPr>
                                  <w:r>
                                    <w:rPr>
                                      <w:spacing w:val="-4"/>
                                    </w:rPr>
                                    <w:t>Time</w:t>
                                  </w:r>
                                </w:p>
                              </w:tc>
                              <w:tc>
                                <w:tcPr>
                                  <w:tcW w:w="1154" w:type="dxa"/>
                                  <w:tcBorders>
                                    <w:top w:val="single" w:sz="12" w:space="0" w:color="666666"/>
                                  </w:tcBorders>
                                </w:tcPr>
                                <w:p w14:paraId="024EC348" w14:textId="77777777" w:rsidR="00B26A88" w:rsidRDefault="00000000">
                                  <w:pPr>
                                    <w:pStyle w:val="TableParagraph"/>
                                    <w:spacing w:before="41"/>
                                    <w:ind w:right="365"/>
                                  </w:pPr>
                                  <w:r>
                                    <w:rPr>
                                      <w:spacing w:val="-5"/>
                                    </w:rPr>
                                    <w:t>776</w:t>
                                  </w:r>
                                </w:p>
                              </w:tc>
                              <w:tc>
                                <w:tcPr>
                                  <w:tcW w:w="833" w:type="dxa"/>
                                  <w:tcBorders>
                                    <w:top w:val="single" w:sz="12" w:space="0" w:color="666666"/>
                                  </w:tcBorders>
                                </w:tcPr>
                                <w:p w14:paraId="22A65263" w14:textId="77777777" w:rsidR="00B26A88" w:rsidRDefault="00000000">
                                  <w:pPr>
                                    <w:pStyle w:val="TableParagraph"/>
                                    <w:spacing w:before="41"/>
                                    <w:ind w:right="38"/>
                                  </w:pPr>
                                  <w:r>
                                    <w:rPr>
                                      <w:spacing w:val="-4"/>
                                    </w:rPr>
                                    <w:t>91.5</w:t>
                                  </w:r>
                                </w:p>
                              </w:tc>
                            </w:tr>
                            <w:tr w:rsidR="00B26A88" w14:paraId="38239E0A" w14:textId="77777777">
                              <w:trPr>
                                <w:trHeight w:val="406"/>
                              </w:trPr>
                              <w:tc>
                                <w:tcPr>
                                  <w:tcW w:w="1492" w:type="dxa"/>
                                </w:tcPr>
                                <w:p w14:paraId="3986485A" w14:textId="77777777" w:rsidR="00B26A88" w:rsidRDefault="00000000">
                                  <w:pPr>
                                    <w:pStyle w:val="TableParagraph"/>
                                    <w:ind w:left="39"/>
                                    <w:jc w:val="left"/>
                                  </w:pPr>
                                  <w:r>
                                    <w:rPr>
                                      <w:spacing w:val="-2"/>
                                    </w:rPr>
                                    <w:t>Breath</w:t>
                                  </w:r>
                                </w:p>
                              </w:tc>
                              <w:tc>
                                <w:tcPr>
                                  <w:tcW w:w="1154" w:type="dxa"/>
                                </w:tcPr>
                                <w:p w14:paraId="6F9284FA" w14:textId="77777777" w:rsidR="00B26A88" w:rsidRDefault="00000000">
                                  <w:pPr>
                                    <w:pStyle w:val="TableParagraph"/>
                                    <w:ind w:right="364"/>
                                  </w:pPr>
                                  <w:r>
                                    <w:rPr>
                                      <w:spacing w:val="-5"/>
                                    </w:rPr>
                                    <w:t>38</w:t>
                                  </w:r>
                                </w:p>
                              </w:tc>
                              <w:tc>
                                <w:tcPr>
                                  <w:tcW w:w="833" w:type="dxa"/>
                                </w:tcPr>
                                <w:p w14:paraId="63045451" w14:textId="77777777" w:rsidR="00B26A88" w:rsidRDefault="00000000">
                                  <w:pPr>
                                    <w:pStyle w:val="TableParagraph"/>
                                    <w:ind w:right="38"/>
                                  </w:pPr>
                                  <w:r>
                                    <w:rPr>
                                      <w:spacing w:val="-5"/>
                                    </w:rPr>
                                    <w:t>4.5</w:t>
                                  </w:r>
                                </w:p>
                              </w:tc>
                            </w:tr>
                            <w:tr w:rsidR="00B26A88" w14:paraId="5A1640E8" w14:textId="77777777">
                              <w:trPr>
                                <w:trHeight w:val="406"/>
                              </w:trPr>
                              <w:tc>
                                <w:tcPr>
                                  <w:tcW w:w="1492" w:type="dxa"/>
                                </w:tcPr>
                                <w:p w14:paraId="4972ADB7" w14:textId="77777777" w:rsidR="00B26A88" w:rsidRDefault="00000000">
                                  <w:pPr>
                                    <w:pStyle w:val="TableParagraph"/>
                                    <w:ind w:left="39"/>
                                    <w:jc w:val="left"/>
                                  </w:pPr>
                                  <w:r>
                                    <w:rPr>
                                      <w:spacing w:val="-2"/>
                                    </w:rPr>
                                    <w:t>Ensemble</w:t>
                                  </w:r>
                                </w:p>
                              </w:tc>
                              <w:tc>
                                <w:tcPr>
                                  <w:tcW w:w="1154" w:type="dxa"/>
                                </w:tcPr>
                                <w:p w14:paraId="4F7F1547" w14:textId="77777777" w:rsidR="00B26A88" w:rsidRDefault="00000000">
                                  <w:pPr>
                                    <w:pStyle w:val="TableParagraph"/>
                                    <w:ind w:right="364"/>
                                  </w:pPr>
                                  <w:r>
                                    <w:rPr>
                                      <w:spacing w:val="-5"/>
                                    </w:rPr>
                                    <w:t>13</w:t>
                                  </w:r>
                                </w:p>
                              </w:tc>
                              <w:tc>
                                <w:tcPr>
                                  <w:tcW w:w="833" w:type="dxa"/>
                                </w:tcPr>
                                <w:p w14:paraId="59602FCA" w14:textId="77777777" w:rsidR="00B26A88" w:rsidRDefault="00000000">
                                  <w:pPr>
                                    <w:pStyle w:val="TableParagraph"/>
                                    <w:ind w:right="38"/>
                                  </w:pPr>
                                  <w:r>
                                    <w:rPr>
                                      <w:spacing w:val="-5"/>
                                    </w:rPr>
                                    <w:t>1.5</w:t>
                                  </w:r>
                                </w:p>
                              </w:tc>
                            </w:tr>
                            <w:tr w:rsidR="00B26A88" w14:paraId="696D228E" w14:textId="77777777">
                              <w:trPr>
                                <w:trHeight w:val="677"/>
                              </w:trPr>
                              <w:tc>
                                <w:tcPr>
                                  <w:tcW w:w="1492" w:type="dxa"/>
                                </w:tcPr>
                                <w:p w14:paraId="22C4ED08" w14:textId="77777777" w:rsidR="00B26A88" w:rsidRDefault="00000000">
                                  <w:pPr>
                                    <w:pStyle w:val="TableParagraph"/>
                                    <w:spacing w:line="247" w:lineRule="auto"/>
                                    <w:ind w:left="39" w:right="725"/>
                                    <w:jc w:val="left"/>
                                  </w:pPr>
                                  <w:r>
                                    <w:rPr>
                                      <w:spacing w:val="-2"/>
                                    </w:rPr>
                                    <w:t xml:space="preserve">Breath- </w:t>
                                  </w:r>
                                  <w:r>
                                    <w:rPr>
                                      <w:spacing w:val="-4"/>
                                    </w:rPr>
                                    <w:t>Time</w:t>
                                  </w:r>
                                </w:p>
                              </w:tc>
                              <w:tc>
                                <w:tcPr>
                                  <w:tcW w:w="1154" w:type="dxa"/>
                                </w:tcPr>
                                <w:p w14:paraId="77C62332" w14:textId="77777777" w:rsidR="00B26A88" w:rsidRDefault="00000000">
                                  <w:pPr>
                                    <w:pStyle w:val="TableParagraph"/>
                                    <w:spacing w:before="184"/>
                                    <w:ind w:right="364"/>
                                  </w:pPr>
                                  <w:r>
                                    <w:rPr>
                                      <w:spacing w:val="-10"/>
                                    </w:rPr>
                                    <w:t>8</w:t>
                                  </w:r>
                                </w:p>
                              </w:tc>
                              <w:tc>
                                <w:tcPr>
                                  <w:tcW w:w="833" w:type="dxa"/>
                                </w:tcPr>
                                <w:p w14:paraId="07412676" w14:textId="77777777" w:rsidR="00B26A88" w:rsidRDefault="00000000">
                                  <w:pPr>
                                    <w:pStyle w:val="TableParagraph"/>
                                    <w:spacing w:before="184"/>
                                    <w:ind w:right="38"/>
                                  </w:pPr>
                                  <w:r>
                                    <w:rPr>
                                      <w:spacing w:val="-5"/>
                                    </w:rPr>
                                    <w:t>0.9</w:t>
                                  </w:r>
                                </w:p>
                              </w:tc>
                            </w:tr>
                            <w:tr w:rsidR="00B26A88" w14:paraId="545162A5" w14:textId="77777777">
                              <w:trPr>
                                <w:trHeight w:val="406"/>
                              </w:trPr>
                              <w:tc>
                                <w:tcPr>
                                  <w:tcW w:w="1492" w:type="dxa"/>
                                </w:tcPr>
                                <w:p w14:paraId="1AD38970" w14:textId="77777777" w:rsidR="00B26A88" w:rsidRDefault="00000000">
                                  <w:pPr>
                                    <w:pStyle w:val="TableParagraph"/>
                                    <w:ind w:left="39"/>
                                    <w:jc w:val="left"/>
                                  </w:pPr>
                                  <w:r>
                                    <w:rPr>
                                      <w:spacing w:val="-2"/>
                                    </w:rPr>
                                    <w:t>Other</w:t>
                                  </w:r>
                                </w:p>
                              </w:tc>
                              <w:tc>
                                <w:tcPr>
                                  <w:tcW w:w="1154" w:type="dxa"/>
                                </w:tcPr>
                                <w:p w14:paraId="404C5E16" w14:textId="77777777" w:rsidR="00B26A88" w:rsidRDefault="00000000">
                                  <w:pPr>
                                    <w:pStyle w:val="TableParagraph"/>
                                    <w:ind w:right="364"/>
                                  </w:pPr>
                                  <w:r>
                                    <w:rPr>
                                      <w:spacing w:val="-10"/>
                                    </w:rPr>
                                    <w:t>4</w:t>
                                  </w:r>
                                </w:p>
                              </w:tc>
                              <w:tc>
                                <w:tcPr>
                                  <w:tcW w:w="833" w:type="dxa"/>
                                </w:tcPr>
                                <w:p w14:paraId="4CC24802" w14:textId="77777777" w:rsidR="00B26A88" w:rsidRDefault="00000000">
                                  <w:pPr>
                                    <w:pStyle w:val="TableParagraph"/>
                                    <w:ind w:right="38"/>
                                  </w:pPr>
                                  <w:r>
                                    <w:rPr>
                                      <w:spacing w:val="-5"/>
                                    </w:rPr>
                                    <w:t>0.5</w:t>
                                  </w:r>
                                </w:p>
                              </w:tc>
                            </w:tr>
                            <w:tr w:rsidR="00B26A88" w14:paraId="505340F8" w14:textId="77777777">
                              <w:trPr>
                                <w:trHeight w:val="677"/>
                              </w:trPr>
                              <w:tc>
                                <w:tcPr>
                                  <w:tcW w:w="1492" w:type="dxa"/>
                                </w:tcPr>
                                <w:p w14:paraId="51423FB0" w14:textId="77777777" w:rsidR="00B26A88" w:rsidRDefault="00000000">
                                  <w:pPr>
                                    <w:pStyle w:val="TableParagraph"/>
                                    <w:spacing w:line="247" w:lineRule="auto"/>
                                    <w:ind w:left="39" w:right="835"/>
                                    <w:jc w:val="left"/>
                                  </w:pPr>
                                  <w:r>
                                    <w:rPr>
                                      <w:spacing w:val="-2"/>
                                    </w:rPr>
                                    <w:t>Digital Filter</w:t>
                                  </w:r>
                                </w:p>
                              </w:tc>
                              <w:tc>
                                <w:tcPr>
                                  <w:tcW w:w="1154" w:type="dxa"/>
                                </w:tcPr>
                                <w:p w14:paraId="7592246B" w14:textId="77777777" w:rsidR="00B26A88" w:rsidRDefault="00000000">
                                  <w:pPr>
                                    <w:pStyle w:val="TableParagraph"/>
                                    <w:spacing w:before="184"/>
                                    <w:ind w:right="364"/>
                                  </w:pPr>
                                  <w:r>
                                    <w:rPr>
                                      <w:spacing w:val="-10"/>
                                    </w:rPr>
                                    <w:t>3</w:t>
                                  </w:r>
                                </w:p>
                              </w:tc>
                              <w:tc>
                                <w:tcPr>
                                  <w:tcW w:w="833" w:type="dxa"/>
                                </w:tcPr>
                                <w:p w14:paraId="028C02C7" w14:textId="77777777" w:rsidR="00B26A88" w:rsidRDefault="00000000">
                                  <w:pPr>
                                    <w:pStyle w:val="TableParagraph"/>
                                    <w:spacing w:before="184"/>
                                    <w:ind w:right="38"/>
                                  </w:pPr>
                                  <w:r>
                                    <w:rPr>
                                      <w:spacing w:val="-5"/>
                                    </w:rPr>
                                    <w:t>0.4</w:t>
                                  </w:r>
                                </w:p>
                              </w:tc>
                            </w:tr>
                            <w:tr w:rsidR="00B26A88" w14:paraId="2E9213DE" w14:textId="77777777">
                              <w:trPr>
                                <w:trHeight w:val="362"/>
                              </w:trPr>
                              <w:tc>
                                <w:tcPr>
                                  <w:tcW w:w="1492" w:type="dxa"/>
                                </w:tcPr>
                                <w:p w14:paraId="24F0382C" w14:textId="77777777" w:rsidR="00B26A88" w:rsidRDefault="00000000">
                                  <w:pPr>
                                    <w:pStyle w:val="TableParagraph"/>
                                    <w:ind w:left="39"/>
                                    <w:jc w:val="left"/>
                                  </w:pPr>
                                  <w:r>
                                    <w:rPr>
                                      <w:spacing w:val="-4"/>
                                    </w:rPr>
                                    <w:t>Time-Time</w:t>
                                  </w:r>
                                </w:p>
                              </w:tc>
                              <w:tc>
                                <w:tcPr>
                                  <w:tcW w:w="1154" w:type="dxa"/>
                                </w:tcPr>
                                <w:p w14:paraId="2EA7C4CE" w14:textId="77777777" w:rsidR="00B26A88" w:rsidRDefault="00000000">
                                  <w:pPr>
                                    <w:pStyle w:val="TableParagraph"/>
                                    <w:ind w:right="364"/>
                                  </w:pPr>
                                  <w:r>
                                    <w:rPr>
                                      <w:spacing w:val="-10"/>
                                    </w:rPr>
                                    <w:t>3</w:t>
                                  </w:r>
                                </w:p>
                              </w:tc>
                              <w:tc>
                                <w:tcPr>
                                  <w:tcW w:w="833" w:type="dxa"/>
                                </w:tcPr>
                                <w:p w14:paraId="7535DDFC" w14:textId="77777777" w:rsidR="00B26A88" w:rsidRDefault="00000000">
                                  <w:pPr>
                                    <w:pStyle w:val="TableParagraph"/>
                                    <w:ind w:right="38"/>
                                  </w:pPr>
                                  <w:r>
                                    <w:rPr>
                                      <w:spacing w:val="-5"/>
                                    </w:rPr>
                                    <w:t>0.4</w:t>
                                  </w:r>
                                </w:p>
                              </w:tc>
                            </w:tr>
                          </w:tbl>
                          <w:p w14:paraId="35110749" w14:textId="77777777" w:rsidR="00B26A88" w:rsidRDefault="00B26A88">
                            <w:pPr>
                              <w:pStyle w:val="BodyText"/>
                            </w:pPr>
                          </w:p>
                        </w:txbxContent>
                      </wps:txbx>
                      <wps:bodyPr wrap="square" lIns="0" tIns="0" rIns="0" bIns="0" rtlCol="0">
                        <a:noAutofit/>
                      </wps:bodyPr>
                    </wps:wsp>
                  </a:graphicData>
                </a:graphic>
              </wp:anchor>
            </w:drawing>
          </mc:Choice>
          <mc:Fallback>
            <w:pict>
              <v:shape w14:anchorId="0D5FF0B3" id="Textbox 60" o:spid="_x0000_s1083" type="#_x0000_t202" style="position:absolute;margin-left:107.75pt;margin-top:12.85pt;width:174pt;height:201.45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492"/>
                        <w:gridCol w:w="1154"/>
                        <w:gridCol w:w="833"/>
                      </w:tblGrid>
                      <w:tr w:rsidR="00B26A88" w14:paraId="2FFCBD6B" w14:textId="77777777">
                        <w:trPr>
                          <w:trHeight w:val="647"/>
                        </w:trPr>
                        <w:tc>
                          <w:tcPr>
                            <w:tcW w:w="1492" w:type="dxa"/>
                            <w:tcBorders>
                              <w:top w:val="single" w:sz="12" w:space="0" w:color="666666"/>
                              <w:bottom w:val="single" w:sz="12" w:space="0" w:color="666666"/>
                            </w:tcBorders>
                          </w:tcPr>
                          <w:p w14:paraId="7C59FD76" w14:textId="77777777" w:rsidR="00B26A88" w:rsidRDefault="00000000">
                            <w:pPr>
                              <w:pStyle w:val="TableParagraph"/>
                              <w:spacing w:before="41" w:line="247" w:lineRule="auto"/>
                              <w:ind w:left="39" w:right="460"/>
                              <w:jc w:val="left"/>
                            </w:pPr>
                            <w:r>
                              <w:rPr>
                                <w:spacing w:val="-2"/>
                              </w:rPr>
                              <w:t xml:space="preserve">Averaging </w:t>
                            </w:r>
                            <w:r>
                              <w:rPr>
                                <w:spacing w:val="-4"/>
                              </w:rPr>
                              <w:t>Type</w:t>
                            </w:r>
                          </w:p>
                        </w:tc>
                        <w:tc>
                          <w:tcPr>
                            <w:tcW w:w="1154" w:type="dxa"/>
                            <w:tcBorders>
                              <w:top w:val="single" w:sz="12" w:space="0" w:color="666666"/>
                              <w:bottom w:val="single" w:sz="12" w:space="0" w:color="666666"/>
                            </w:tcBorders>
                          </w:tcPr>
                          <w:p w14:paraId="235DA569" w14:textId="77777777" w:rsidR="00B26A88" w:rsidRDefault="00000000">
                            <w:pPr>
                              <w:pStyle w:val="TableParagraph"/>
                              <w:spacing w:before="176"/>
                              <w:ind w:right="365"/>
                            </w:pPr>
                            <w:r>
                              <w:rPr>
                                <w:spacing w:val="-10"/>
                              </w:rPr>
                              <w:t>N</w:t>
                            </w:r>
                          </w:p>
                        </w:tc>
                        <w:tc>
                          <w:tcPr>
                            <w:tcW w:w="833" w:type="dxa"/>
                            <w:tcBorders>
                              <w:top w:val="single" w:sz="12" w:space="0" w:color="666666"/>
                              <w:bottom w:val="single" w:sz="12" w:space="0" w:color="666666"/>
                            </w:tcBorders>
                          </w:tcPr>
                          <w:p w14:paraId="5A9F6544" w14:textId="77777777" w:rsidR="00B26A88" w:rsidRDefault="00000000">
                            <w:pPr>
                              <w:pStyle w:val="TableParagraph"/>
                              <w:spacing w:before="176"/>
                              <w:ind w:right="38"/>
                            </w:pPr>
                            <w:r>
                              <w:rPr>
                                <w:spacing w:val="-10"/>
                              </w:rPr>
                              <w:t>%</w:t>
                            </w:r>
                          </w:p>
                        </w:tc>
                      </w:tr>
                      <w:tr w:rsidR="00B26A88" w14:paraId="61B36067" w14:textId="77777777">
                        <w:trPr>
                          <w:trHeight w:val="398"/>
                        </w:trPr>
                        <w:tc>
                          <w:tcPr>
                            <w:tcW w:w="1492" w:type="dxa"/>
                            <w:tcBorders>
                              <w:top w:val="single" w:sz="12" w:space="0" w:color="666666"/>
                            </w:tcBorders>
                          </w:tcPr>
                          <w:p w14:paraId="0DFB71F0" w14:textId="77777777" w:rsidR="00B26A88" w:rsidRDefault="00000000">
                            <w:pPr>
                              <w:pStyle w:val="TableParagraph"/>
                              <w:spacing w:before="41"/>
                              <w:ind w:left="39"/>
                              <w:jc w:val="left"/>
                            </w:pPr>
                            <w:r>
                              <w:rPr>
                                <w:spacing w:val="-4"/>
                              </w:rPr>
                              <w:t>Time</w:t>
                            </w:r>
                          </w:p>
                        </w:tc>
                        <w:tc>
                          <w:tcPr>
                            <w:tcW w:w="1154" w:type="dxa"/>
                            <w:tcBorders>
                              <w:top w:val="single" w:sz="12" w:space="0" w:color="666666"/>
                            </w:tcBorders>
                          </w:tcPr>
                          <w:p w14:paraId="024EC348" w14:textId="77777777" w:rsidR="00B26A88" w:rsidRDefault="00000000">
                            <w:pPr>
                              <w:pStyle w:val="TableParagraph"/>
                              <w:spacing w:before="41"/>
                              <w:ind w:right="365"/>
                            </w:pPr>
                            <w:r>
                              <w:rPr>
                                <w:spacing w:val="-5"/>
                              </w:rPr>
                              <w:t>776</w:t>
                            </w:r>
                          </w:p>
                        </w:tc>
                        <w:tc>
                          <w:tcPr>
                            <w:tcW w:w="833" w:type="dxa"/>
                            <w:tcBorders>
                              <w:top w:val="single" w:sz="12" w:space="0" w:color="666666"/>
                            </w:tcBorders>
                          </w:tcPr>
                          <w:p w14:paraId="22A65263" w14:textId="77777777" w:rsidR="00B26A88" w:rsidRDefault="00000000">
                            <w:pPr>
                              <w:pStyle w:val="TableParagraph"/>
                              <w:spacing w:before="41"/>
                              <w:ind w:right="38"/>
                            </w:pPr>
                            <w:r>
                              <w:rPr>
                                <w:spacing w:val="-4"/>
                              </w:rPr>
                              <w:t>91.5</w:t>
                            </w:r>
                          </w:p>
                        </w:tc>
                      </w:tr>
                      <w:tr w:rsidR="00B26A88" w14:paraId="38239E0A" w14:textId="77777777">
                        <w:trPr>
                          <w:trHeight w:val="406"/>
                        </w:trPr>
                        <w:tc>
                          <w:tcPr>
                            <w:tcW w:w="1492" w:type="dxa"/>
                          </w:tcPr>
                          <w:p w14:paraId="3986485A" w14:textId="77777777" w:rsidR="00B26A88" w:rsidRDefault="00000000">
                            <w:pPr>
                              <w:pStyle w:val="TableParagraph"/>
                              <w:ind w:left="39"/>
                              <w:jc w:val="left"/>
                            </w:pPr>
                            <w:r>
                              <w:rPr>
                                <w:spacing w:val="-2"/>
                              </w:rPr>
                              <w:t>Breath</w:t>
                            </w:r>
                          </w:p>
                        </w:tc>
                        <w:tc>
                          <w:tcPr>
                            <w:tcW w:w="1154" w:type="dxa"/>
                          </w:tcPr>
                          <w:p w14:paraId="6F9284FA" w14:textId="77777777" w:rsidR="00B26A88" w:rsidRDefault="00000000">
                            <w:pPr>
                              <w:pStyle w:val="TableParagraph"/>
                              <w:ind w:right="364"/>
                            </w:pPr>
                            <w:r>
                              <w:rPr>
                                <w:spacing w:val="-5"/>
                              </w:rPr>
                              <w:t>38</w:t>
                            </w:r>
                          </w:p>
                        </w:tc>
                        <w:tc>
                          <w:tcPr>
                            <w:tcW w:w="833" w:type="dxa"/>
                          </w:tcPr>
                          <w:p w14:paraId="63045451" w14:textId="77777777" w:rsidR="00B26A88" w:rsidRDefault="00000000">
                            <w:pPr>
                              <w:pStyle w:val="TableParagraph"/>
                              <w:ind w:right="38"/>
                            </w:pPr>
                            <w:r>
                              <w:rPr>
                                <w:spacing w:val="-5"/>
                              </w:rPr>
                              <w:t>4.5</w:t>
                            </w:r>
                          </w:p>
                        </w:tc>
                      </w:tr>
                      <w:tr w:rsidR="00B26A88" w14:paraId="5A1640E8" w14:textId="77777777">
                        <w:trPr>
                          <w:trHeight w:val="406"/>
                        </w:trPr>
                        <w:tc>
                          <w:tcPr>
                            <w:tcW w:w="1492" w:type="dxa"/>
                          </w:tcPr>
                          <w:p w14:paraId="4972ADB7" w14:textId="77777777" w:rsidR="00B26A88" w:rsidRDefault="00000000">
                            <w:pPr>
                              <w:pStyle w:val="TableParagraph"/>
                              <w:ind w:left="39"/>
                              <w:jc w:val="left"/>
                            </w:pPr>
                            <w:r>
                              <w:rPr>
                                <w:spacing w:val="-2"/>
                              </w:rPr>
                              <w:t>Ensemble</w:t>
                            </w:r>
                          </w:p>
                        </w:tc>
                        <w:tc>
                          <w:tcPr>
                            <w:tcW w:w="1154" w:type="dxa"/>
                          </w:tcPr>
                          <w:p w14:paraId="4F7F1547" w14:textId="77777777" w:rsidR="00B26A88" w:rsidRDefault="00000000">
                            <w:pPr>
                              <w:pStyle w:val="TableParagraph"/>
                              <w:ind w:right="364"/>
                            </w:pPr>
                            <w:r>
                              <w:rPr>
                                <w:spacing w:val="-5"/>
                              </w:rPr>
                              <w:t>13</w:t>
                            </w:r>
                          </w:p>
                        </w:tc>
                        <w:tc>
                          <w:tcPr>
                            <w:tcW w:w="833" w:type="dxa"/>
                          </w:tcPr>
                          <w:p w14:paraId="59602FCA" w14:textId="77777777" w:rsidR="00B26A88" w:rsidRDefault="00000000">
                            <w:pPr>
                              <w:pStyle w:val="TableParagraph"/>
                              <w:ind w:right="38"/>
                            </w:pPr>
                            <w:r>
                              <w:rPr>
                                <w:spacing w:val="-5"/>
                              </w:rPr>
                              <w:t>1.5</w:t>
                            </w:r>
                          </w:p>
                        </w:tc>
                      </w:tr>
                      <w:tr w:rsidR="00B26A88" w14:paraId="696D228E" w14:textId="77777777">
                        <w:trPr>
                          <w:trHeight w:val="677"/>
                        </w:trPr>
                        <w:tc>
                          <w:tcPr>
                            <w:tcW w:w="1492" w:type="dxa"/>
                          </w:tcPr>
                          <w:p w14:paraId="22C4ED08" w14:textId="77777777" w:rsidR="00B26A88" w:rsidRDefault="00000000">
                            <w:pPr>
                              <w:pStyle w:val="TableParagraph"/>
                              <w:spacing w:line="247" w:lineRule="auto"/>
                              <w:ind w:left="39" w:right="725"/>
                              <w:jc w:val="left"/>
                            </w:pPr>
                            <w:r>
                              <w:rPr>
                                <w:spacing w:val="-2"/>
                              </w:rPr>
                              <w:t xml:space="preserve">Breath- </w:t>
                            </w:r>
                            <w:r>
                              <w:rPr>
                                <w:spacing w:val="-4"/>
                              </w:rPr>
                              <w:t>Time</w:t>
                            </w:r>
                          </w:p>
                        </w:tc>
                        <w:tc>
                          <w:tcPr>
                            <w:tcW w:w="1154" w:type="dxa"/>
                          </w:tcPr>
                          <w:p w14:paraId="77C62332" w14:textId="77777777" w:rsidR="00B26A88" w:rsidRDefault="00000000">
                            <w:pPr>
                              <w:pStyle w:val="TableParagraph"/>
                              <w:spacing w:before="184"/>
                              <w:ind w:right="364"/>
                            </w:pPr>
                            <w:r>
                              <w:rPr>
                                <w:spacing w:val="-10"/>
                              </w:rPr>
                              <w:t>8</w:t>
                            </w:r>
                          </w:p>
                        </w:tc>
                        <w:tc>
                          <w:tcPr>
                            <w:tcW w:w="833" w:type="dxa"/>
                          </w:tcPr>
                          <w:p w14:paraId="07412676" w14:textId="77777777" w:rsidR="00B26A88" w:rsidRDefault="00000000">
                            <w:pPr>
                              <w:pStyle w:val="TableParagraph"/>
                              <w:spacing w:before="184"/>
                              <w:ind w:right="38"/>
                            </w:pPr>
                            <w:r>
                              <w:rPr>
                                <w:spacing w:val="-5"/>
                              </w:rPr>
                              <w:t>0.9</w:t>
                            </w:r>
                          </w:p>
                        </w:tc>
                      </w:tr>
                      <w:tr w:rsidR="00B26A88" w14:paraId="545162A5" w14:textId="77777777">
                        <w:trPr>
                          <w:trHeight w:val="406"/>
                        </w:trPr>
                        <w:tc>
                          <w:tcPr>
                            <w:tcW w:w="1492" w:type="dxa"/>
                          </w:tcPr>
                          <w:p w14:paraId="1AD38970" w14:textId="77777777" w:rsidR="00B26A88" w:rsidRDefault="00000000">
                            <w:pPr>
                              <w:pStyle w:val="TableParagraph"/>
                              <w:ind w:left="39"/>
                              <w:jc w:val="left"/>
                            </w:pPr>
                            <w:r>
                              <w:rPr>
                                <w:spacing w:val="-2"/>
                              </w:rPr>
                              <w:t>Other</w:t>
                            </w:r>
                          </w:p>
                        </w:tc>
                        <w:tc>
                          <w:tcPr>
                            <w:tcW w:w="1154" w:type="dxa"/>
                          </w:tcPr>
                          <w:p w14:paraId="404C5E16" w14:textId="77777777" w:rsidR="00B26A88" w:rsidRDefault="00000000">
                            <w:pPr>
                              <w:pStyle w:val="TableParagraph"/>
                              <w:ind w:right="364"/>
                            </w:pPr>
                            <w:r>
                              <w:rPr>
                                <w:spacing w:val="-10"/>
                              </w:rPr>
                              <w:t>4</w:t>
                            </w:r>
                          </w:p>
                        </w:tc>
                        <w:tc>
                          <w:tcPr>
                            <w:tcW w:w="833" w:type="dxa"/>
                          </w:tcPr>
                          <w:p w14:paraId="4CC24802" w14:textId="77777777" w:rsidR="00B26A88" w:rsidRDefault="00000000">
                            <w:pPr>
                              <w:pStyle w:val="TableParagraph"/>
                              <w:ind w:right="38"/>
                            </w:pPr>
                            <w:r>
                              <w:rPr>
                                <w:spacing w:val="-5"/>
                              </w:rPr>
                              <w:t>0.5</w:t>
                            </w:r>
                          </w:p>
                        </w:tc>
                      </w:tr>
                      <w:tr w:rsidR="00B26A88" w14:paraId="505340F8" w14:textId="77777777">
                        <w:trPr>
                          <w:trHeight w:val="677"/>
                        </w:trPr>
                        <w:tc>
                          <w:tcPr>
                            <w:tcW w:w="1492" w:type="dxa"/>
                          </w:tcPr>
                          <w:p w14:paraId="51423FB0" w14:textId="77777777" w:rsidR="00B26A88" w:rsidRDefault="00000000">
                            <w:pPr>
                              <w:pStyle w:val="TableParagraph"/>
                              <w:spacing w:line="247" w:lineRule="auto"/>
                              <w:ind w:left="39" w:right="835"/>
                              <w:jc w:val="left"/>
                            </w:pPr>
                            <w:r>
                              <w:rPr>
                                <w:spacing w:val="-2"/>
                              </w:rPr>
                              <w:t>Digital Filter</w:t>
                            </w:r>
                          </w:p>
                        </w:tc>
                        <w:tc>
                          <w:tcPr>
                            <w:tcW w:w="1154" w:type="dxa"/>
                          </w:tcPr>
                          <w:p w14:paraId="7592246B" w14:textId="77777777" w:rsidR="00B26A88" w:rsidRDefault="00000000">
                            <w:pPr>
                              <w:pStyle w:val="TableParagraph"/>
                              <w:spacing w:before="184"/>
                              <w:ind w:right="364"/>
                            </w:pPr>
                            <w:r>
                              <w:rPr>
                                <w:spacing w:val="-10"/>
                              </w:rPr>
                              <w:t>3</w:t>
                            </w:r>
                          </w:p>
                        </w:tc>
                        <w:tc>
                          <w:tcPr>
                            <w:tcW w:w="833" w:type="dxa"/>
                          </w:tcPr>
                          <w:p w14:paraId="028C02C7" w14:textId="77777777" w:rsidR="00B26A88" w:rsidRDefault="00000000">
                            <w:pPr>
                              <w:pStyle w:val="TableParagraph"/>
                              <w:spacing w:before="184"/>
                              <w:ind w:right="38"/>
                            </w:pPr>
                            <w:r>
                              <w:rPr>
                                <w:spacing w:val="-5"/>
                              </w:rPr>
                              <w:t>0.4</w:t>
                            </w:r>
                          </w:p>
                        </w:tc>
                      </w:tr>
                      <w:tr w:rsidR="00B26A88" w14:paraId="2E9213DE" w14:textId="77777777">
                        <w:trPr>
                          <w:trHeight w:val="362"/>
                        </w:trPr>
                        <w:tc>
                          <w:tcPr>
                            <w:tcW w:w="1492" w:type="dxa"/>
                          </w:tcPr>
                          <w:p w14:paraId="24F0382C" w14:textId="77777777" w:rsidR="00B26A88" w:rsidRDefault="00000000">
                            <w:pPr>
                              <w:pStyle w:val="TableParagraph"/>
                              <w:ind w:left="39"/>
                              <w:jc w:val="left"/>
                            </w:pPr>
                            <w:r>
                              <w:rPr>
                                <w:spacing w:val="-4"/>
                              </w:rPr>
                              <w:t>Time-Time</w:t>
                            </w:r>
                          </w:p>
                        </w:tc>
                        <w:tc>
                          <w:tcPr>
                            <w:tcW w:w="1154" w:type="dxa"/>
                          </w:tcPr>
                          <w:p w14:paraId="2EA7C4CE" w14:textId="77777777" w:rsidR="00B26A88" w:rsidRDefault="00000000">
                            <w:pPr>
                              <w:pStyle w:val="TableParagraph"/>
                              <w:ind w:right="364"/>
                            </w:pPr>
                            <w:r>
                              <w:rPr>
                                <w:spacing w:val="-10"/>
                              </w:rPr>
                              <w:t>3</w:t>
                            </w:r>
                          </w:p>
                        </w:tc>
                        <w:tc>
                          <w:tcPr>
                            <w:tcW w:w="833" w:type="dxa"/>
                          </w:tcPr>
                          <w:p w14:paraId="7535DDFC" w14:textId="77777777" w:rsidR="00B26A88" w:rsidRDefault="00000000">
                            <w:pPr>
                              <w:pStyle w:val="TableParagraph"/>
                              <w:ind w:right="38"/>
                            </w:pPr>
                            <w:r>
                              <w:rPr>
                                <w:spacing w:val="-5"/>
                              </w:rPr>
                              <w:t>0.4</w:t>
                            </w:r>
                          </w:p>
                        </w:tc>
                      </w:tr>
                    </w:tbl>
                    <w:p w14:paraId="35110749" w14:textId="77777777" w:rsidR="00B26A88" w:rsidRDefault="00B26A88">
                      <w:pPr>
                        <w:pStyle w:val="BodyText"/>
                      </w:pPr>
                    </w:p>
                  </w:txbxContent>
                </v:textbox>
                <w10:wrap type="topAndBottom" anchorx="page"/>
              </v:shape>
            </w:pict>
          </mc:Fallback>
        </mc:AlternateContent>
      </w:r>
      <w:r>
        <w:rPr>
          <w:noProof/>
        </w:rPr>
        <mc:AlternateContent>
          <mc:Choice Requires="wps">
            <w:drawing>
              <wp:anchor distT="0" distB="0" distL="0" distR="0" simplePos="0" relativeHeight="487593984" behindDoc="1" locked="0" layoutInCell="1" allowOverlap="1" wp14:anchorId="3D0B2BB4" wp14:editId="7098802A">
                <wp:simplePos x="0" y="0"/>
                <wp:positionH relativeFrom="page">
                  <wp:posOffset>4194746</wp:posOffset>
                </wp:positionH>
                <wp:positionV relativeFrom="paragraph">
                  <wp:posOffset>722643</wp:posOffset>
                </wp:positionV>
                <wp:extent cx="2209800" cy="1270"/>
                <wp:effectExtent l="0" t="0" r="0" b="0"/>
                <wp:wrapTopAndBottom/>
                <wp:docPr id="61" name="Graphic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9800" cy="1270"/>
                        </a:xfrm>
                        <a:custGeom>
                          <a:avLst/>
                          <a:gdLst/>
                          <a:ahLst/>
                          <a:cxnLst/>
                          <a:rect l="l" t="t" r="r" b="b"/>
                          <a:pathLst>
                            <a:path w="2209800">
                              <a:moveTo>
                                <a:pt x="0" y="0"/>
                              </a:moveTo>
                              <a:lnTo>
                                <a:pt x="2209228" y="0"/>
                              </a:lnTo>
                            </a:path>
                          </a:pathLst>
                        </a:custGeom>
                        <a:ln w="18978">
                          <a:solidFill>
                            <a:srgbClr val="666666"/>
                          </a:solidFill>
                          <a:prstDash val="solid"/>
                        </a:ln>
                      </wps:spPr>
                      <wps:bodyPr wrap="square" lIns="0" tIns="0" rIns="0" bIns="0" rtlCol="0">
                        <a:prstTxWarp prst="textNoShape">
                          <a:avLst/>
                        </a:prstTxWarp>
                        <a:noAutofit/>
                      </wps:bodyPr>
                    </wps:wsp>
                  </a:graphicData>
                </a:graphic>
              </wp:anchor>
            </w:drawing>
          </mc:Choice>
          <mc:Fallback>
            <w:pict>
              <v:shape w14:anchorId="6442DBFA" id="Graphic 61" o:spid="_x0000_s1026" style="position:absolute;margin-left:330.3pt;margin-top:56.9pt;width:174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220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" path="m,l2209228,e" filled="f" strokecolor="#666" strokeweight=".52717mm">
                <v:path arrowok="t"/>
                <w10:wrap type="topAndBottom" anchorx="page"/>
              </v:shape>
            </w:pict>
          </mc:Fallback>
        </mc:AlternateContent>
      </w:r>
    </w:p>
    <w:p w14:paraId="73588A2E" w14:textId="77777777" w:rsidR="00B26A88" w:rsidRDefault="00000000">
      <w:pPr>
        <w:pStyle w:val="BodyText"/>
        <w:tabs>
          <w:tab w:val="left" w:pos="2752"/>
          <w:tab w:val="right" w:pos="4033"/>
        </w:tabs>
        <w:spacing w:before="92"/>
        <w:ind w:left="634"/>
        <w:rPr>
          <w:rFonts w:ascii="Helvetica"/>
        </w:rPr>
      </w:pPr>
      <w:r>
        <w:rPr>
          <w:rFonts w:ascii="Helvetica"/>
          <w:spacing w:val="-2"/>
        </w:rPr>
        <w:t>Unaveraged</w:t>
      </w:r>
      <w:r>
        <w:rPr>
          <w:rFonts w:ascii="Helvetica"/>
        </w:rPr>
        <w:tab/>
      </w:r>
      <w:r>
        <w:rPr>
          <w:rFonts w:ascii="Helvetica"/>
          <w:spacing w:val="-10"/>
        </w:rPr>
        <w:t>2</w:t>
      </w:r>
      <w:r>
        <w:tab/>
      </w:r>
      <w:r>
        <w:rPr>
          <w:rFonts w:ascii="Helvetica"/>
          <w:spacing w:val="-5"/>
        </w:rPr>
        <w:t>0.2</w:t>
      </w:r>
    </w:p>
    <w:p w14:paraId="26BA081D" w14:textId="77777777" w:rsidR="00B26A88" w:rsidRDefault="00B26A88">
      <w:pPr>
        <w:rPr>
          <w:rFonts w:ascii="Helvetica"/>
        </w:rPr>
        <w:sectPr w:rsidR="00B26A88">
          <w:pgSz w:w="12240" w:h="15840"/>
          <w:pgMar w:top="1300" w:right="1560" w:bottom="2080" w:left="1560" w:header="0" w:footer="1877" w:gutter="0"/>
          <w:cols w:space="720"/>
        </w:sectPr>
      </w:pPr>
    </w:p>
    <w:p w14:paraId="49D60EAF" w14:textId="77777777" w:rsidR="00B26A88" w:rsidRDefault="00000000">
      <w:pPr>
        <w:pStyle w:val="BodyText"/>
        <w:spacing w:before="143" w:line="247" w:lineRule="auto"/>
        <w:ind w:left="634" w:right="38"/>
        <w:rPr>
          <w:rFonts w:ascii="Helvetica"/>
        </w:rPr>
      </w:pPr>
      <w:r>
        <w:rPr>
          <w:noProof/>
        </w:rPr>
        <mc:AlternateContent>
          <mc:Choice Requires="wps">
            <w:drawing>
              <wp:anchor distT="0" distB="0" distL="0" distR="0" simplePos="0" relativeHeight="15735808" behindDoc="0" locked="0" layoutInCell="1" allowOverlap="1" wp14:anchorId="2579BB0E" wp14:editId="4A09BBDC">
                <wp:simplePos x="0" y="0"/>
                <wp:positionH relativeFrom="page">
                  <wp:posOffset>4156646</wp:posOffset>
                </wp:positionH>
                <wp:positionV relativeFrom="paragraph">
                  <wp:posOffset>-2160340</wp:posOffset>
                </wp:positionV>
                <wp:extent cx="2286000" cy="2094230"/>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0" cy="2094230"/>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1537"/>
                              <w:gridCol w:w="1109"/>
                              <w:gridCol w:w="833"/>
                            </w:tblGrid>
                            <w:tr w:rsidR="00B26A88" w14:paraId="2ED52529" w14:textId="77777777">
                              <w:trPr>
                                <w:trHeight w:val="561"/>
                              </w:trPr>
                              <w:tc>
                                <w:tcPr>
                                  <w:tcW w:w="1537" w:type="dxa"/>
                                  <w:tcBorders>
                                    <w:bottom w:val="single" w:sz="12" w:space="0" w:color="666666"/>
                                  </w:tcBorders>
                                </w:tcPr>
                                <w:p w14:paraId="711C1264" w14:textId="77777777" w:rsidR="00B26A88" w:rsidRDefault="00000000">
                                  <w:pPr>
                                    <w:pStyle w:val="TableParagraph"/>
                                    <w:spacing w:before="0" w:line="219" w:lineRule="exact"/>
                                    <w:ind w:left="39"/>
                                    <w:jc w:val="left"/>
                                  </w:pPr>
                                  <w:r>
                                    <w:rPr>
                                      <w:spacing w:val="-2"/>
                                    </w:rPr>
                                    <w:t>Averaging</w:t>
                                  </w:r>
                                </w:p>
                                <w:p w14:paraId="5CFA83E8" w14:textId="77777777" w:rsidR="00B26A88" w:rsidRDefault="00000000">
                                  <w:pPr>
                                    <w:pStyle w:val="TableParagraph"/>
                                    <w:spacing w:before="7"/>
                                    <w:ind w:left="39"/>
                                    <w:jc w:val="left"/>
                                  </w:pPr>
                                  <w:r>
                                    <w:rPr>
                                      <w:spacing w:val="-2"/>
                                    </w:rPr>
                                    <w:t>Subtype</w:t>
                                  </w:r>
                                </w:p>
                              </w:tc>
                              <w:tc>
                                <w:tcPr>
                                  <w:tcW w:w="1109" w:type="dxa"/>
                                  <w:tcBorders>
                                    <w:bottom w:val="single" w:sz="12" w:space="0" w:color="666666"/>
                                  </w:tcBorders>
                                </w:tcPr>
                                <w:p w14:paraId="11A3459C" w14:textId="77777777" w:rsidR="00B26A88" w:rsidRDefault="00000000">
                                  <w:pPr>
                                    <w:pStyle w:val="TableParagraph"/>
                                    <w:spacing w:before="90"/>
                                    <w:ind w:right="365"/>
                                  </w:pPr>
                                  <w:r>
                                    <w:rPr>
                                      <w:spacing w:val="-10"/>
                                    </w:rPr>
                                    <w:t>N</w:t>
                                  </w:r>
                                </w:p>
                              </w:tc>
                              <w:tc>
                                <w:tcPr>
                                  <w:tcW w:w="833" w:type="dxa"/>
                                  <w:tcBorders>
                                    <w:bottom w:val="single" w:sz="12" w:space="0" w:color="666666"/>
                                  </w:tcBorders>
                                </w:tcPr>
                                <w:p w14:paraId="3FB21B7B" w14:textId="77777777" w:rsidR="00B26A88" w:rsidRDefault="00000000">
                                  <w:pPr>
                                    <w:pStyle w:val="TableParagraph"/>
                                    <w:spacing w:before="90"/>
                                    <w:ind w:right="38"/>
                                  </w:pPr>
                                  <w:r>
                                    <w:rPr>
                                      <w:spacing w:val="-10"/>
                                    </w:rPr>
                                    <w:t>%</w:t>
                                  </w:r>
                                </w:p>
                              </w:tc>
                            </w:tr>
                            <w:tr w:rsidR="00B26A88" w14:paraId="12DC8A68" w14:textId="77777777">
                              <w:trPr>
                                <w:trHeight w:val="398"/>
                              </w:trPr>
                              <w:tc>
                                <w:tcPr>
                                  <w:tcW w:w="1537" w:type="dxa"/>
                                  <w:tcBorders>
                                    <w:top w:val="single" w:sz="12" w:space="0" w:color="666666"/>
                                  </w:tcBorders>
                                </w:tcPr>
                                <w:p w14:paraId="41FF69D0" w14:textId="77777777" w:rsidR="00B26A88" w:rsidRDefault="00000000">
                                  <w:pPr>
                                    <w:pStyle w:val="TableParagraph"/>
                                    <w:spacing w:before="41"/>
                                    <w:ind w:left="39"/>
                                    <w:jc w:val="left"/>
                                  </w:pPr>
                                  <w:r>
                                    <w:rPr>
                                      <w:spacing w:val="-5"/>
                                    </w:rPr>
                                    <w:t>Bin</w:t>
                                  </w:r>
                                </w:p>
                              </w:tc>
                              <w:tc>
                                <w:tcPr>
                                  <w:tcW w:w="1109" w:type="dxa"/>
                                  <w:tcBorders>
                                    <w:top w:val="single" w:sz="12" w:space="0" w:color="666666"/>
                                  </w:tcBorders>
                                </w:tcPr>
                                <w:p w14:paraId="7E8B3B2F" w14:textId="77777777" w:rsidR="00B26A88" w:rsidRDefault="00000000">
                                  <w:pPr>
                                    <w:pStyle w:val="TableParagraph"/>
                                    <w:spacing w:before="41"/>
                                    <w:ind w:right="365"/>
                                  </w:pPr>
                                  <w:r>
                                    <w:rPr>
                                      <w:spacing w:val="-5"/>
                                    </w:rPr>
                                    <w:t>744</w:t>
                                  </w:r>
                                </w:p>
                              </w:tc>
                              <w:tc>
                                <w:tcPr>
                                  <w:tcW w:w="833" w:type="dxa"/>
                                  <w:tcBorders>
                                    <w:top w:val="single" w:sz="12" w:space="0" w:color="666666"/>
                                  </w:tcBorders>
                                </w:tcPr>
                                <w:p w14:paraId="3E6A661F" w14:textId="77777777" w:rsidR="00B26A88" w:rsidRDefault="00000000">
                                  <w:pPr>
                                    <w:pStyle w:val="TableParagraph"/>
                                    <w:spacing w:before="41"/>
                                    <w:ind w:right="38"/>
                                  </w:pPr>
                                  <w:r>
                                    <w:rPr>
                                      <w:spacing w:val="-4"/>
                                    </w:rPr>
                                    <w:t>89.9</w:t>
                                  </w:r>
                                </w:p>
                              </w:tc>
                            </w:tr>
                            <w:tr w:rsidR="00B26A88" w14:paraId="74CAADA3" w14:textId="77777777">
                              <w:trPr>
                                <w:trHeight w:val="406"/>
                              </w:trPr>
                              <w:tc>
                                <w:tcPr>
                                  <w:tcW w:w="1537" w:type="dxa"/>
                                </w:tcPr>
                                <w:p w14:paraId="31B674C6" w14:textId="77777777" w:rsidR="00B26A88" w:rsidRDefault="00000000">
                                  <w:pPr>
                                    <w:pStyle w:val="TableParagraph"/>
                                    <w:ind w:left="39"/>
                                    <w:jc w:val="left"/>
                                  </w:pPr>
                                  <w:r>
                                    <w:rPr>
                                      <w:spacing w:val="-2"/>
                                    </w:rPr>
                                    <w:t>Rolling</w:t>
                                  </w:r>
                                </w:p>
                              </w:tc>
                              <w:tc>
                                <w:tcPr>
                                  <w:tcW w:w="1109" w:type="dxa"/>
                                </w:tcPr>
                                <w:p w14:paraId="3FAAA439" w14:textId="77777777" w:rsidR="00B26A88" w:rsidRDefault="00000000">
                                  <w:pPr>
                                    <w:pStyle w:val="TableParagraph"/>
                                    <w:ind w:right="364"/>
                                  </w:pPr>
                                  <w:r>
                                    <w:rPr>
                                      <w:spacing w:val="-5"/>
                                    </w:rPr>
                                    <w:t>58</w:t>
                                  </w:r>
                                </w:p>
                              </w:tc>
                              <w:tc>
                                <w:tcPr>
                                  <w:tcW w:w="833" w:type="dxa"/>
                                </w:tcPr>
                                <w:p w14:paraId="106B05D0" w14:textId="77777777" w:rsidR="00B26A88" w:rsidRDefault="00000000">
                                  <w:pPr>
                                    <w:pStyle w:val="TableParagraph"/>
                                    <w:ind w:right="38"/>
                                  </w:pPr>
                                  <w:r>
                                    <w:rPr>
                                      <w:spacing w:val="-5"/>
                                    </w:rPr>
                                    <w:t>7.0</w:t>
                                  </w:r>
                                </w:p>
                              </w:tc>
                            </w:tr>
                            <w:tr w:rsidR="00B26A88" w14:paraId="0553F4FD" w14:textId="77777777">
                              <w:trPr>
                                <w:trHeight w:val="406"/>
                              </w:trPr>
                              <w:tc>
                                <w:tcPr>
                                  <w:tcW w:w="1537" w:type="dxa"/>
                                </w:tcPr>
                                <w:p w14:paraId="1E744572" w14:textId="77777777" w:rsidR="00B26A88" w:rsidRDefault="00000000">
                                  <w:pPr>
                                    <w:pStyle w:val="TableParagraph"/>
                                    <w:ind w:left="39"/>
                                    <w:jc w:val="left"/>
                                  </w:pPr>
                                  <w:r>
                                    <w:rPr>
                                      <w:spacing w:val="-2"/>
                                    </w:rPr>
                                    <w:t>Rolling-</w:t>
                                  </w:r>
                                  <w:r>
                                    <w:rPr>
                                      <w:spacing w:val="-5"/>
                                    </w:rPr>
                                    <w:t>Bin</w:t>
                                  </w:r>
                                </w:p>
                              </w:tc>
                              <w:tc>
                                <w:tcPr>
                                  <w:tcW w:w="1109" w:type="dxa"/>
                                </w:tcPr>
                                <w:p w14:paraId="6D98EA5F" w14:textId="77777777" w:rsidR="00B26A88" w:rsidRDefault="00000000">
                                  <w:pPr>
                                    <w:pStyle w:val="TableParagraph"/>
                                    <w:ind w:right="364"/>
                                  </w:pPr>
                                  <w:r>
                                    <w:rPr>
                                      <w:spacing w:val="-5"/>
                                    </w:rPr>
                                    <w:t>16</w:t>
                                  </w:r>
                                </w:p>
                              </w:tc>
                              <w:tc>
                                <w:tcPr>
                                  <w:tcW w:w="833" w:type="dxa"/>
                                </w:tcPr>
                                <w:p w14:paraId="1E64350D" w14:textId="77777777" w:rsidR="00B26A88" w:rsidRDefault="00000000">
                                  <w:pPr>
                                    <w:pStyle w:val="TableParagraph"/>
                                    <w:ind w:right="38"/>
                                  </w:pPr>
                                  <w:r>
                                    <w:rPr>
                                      <w:spacing w:val="-5"/>
                                    </w:rPr>
                                    <w:t>1.9</w:t>
                                  </w:r>
                                </w:p>
                              </w:tc>
                            </w:tr>
                            <w:tr w:rsidR="00B26A88" w14:paraId="47546BB2" w14:textId="77777777">
                              <w:trPr>
                                <w:trHeight w:val="406"/>
                              </w:trPr>
                              <w:tc>
                                <w:tcPr>
                                  <w:tcW w:w="1537" w:type="dxa"/>
                                </w:tcPr>
                                <w:p w14:paraId="00EA4968" w14:textId="77777777" w:rsidR="00B26A88" w:rsidRDefault="00000000">
                                  <w:pPr>
                                    <w:pStyle w:val="TableParagraph"/>
                                    <w:ind w:left="39"/>
                                    <w:jc w:val="left"/>
                                  </w:pPr>
                                  <w:r>
                                    <w:rPr>
                                      <w:spacing w:val="-2"/>
                                    </w:rPr>
                                    <w:t>Bin-</w:t>
                                  </w:r>
                                  <w:r>
                                    <w:rPr>
                                      <w:spacing w:val="-4"/>
                                    </w:rPr>
                                    <w:t>Roll</w:t>
                                  </w:r>
                                </w:p>
                              </w:tc>
                              <w:tc>
                                <w:tcPr>
                                  <w:tcW w:w="1109" w:type="dxa"/>
                                </w:tcPr>
                                <w:p w14:paraId="370ED6CD" w14:textId="77777777" w:rsidR="00B26A88" w:rsidRDefault="00000000">
                                  <w:pPr>
                                    <w:pStyle w:val="TableParagraph"/>
                                    <w:ind w:right="364"/>
                                  </w:pPr>
                                  <w:r>
                                    <w:rPr>
                                      <w:spacing w:val="-10"/>
                                    </w:rPr>
                                    <w:t>7</w:t>
                                  </w:r>
                                </w:p>
                              </w:tc>
                              <w:tc>
                                <w:tcPr>
                                  <w:tcW w:w="833" w:type="dxa"/>
                                </w:tcPr>
                                <w:p w14:paraId="4F533CE8" w14:textId="77777777" w:rsidR="00B26A88" w:rsidRDefault="00000000">
                                  <w:pPr>
                                    <w:pStyle w:val="TableParagraph"/>
                                    <w:ind w:right="38"/>
                                  </w:pPr>
                                  <w:r>
                                    <w:rPr>
                                      <w:spacing w:val="-5"/>
                                    </w:rPr>
                                    <w:t>0.8</w:t>
                                  </w:r>
                                </w:p>
                              </w:tc>
                            </w:tr>
                            <w:tr w:rsidR="00B26A88" w14:paraId="198315D5" w14:textId="77777777">
                              <w:trPr>
                                <w:trHeight w:val="406"/>
                              </w:trPr>
                              <w:tc>
                                <w:tcPr>
                                  <w:tcW w:w="1537" w:type="dxa"/>
                                </w:tcPr>
                                <w:p w14:paraId="0CB45639" w14:textId="77777777" w:rsidR="00B26A88" w:rsidRDefault="00000000">
                                  <w:pPr>
                                    <w:pStyle w:val="TableParagraph"/>
                                    <w:ind w:left="39"/>
                                    <w:jc w:val="left"/>
                                  </w:pPr>
                                  <w:proofErr w:type="spellStart"/>
                                  <w:r>
                                    <w:rPr>
                                      <w:spacing w:val="-5"/>
                                    </w:rPr>
                                    <w:t>Fft</w:t>
                                  </w:r>
                                  <w:proofErr w:type="spellEnd"/>
                                </w:p>
                              </w:tc>
                              <w:tc>
                                <w:tcPr>
                                  <w:tcW w:w="1109" w:type="dxa"/>
                                </w:tcPr>
                                <w:p w14:paraId="7D5C71EA" w14:textId="77777777" w:rsidR="00B26A88" w:rsidRDefault="00000000">
                                  <w:pPr>
                                    <w:pStyle w:val="TableParagraph"/>
                                    <w:ind w:right="364"/>
                                  </w:pPr>
                                  <w:r>
                                    <w:rPr>
                                      <w:spacing w:val="-10"/>
                                    </w:rPr>
                                    <w:t>2</w:t>
                                  </w:r>
                                </w:p>
                              </w:tc>
                              <w:tc>
                                <w:tcPr>
                                  <w:tcW w:w="833" w:type="dxa"/>
                                </w:tcPr>
                                <w:p w14:paraId="5E8B1A76" w14:textId="77777777" w:rsidR="00B26A88" w:rsidRDefault="00000000">
                                  <w:pPr>
                                    <w:pStyle w:val="TableParagraph"/>
                                    <w:ind w:right="38"/>
                                  </w:pPr>
                                  <w:r>
                                    <w:rPr>
                                      <w:spacing w:val="-5"/>
                                    </w:rPr>
                                    <w:t>0.2</w:t>
                                  </w:r>
                                </w:p>
                              </w:tc>
                            </w:tr>
                            <w:tr w:rsidR="00B26A88" w14:paraId="2FB25B0C" w14:textId="77777777">
                              <w:trPr>
                                <w:trHeight w:val="655"/>
                              </w:trPr>
                              <w:tc>
                                <w:tcPr>
                                  <w:tcW w:w="1537" w:type="dxa"/>
                                  <w:tcBorders>
                                    <w:bottom w:val="single" w:sz="12" w:space="0" w:color="666666"/>
                                  </w:tcBorders>
                                </w:tcPr>
                                <w:p w14:paraId="54E9549C" w14:textId="77777777" w:rsidR="00B26A88" w:rsidRDefault="00000000">
                                  <w:pPr>
                                    <w:pStyle w:val="TableParagraph"/>
                                    <w:spacing w:line="247" w:lineRule="auto"/>
                                    <w:ind w:left="39" w:right="374"/>
                                    <w:jc w:val="left"/>
                                  </w:pPr>
                                  <w:r>
                                    <w:rPr>
                                      <w:spacing w:val="-2"/>
                                    </w:rPr>
                                    <w:t>Butterworth Low-Pass</w:t>
                                  </w:r>
                                </w:p>
                              </w:tc>
                              <w:tc>
                                <w:tcPr>
                                  <w:tcW w:w="1109" w:type="dxa"/>
                                  <w:tcBorders>
                                    <w:bottom w:val="single" w:sz="12" w:space="0" w:color="666666"/>
                                  </w:tcBorders>
                                </w:tcPr>
                                <w:p w14:paraId="165FC269" w14:textId="77777777" w:rsidR="00B26A88" w:rsidRDefault="00000000">
                                  <w:pPr>
                                    <w:pStyle w:val="TableParagraph"/>
                                    <w:spacing w:before="184"/>
                                    <w:ind w:right="364"/>
                                  </w:pPr>
                                  <w:r>
                                    <w:rPr>
                                      <w:spacing w:val="-10"/>
                                    </w:rPr>
                                    <w:t>1</w:t>
                                  </w:r>
                                </w:p>
                              </w:tc>
                              <w:tc>
                                <w:tcPr>
                                  <w:tcW w:w="833" w:type="dxa"/>
                                  <w:tcBorders>
                                    <w:bottom w:val="single" w:sz="12" w:space="0" w:color="666666"/>
                                  </w:tcBorders>
                                </w:tcPr>
                                <w:p w14:paraId="72B1F289" w14:textId="77777777" w:rsidR="00B26A88" w:rsidRDefault="00000000">
                                  <w:pPr>
                                    <w:pStyle w:val="TableParagraph"/>
                                    <w:spacing w:before="184"/>
                                    <w:ind w:right="38"/>
                                  </w:pPr>
                                  <w:r>
                                    <w:rPr>
                                      <w:spacing w:val="-5"/>
                                    </w:rPr>
                                    <w:t>0.1</w:t>
                                  </w:r>
                                </w:p>
                              </w:tc>
                            </w:tr>
                          </w:tbl>
                          <w:p w14:paraId="685B96C6" w14:textId="77777777" w:rsidR="00B26A88" w:rsidRDefault="00B26A88">
                            <w:pPr>
                              <w:pStyle w:val="BodyText"/>
                            </w:pPr>
                          </w:p>
                        </w:txbxContent>
                      </wps:txbx>
                      <wps:bodyPr wrap="square" lIns="0" tIns="0" rIns="0" bIns="0" rtlCol="0">
                        <a:noAutofit/>
                      </wps:bodyPr>
                    </wps:wsp>
                  </a:graphicData>
                </a:graphic>
              </wp:anchor>
            </w:drawing>
          </mc:Choice>
          <mc:Fallback>
            <w:pict>
              <v:shape w14:anchorId="2579BB0E" id="Textbox 62" o:spid="_x0000_s1084" type="#_x0000_t202" style="position:absolute;left:0;text-align:left;margin-left:327.3pt;margin-top:-170.1pt;width:180pt;height:164.9pt;z-index:157358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1537"/>
                        <w:gridCol w:w="1109"/>
                        <w:gridCol w:w="833"/>
                      </w:tblGrid>
                      <w:tr w:rsidR="00B26A88" w14:paraId="2ED52529" w14:textId="77777777">
                        <w:trPr>
                          <w:trHeight w:val="561"/>
                        </w:trPr>
                        <w:tc>
                          <w:tcPr>
                            <w:tcW w:w="1537" w:type="dxa"/>
                            <w:tcBorders>
                              <w:bottom w:val="single" w:sz="12" w:space="0" w:color="666666"/>
                            </w:tcBorders>
                          </w:tcPr>
                          <w:p w14:paraId="711C1264" w14:textId="77777777" w:rsidR="00B26A88" w:rsidRDefault="00000000">
                            <w:pPr>
                              <w:pStyle w:val="TableParagraph"/>
                              <w:spacing w:before="0" w:line="219" w:lineRule="exact"/>
                              <w:ind w:left="39"/>
                              <w:jc w:val="left"/>
                            </w:pPr>
                            <w:r>
                              <w:rPr>
                                <w:spacing w:val="-2"/>
                              </w:rPr>
                              <w:t>Averaging</w:t>
                            </w:r>
                          </w:p>
                          <w:p w14:paraId="5CFA83E8" w14:textId="77777777" w:rsidR="00B26A88" w:rsidRDefault="00000000">
                            <w:pPr>
                              <w:pStyle w:val="TableParagraph"/>
                              <w:spacing w:before="7"/>
                              <w:ind w:left="39"/>
                              <w:jc w:val="left"/>
                            </w:pPr>
                            <w:r>
                              <w:rPr>
                                <w:spacing w:val="-2"/>
                              </w:rPr>
                              <w:t>Subtype</w:t>
                            </w:r>
                          </w:p>
                        </w:tc>
                        <w:tc>
                          <w:tcPr>
                            <w:tcW w:w="1109" w:type="dxa"/>
                            <w:tcBorders>
                              <w:bottom w:val="single" w:sz="12" w:space="0" w:color="666666"/>
                            </w:tcBorders>
                          </w:tcPr>
                          <w:p w14:paraId="11A3459C" w14:textId="77777777" w:rsidR="00B26A88" w:rsidRDefault="00000000">
                            <w:pPr>
                              <w:pStyle w:val="TableParagraph"/>
                              <w:spacing w:before="90"/>
                              <w:ind w:right="365"/>
                            </w:pPr>
                            <w:r>
                              <w:rPr>
                                <w:spacing w:val="-10"/>
                              </w:rPr>
                              <w:t>N</w:t>
                            </w:r>
                          </w:p>
                        </w:tc>
                        <w:tc>
                          <w:tcPr>
                            <w:tcW w:w="833" w:type="dxa"/>
                            <w:tcBorders>
                              <w:bottom w:val="single" w:sz="12" w:space="0" w:color="666666"/>
                            </w:tcBorders>
                          </w:tcPr>
                          <w:p w14:paraId="3FB21B7B" w14:textId="77777777" w:rsidR="00B26A88" w:rsidRDefault="00000000">
                            <w:pPr>
                              <w:pStyle w:val="TableParagraph"/>
                              <w:spacing w:before="90"/>
                              <w:ind w:right="38"/>
                            </w:pPr>
                            <w:r>
                              <w:rPr>
                                <w:spacing w:val="-10"/>
                              </w:rPr>
                              <w:t>%</w:t>
                            </w:r>
                          </w:p>
                        </w:tc>
                      </w:tr>
                      <w:tr w:rsidR="00B26A88" w14:paraId="12DC8A68" w14:textId="77777777">
                        <w:trPr>
                          <w:trHeight w:val="398"/>
                        </w:trPr>
                        <w:tc>
                          <w:tcPr>
                            <w:tcW w:w="1537" w:type="dxa"/>
                            <w:tcBorders>
                              <w:top w:val="single" w:sz="12" w:space="0" w:color="666666"/>
                            </w:tcBorders>
                          </w:tcPr>
                          <w:p w14:paraId="41FF69D0" w14:textId="77777777" w:rsidR="00B26A88" w:rsidRDefault="00000000">
                            <w:pPr>
                              <w:pStyle w:val="TableParagraph"/>
                              <w:spacing w:before="41"/>
                              <w:ind w:left="39"/>
                              <w:jc w:val="left"/>
                            </w:pPr>
                            <w:r>
                              <w:rPr>
                                <w:spacing w:val="-5"/>
                              </w:rPr>
                              <w:t>Bin</w:t>
                            </w:r>
                          </w:p>
                        </w:tc>
                        <w:tc>
                          <w:tcPr>
                            <w:tcW w:w="1109" w:type="dxa"/>
                            <w:tcBorders>
                              <w:top w:val="single" w:sz="12" w:space="0" w:color="666666"/>
                            </w:tcBorders>
                          </w:tcPr>
                          <w:p w14:paraId="7E8B3B2F" w14:textId="77777777" w:rsidR="00B26A88" w:rsidRDefault="00000000">
                            <w:pPr>
                              <w:pStyle w:val="TableParagraph"/>
                              <w:spacing w:before="41"/>
                              <w:ind w:right="365"/>
                            </w:pPr>
                            <w:r>
                              <w:rPr>
                                <w:spacing w:val="-5"/>
                              </w:rPr>
                              <w:t>744</w:t>
                            </w:r>
                          </w:p>
                        </w:tc>
                        <w:tc>
                          <w:tcPr>
                            <w:tcW w:w="833" w:type="dxa"/>
                            <w:tcBorders>
                              <w:top w:val="single" w:sz="12" w:space="0" w:color="666666"/>
                            </w:tcBorders>
                          </w:tcPr>
                          <w:p w14:paraId="3E6A661F" w14:textId="77777777" w:rsidR="00B26A88" w:rsidRDefault="00000000">
                            <w:pPr>
                              <w:pStyle w:val="TableParagraph"/>
                              <w:spacing w:before="41"/>
                              <w:ind w:right="38"/>
                            </w:pPr>
                            <w:r>
                              <w:rPr>
                                <w:spacing w:val="-4"/>
                              </w:rPr>
                              <w:t>89.9</w:t>
                            </w:r>
                          </w:p>
                        </w:tc>
                      </w:tr>
                      <w:tr w:rsidR="00B26A88" w14:paraId="74CAADA3" w14:textId="77777777">
                        <w:trPr>
                          <w:trHeight w:val="406"/>
                        </w:trPr>
                        <w:tc>
                          <w:tcPr>
                            <w:tcW w:w="1537" w:type="dxa"/>
                          </w:tcPr>
                          <w:p w14:paraId="31B674C6" w14:textId="77777777" w:rsidR="00B26A88" w:rsidRDefault="00000000">
                            <w:pPr>
                              <w:pStyle w:val="TableParagraph"/>
                              <w:ind w:left="39"/>
                              <w:jc w:val="left"/>
                            </w:pPr>
                            <w:r>
                              <w:rPr>
                                <w:spacing w:val="-2"/>
                              </w:rPr>
                              <w:t>Rolling</w:t>
                            </w:r>
                          </w:p>
                        </w:tc>
                        <w:tc>
                          <w:tcPr>
                            <w:tcW w:w="1109" w:type="dxa"/>
                          </w:tcPr>
                          <w:p w14:paraId="3FAAA439" w14:textId="77777777" w:rsidR="00B26A88" w:rsidRDefault="00000000">
                            <w:pPr>
                              <w:pStyle w:val="TableParagraph"/>
                              <w:ind w:right="364"/>
                            </w:pPr>
                            <w:r>
                              <w:rPr>
                                <w:spacing w:val="-5"/>
                              </w:rPr>
                              <w:t>58</w:t>
                            </w:r>
                          </w:p>
                        </w:tc>
                        <w:tc>
                          <w:tcPr>
                            <w:tcW w:w="833" w:type="dxa"/>
                          </w:tcPr>
                          <w:p w14:paraId="106B05D0" w14:textId="77777777" w:rsidR="00B26A88" w:rsidRDefault="00000000">
                            <w:pPr>
                              <w:pStyle w:val="TableParagraph"/>
                              <w:ind w:right="38"/>
                            </w:pPr>
                            <w:r>
                              <w:rPr>
                                <w:spacing w:val="-5"/>
                              </w:rPr>
                              <w:t>7.0</w:t>
                            </w:r>
                          </w:p>
                        </w:tc>
                      </w:tr>
                      <w:tr w:rsidR="00B26A88" w14:paraId="0553F4FD" w14:textId="77777777">
                        <w:trPr>
                          <w:trHeight w:val="406"/>
                        </w:trPr>
                        <w:tc>
                          <w:tcPr>
                            <w:tcW w:w="1537" w:type="dxa"/>
                          </w:tcPr>
                          <w:p w14:paraId="1E744572" w14:textId="77777777" w:rsidR="00B26A88" w:rsidRDefault="00000000">
                            <w:pPr>
                              <w:pStyle w:val="TableParagraph"/>
                              <w:ind w:left="39"/>
                              <w:jc w:val="left"/>
                            </w:pPr>
                            <w:r>
                              <w:rPr>
                                <w:spacing w:val="-2"/>
                              </w:rPr>
                              <w:t>Rolling-</w:t>
                            </w:r>
                            <w:r>
                              <w:rPr>
                                <w:spacing w:val="-5"/>
                              </w:rPr>
                              <w:t>Bin</w:t>
                            </w:r>
                          </w:p>
                        </w:tc>
                        <w:tc>
                          <w:tcPr>
                            <w:tcW w:w="1109" w:type="dxa"/>
                          </w:tcPr>
                          <w:p w14:paraId="6D98EA5F" w14:textId="77777777" w:rsidR="00B26A88" w:rsidRDefault="00000000">
                            <w:pPr>
                              <w:pStyle w:val="TableParagraph"/>
                              <w:ind w:right="364"/>
                            </w:pPr>
                            <w:r>
                              <w:rPr>
                                <w:spacing w:val="-5"/>
                              </w:rPr>
                              <w:t>16</w:t>
                            </w:r>
                          </w:p>
                        </w:tc>
                        <w:tc>
                          <w:tcPr>
                            <w:tcW w:w="833" w:type="dxa"/>
                          </w:tcPr>
                          <w:p w14:paraId="1E64350D" w14:textId="77777777" w:rsidR="00B26A88" w:rsidRDefault="00000000">
                            <w:pPr>
                              <w:pStyle w:val="TableParagraph"/>
                              <w:ind w:right="38"/>
                            </w:pPr>
                            <w:r>
                              <w:rPr>
                                <w:spacing w:val="-5"/>
                              </w:rPr>
                              <w:t>1.9</w:t>
                            </w:r>
                          </w:p>
                        </w:tc>
                      </w:tr>
                      <w:tr w:rsidR="00B26A88" w14:paraId="47546BB2" w14:textId="77777777">
                        <w:trPr>
                          <w:trHeight w:val="406"/>
                        </w:trPr>
                        <w:tc>
                          <w:tcPr>
                            <w:tcW w:w="1537" w:type="dxa"/>
                          </w:tcPr>
                          <w:p w14:paraId="00EA4968" w14:textId="77777777" w:rsidR="00B26A88" w:rsidRDefault="00000000">
                            <w:pPr>
                              <w:pStyle w:val="TableParagraph"/>
                              <w:ind w:left="39"/>
                              <w:jc w:val="left"/>
                            </w:pPr>
                            <w:r>
                              <w:rPr>
                                <w:spacing w:val="-2"/>
                              </w:rPr>
                              <w:t>Bin-</w:t>
                            </w:r>
                            <w:r>
                              <w:rPr>
                                <w:spacing w:val="-4"/>
                              </w:rPr>
                              <w:t>Roll</w:t>
                            </w:r>
                          </w:p>
                        </w:tc>
                        <w:tc>
                          <w:tcPr>
                            <w:tcW w:w="1109" w:type="dxa"/>
                          </w:tcPr>
                          <w:p w14:paraId="370ED6CD" w14:textId="77777777" w:rsidR="00B26A88" w:rsidRDefault="00000000">
                            <w:pPr>
                              <w:pStyle w:val="TableParagraph"/>
                              <w:ind w:right="364"/>
                            </w:pPr>
                            <w:r>
                              <w:rPr>
                                <w:spacing w:val="-10"/>
                              </w:rPr>
                              <w:t>7</w:t>
                            </w:r>
                          </w:p>
                        </w:tc>
                        <w:tc>
                          <w:tcPr>
                            <w:tcW w:w="833" w:type="dxa"/>
                          </w:tcPr>
                          <w:p w14:paraId="4F533CE8" w14:textId="77777777" w:rsidR="00B26A88" w:rsidRDefault="00000000">
                            <w:pPr>
                              <w:pStyle w:val="TableParagraph"/>
                              <w:ind w:right="38"/>
                            </w:pPr>
                            <w:r>
                              <w:rPr>
                                <w:spacing w:val="-5"/>
                              </w:rPr>
                              <w:t>0.8</w:t>
                            </w:r>
                          </w:p>
                        </w:tc>
                      </w:tr>
                      <w:tr w:rsidR="00B26A88" w14:paraId="198315D5" w14:textId="77777777">
                        <w:trPr>
                          <w:trHeight w:val="406"/>
                        </w:trPr>
                        <w:tc>
                          <w:tcPr>
                            <w:tcW w:w="1537" w:type="dxa"/>
                          </w:tcPr>
                          <w:p w14:paraId="0CB45639" w14:textId="77777777" w:rsidR="00B26A88" w:rsidRDefault="00000000">
                            <w:pPr>
                              <w:pStyle w:val="TableParagraph"/>
                              <w:ind w:left="39"/>
                              <w:jc w:val="left"/>
                            </w:pPr>
                            <w:proofErr w:type="spellStart"/>
                            <w:r>
                              <w:rPr>
                                <w:spacing w:val="-5"/>
                              </w:rPr>
                              <w:t>Fft</w:t>
                            </w:r>
                            <w:proofErr w:type="spellEnd"/>
                          </w:p>
                        </w:tc>
                        <w:tc>
                          <w:tcPr>
                            <w:tcW w:w="1109" w:type="dxa"/>
                          </w:tcPr>
                          <w:p w14:paraId="7D5C71EA" w14:textId="77777777" w:rsidR="00B26A88" w:rsidRDefault="00000000">
                            <w:pPr>
                              <w:pStyle w:val="TableParagraph"/>
                              <w:ind w:right="364"/>
                            </w:pPr>
                            <w:r>
                              <w:rPr>
                                <w:spacing w:val="-10"/>
                              </w:rPr>
                              <w:t>2</w:t>
                            </w:r>
                          </w:p>
                        </w:tc>
                        <w:tc>
                          <w:tcPr>
                            <w:tcW w:w="833" w:type="dxa"/>
                          </w:tcPr>
                          <w:p w14:paraId="5E8B1A76" w14:textId="77777777" w:rsidR="00B26A88" w:rsidRDefault="00000000">
                            <w:pPr>
                              <w:pStyle w:val="TableParagraph"/>
                              <w:ind w:right="38"/>
                            </w:pPr>
                            <w:r>
                              <w:rPr>
                                <w:spacing w:val="-5"/>
                              </w:rPr>
                              <w:t>0.2</w:t>
                            </w:r>
                          </w:p>
                        </w:tc>
                      </w:tr>
                      <w:tr w:rsidR="00B26A88" w14:paraId="2FB25B0C" w14:textId="77777777">
                        <w:trPr>
                          <w:trHeight w:val="655"/>
                        </w:trPr>
                        <w:tc>
                          <w:tcPr>
                            <w:tcW w:w="1537" w:type="dxa"/>
                            <w:tcBorders>
                              <w:bottom w:val="single" w:sz="12" w:space="0" w:color="666666"/>
                            </w:tcBorders>
                          </w:tcPr>
                          <w:p w14:paraId="54E9549C" w14:textId="77777777" w:rsidR="00B26A88" w:rsidRDefault="00000000">
                            <w:pPr>
                              <w:pStyle w:val="TableParagraph"/>
                              <w:spacing w:line="247" w:lineRule="auto"/>
                              <w:ind w:left="39" w:right="374"/>
                              <w:jc w:val="left"/>
                            </w:pPr>
                            <w:r>
                              <w:rPr>
                                <w:spacing w:val="-2"/>
                              </w:rPr>
                              <w:t>Butterworth Low-Pass</w:t>
                            </w:r>
                          </w:p>
                        </w:tc>
                        <w:tc>
                          <w:tcPr>
                            <w:tcW w:w="1109" w:type="dxa"/>
                            <w:tcBorders>
                              <w:bottom w:val="single" w:sz="12" w:space="0" w:color="666666"/>
                            </w:tcBorders>
                          </w:tcPr>
                          <w:p w14:paraId="165FC269" w14:textId="77777777" w:rsidR="00B26A88" w:rsidRDefault="00000000">
                            <w:pPr>
                              <w:pStyle w:val="TableParagraph"/>
                              <w:spacing w:before="184"/>
                              <w:ind w:right="364"/>
                            </w:pPr>
                            <w:r>
                              <w:rPr>
                                <w:spacing w:val="-10"/>
                              </w:rPr>
                              <w:t>1</w:t>
                            </w:r>
                          </w:p>
                        </w:tc>
                        <w:tc>
                          <w:tcPr>
                            <w:tcW w:w="833" w:type="dxa"/>
                            <w:tcBorders>
                              <w:bottom w:val="single" w:sz="12" w:space="0" w:color="666666"/>
                            </w:tcBorders>
                          </w:tcPr>
                          <w:p w14:paraId="72B1F289" w14:textId="77777777" w:rsidR="00B26A88" w:rsidRDefault="00000000">
                            <w:pPr>
                              <w:pStyle w:val="TableParagraph"/>
                              <w:spacing w:before="184"/>
                              <w:ind w:right="38"/>
                            </w:pPr>
                            <w:r>
                              <w:rPr>
                                <w:spacing w:val="-5"/>
                              </w:rPr>
                              <w:t>0.1</w:t>
                            </w:r>
                          </w:p>
                        </w:tc>
                      </w:tr>
                    </w:tbl>
                    <w:p w14:paraId="685B96C6" w14:textId="77777777" w:rsidR="00B26A88" w:rsidRDefault="00B26A88">
                      <w:pPr>
                        <w:pStyle w:val="BodyText"/>
                      </w:pPr>
                    </w:p>
                  </w:txbxContent>
                </v:textbox>
                <w10:wrap anchorx="page"/>
              </v:shape>
            </w:pict>
          </mc:Fallback>
        </mc:AlternateContent>
      </w:r>
      <w:r>
        <w:rPr>
          <w:rFonts w:ascii="Helvetica"/>
          <w:spacing w:val="-2"/>
        </w:rPr>
        <w:t>Time- Breath</w:t>
      </w:r>
    </w:p>
    <w:p w14:paraId="33FE3AB9" w14:textId="77777777" w:rsidR="00B26A88" w:rsidRDefault="00000000">
      <w:pPr>
        <w:pStyle w:val="BodyText"/>
        <w:tabs>
          <w:tab w:val="left" w:pos="1611"/>
        </w:tabs>
        <w:spacing w:before="278"/>
        <w:ind w:left="634"/>
        <w:rPr>
          <w:rFonts w:ascii="Helvetica"/>
        </w:rPr>
      </w:pPr>
      <w:r>
        <w:br w:type="column"/>
      </w:r>
      <w:r>
        <w:rPr>
          <w:rFonts w:ascii="Helvetica"/>
          <w:spacing w:val="-10"/>
        </w:rPr>
        <w:t>1</w:t>
      </w:r>
      <w:r>
        <w:rPr>
          <w:rFonts w:ascii="Helvetica"/>
        </w:rPr>
        <w:tab/>
      </w:r>
      <w:r>
        <w:rPr>
          <w:rFonts w:ascii="Helvetica"/>
          <w:spacing w:val="-5"/>
        </w:rPr>
        <w:t>0.1</w:t>
      </w:r>
    </w:p>
    <w:p w14:paraId="3B1F9B4E" w14:textId="77777777" w:rsidR="00B26A88" w:rsidRDefault="00B26A88">
      <w:pPr>
        <w:rPr>
          <w:rFonts w:ascii="Helvetica"/>
        </w:rPr>
        <w:sectPr w:rsidR="00B26A88">
          <w:type w:val="continuous"/>
          <w:pgSz w:w="12240" w:h="15840"/>
          <w:pgMar w:top="1820" w:right="1560" w:bottom="2060" w:left="1560" w:header="0" w:footer="1877" w:gutter="0"/>
          <w:cols w:num="2" w:space="720" w:equalWidth="0">
            <w:col w:w="1320" w:space="797"/>
            <w:col w:w="7003"/>
          </w:cols>
        </w:sectPr>
      </w:pPr>
    </w:p>
    <w:p w14:paraId="4695DFD8" w14:textId="77777777" w:rsidR="00B26A88" w:rsidRDefault="00B26A88">
      <w:pPr>
        <w:pStyle w:val="BodyText"/>
        <w:spacing w:before="5"/>
        <w:rPr>
          <w:rFonts w:ascii="Helvetica"/>
          <w:sz w:val="6"/>
        </w:rPr>
      </w:pPr>
    </w:p>
    <w:p w14:paraId="7EB93982" w14:textId="77777777" w:rsidR="00B26A88" w:rsidRDefault="00000000">
      <w:pPr>
        <w:pStyle w:val="BodyText"/>
        <w:spacing w:line="20" w:lineRule="exact"/>
        <w:ind w:left="595"/>
        <w:rPr>
          <w:rFonts w:ascii="Helvetica"/>
          <w:sz w:val="2"/>
        </w:rPr>
      </w:pPr>
      <w:r>
        <w:rPr>
          <w:rFonts w:ascii="Helvetica"/>
          <w:noProof/>
          <w:sz w:val="2"/>
        </w:rPr>
        <mc:AlternateContent>
          <mc:Choice Requires="wpg">
            <w:drawing>
              <wp:inline distT="0" distB="0" distL="0" distR="0" wp14:anchorId="7278D477" wp14:editId="207BC880">
                <wp:extent cx="2209800" cy="19050"/>
                <wp:effectExtent l="9525" t="0" r="0" b="0"/>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09800" cy="19050"/>
                          <a:chOff x="0" y="0"/>
                          <a:chExt cx="2209800" cy="19050"/>
                        </a:xfrm>
                      </wpg:grpSpPr>
                      <wps:wsp>
                        <wps:cNvPr id="64" name="Graphic 64"/>
                        <wps:cNvSpPr/>
                        <wps:spPr>
                          <a:xfrm>
                            <a:off x="0" y="9489"/>
                            <a:ext cx="2209800" cy="1270"/>
                          </a:xfrm>
                          <a:custGeom>
                            <a:avLst/>
                            <a:gdLst/>
                            <a:ahLst/>
                            <a:cxnLst/>
                            <a:rect l="l" t="t" r="r" b="b"/>
                            <a:pathLst>
                              <a:path w="2209800">
                                <a:moveTo>
                                  <a:pt x="0" y="0"/>
                                </a:moveTo>
                                <a:lnTo>
                                  <a:pt x="2209228" y="0"/>
                                </a:lnTo>
                              </a:path>
                            </a:pathLst>
                          </a:custGeom>
                          <a:ln w="18978">
                            <a:solidFill>
                              <a:srgbClr val="666666"/>
                            </a:solidFill>
                            <a:prstDash val="solid"/>
                          </a:ln>
                        </wps:spPr>
                        <wps:bodyPr wrap="square" lIns="0" tIns="0" rIns="0" bIns="0" rtlCol="0">
                          <a:prstTxWarp prst="textNoShape">
                            <a:avLst/>
                          </a:prstTxWarp>
                          <a:noAutofit/>
                        </wps:bodyPr>
                      </wps:wsp>
                    </wpg:wgp>
                  </a:graphicData>
                </a:graphic>
              </wp:inline>
            </w:drawing>
          </mc:Choice>
          <mc:Fallback>
            <w:pict>
              <v:group w14:anchorId="022D12E9" id="Group 63" o:spid="_x0000_s1026" style="width:174pt;height:1.5pt;mso-position-horizontal-relative:char;mso-position-vertical-relative:line" coordsize="22098,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">
                <v:shape id="Graphic 64" o:spid="_x0000_s1027" style="position:absolute;top:94;width:22098;height:13;visibility:visible;mso-wrap-style:square;v-text-anchor:top" coordsize="2209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" path="m,l2209228,e" filled="f" strokecolor="#666" strokeweight=".52717mm">
                  <v:path arrowok="t"/>
                </v:shape>
                <w10:anchorlock/>
              </v:group>
            </w:pict>
          </mc:Fallback>
        </mc:AlternateContent>
      </w:r>
    </w:p>
    <w:p w14:paraId="22E01A7A" w14:textId="77777777" w:rsidR="00B26A88" w:rsidRDefault="00B26A88">
      <w:pPr>
        <w:pStyle w:val="BodyText"/>
        <w:spacing w:before="89"/>
        <w:rPr>
          <w:rFonts w:ascii="Helvetica"/>
          <w:sz w:val="15"/>
        </w:rPr>
      </w:pPr>
    </w:p>
    <w:p w14:paraId="0A6483AE" w14:textId="77777777" w:rsidR="00B26A88" w:rsidRDefault="00000000">
      <w:pPr>
        <w:spacing w:line="400" w:lineRule="atLeast"/>
        <w:ind w:left="109" w:right="7201"/>
        <w:jc w:val="both"/>
        <w:rPr>
          <w:sz w:val="15"/>
        </w:rPr>
      </w:pPr>
      <w:r>
        <w:rPr>
          <w:w w:val="115"/>
          <w:sz w:val="15"/>
        </w:rPr>
        <w:t xml:space="preserve">Source: </w:t>
      </w:r>
      <w:hyperlink r:id="rId35">
        <w:r>
          <w:rPr>
            <w:color w:val="0000FF"/>
            <w:w w:val="115"/>
            <w:sz w:val="15"/>
          </w:rPr>
          <w:t>Article</w:t>
        </w:r>
        <w:r>
          <w:rPr>
            <w:color w:val="0000FF"/>
            <w:spacing w:val="-8"/>
            <w:w w:val="115"/>
            <w:sz w:val="15"/>
          </w:rPr>
          <w:t xml:space="preserve"> </w:t>
        </w:r>
        <w:r>
          <w:rPr>
            <w:color w:val="0000FF"/>
            <w:w w:val="115"/>
            <w:sz w:val="15"/>
          </w:rPr>
          <w:t>Notebook</w:t>
        </w:r>
      </w:hyperlink>
      <w:r>
        <w:rPr>
          <w:color w:val="0000FF"/>
          <w:w w:val="115"/>
          <w:sz w:val="15"/>
        </w:rPr>
        <w:t xml:space="preserve"> </w:t>
      </w:r>
      <w:r>
        <w:rPr>
          <w:w w:val="115"/>
          <w:sz w:val="15"/>
        </w:rPr>
        <w:t xml:space="preserve">Source: </w:t>
      </w:r>
      <w:hyperlink r:id="rId36">
        <w:r>
          <w:rPr>
            <w:color w:val="0000FF"/>
            <w:w w:val="115"/>
            <w:sz w:val="15"/>
          </w:rPr>
          <w:t>Article</w:t>
        </w:r>
        <w:r>
          <w:rPr>
            <w:color w:val="0000FF"/>
            <w:spacing w:val="-8"/>
            <w:w w:val="115"/>
            <w:sz w:val="15"/>
          </w:rPr>
          <w:t xml:space="preserve"> </w:t>
        </w:r>
        <w:r>
          <w:rPr>
            <w:color w:val="0000FF"/>
            <w:w w:val="115"/>
            <w:sz w:val="15"/>
          </w:rPr>
          <w:t>Notebook</w:t>
        </w:r>
      </w:hyperlink>
      <w:r>
        <w:rPr>
          <w:color w:val="0000FF"/>
          <w:w w:val="115"/>
          <w:sz w:val="15"/>
        </w:rPr>
        <w:t xml:space="preserve"> </w:t>
      </w:r>
      <w:r>
        <w:rPr>
          <w:w w:val="115"/>
          <w:sz w:val="15"/>
        </w:rPr>
        <w:t>Source:</w:t>
      </w:r>
      <w:r>
        <w:rPr>
          <w:spacing w:val="20"/>
          <w:w w:val="115"/>
          <w:sz w:val="15"/>
        </w:rPr>
        <w:t xml:space="preserve"> </w:t>
      </w:r>
      <w:hyperlink r:id="rId37">
        <w:r>
          <w:rPr>
            <w:color w:val="0000FF"/>
            <w:w w:val="115"/>
            <w:sz w:val="15"/>
          </w:rPr>
          <w:t>Article</w:t>
        </w:r>
        <w:r>
          <w:rPr>
            <w:color w:val="0000FF"/>
            <w:spacing w:val="5"/>
            <w:w w:val="115"/>
            <w:sz w:val="15"/>
          </w:rPr>
          <w:t xml:space="preserve"> </w:t>
        </w:r>
        <w:r>
          <w:rPr>
            <w:color w:val="0000FF"/>
            <w:spacing w:val="-2"/>
            <w:w w:val="115"/>
            <w:sz w:val="15"/>
          </w:rPr>
          <w:t>Notebook</w:t>
        </w:r>
      </w:hyperlink>
    </w:p>
    <w:p w14:paraId="4D1C5705" w14:textId="77777777" w:rsidR="00B26A88" w:rsidRDefault="00000000">
      <w:pPr>
        <w:pStyle w:val="BodyText"/>
        <w:spacing w:before="128" w:line="256" w:lineRule="auto"/>
        <w:ind w:left="109" w:right="106"/>
        <w:jc w:val="both"/>
      </w:pPr>
      <w:r>
        <w:rPr>
          <w:w w:val="110"/>
        </w:rPr>
        <w:t>After</w:t>
      </w:r>
      <w:r>
        <w:rPr>
          <w:spacing w:val="-8"/>
          <w:w w:val="110"/>
        </w:rPr>
        <w:t xml:space="preserve"> </w:t>
      </w:r>
      <w:r>
        <w:rPr>
          <w:w w:val="110"/>
        </w:rPr>
        <w:t>removing</w:t>
      </w:r>
      <w:r>
        <w:rPr>
          <w:spacing w:val="-8"/>
          <w:w w:val="110"/>
        </w:rPr>
        <w:t xml:space="preserve"> </w:t>
      </w:r>
      <w:r>
        <w:rPr>
          <w:w w:val="110"/>
        </w:rPr>
        <w:t>22</w:t>
      </w:r>
      <w:r>
        <w:rPr>
          <w:spacing w:val="-8"/>
          <w:w w:val="110"/>
        </w:rPr>
        <w:t xml:space="preserve"> </w:t>
      </w:r>
      <w:r>
        <w:rPr>
          <w:w w:val="110"/>
        </w:rPr>
        <w:t>ineligible</w:t>
      </w:r>
      <w:r>
        <w:rPr>
          <w:spacing w:val="-7"/>
          <w:w w:val="110"/>
        </w:rPr>
        <w:t xml:space="preserve"> </w:t>
      </w:r>
      <w:r>
        <w:rPr>
          <w:w w:val="110"/>
        </w:rPr>
        <w:t>articles</w:t>
      </w:r>
      <w:r>
        <w:rPr>
          <w:spacing w:val="-8"/>
          <w:w w:val="110"/>
        </w:rPr>
        <w:t xml:space="preserve"> </w:t>
      </w:r>
      <w:r>
        <w:rPr>
          <w:w w:val="110"/>
        </w:rPr>
        <w:t>that</w:t>
      </w:r>
      <w:r>
        <w:rPr>
          <w:spacing w:val="-7"/>
          <w:w w:val="110"/>
        </w:rPr>
        <w:t xml:space="preserve"> </w:t>
      </w:r>
      <w:r>
        <w:rPr>
          <w:w w:val="110"/>
        </w:rPr>
        <w:t>we</w:t>
      </w:r>
      <w:r>
        <w:rPr>
          <w:spacing w:val="-8"/>
          <w:w w:val="110"/>
        </w:rPr>
        <w:t xml:space="preserve"> </w:t>
      </w:r>
      <w:r>
        <w:rPr>
          <w:w w:val="110"/>
        </w:rPr>
        <w:t>discovered</w:t>
      </w:r>
      <w:r>
        <w:rPr>
          <w:spacing w:val="-8"/>
          <w:w w:val="110"/>
        </w:rPr>
        <w:t xml:space="preserve"> </w:t>
      </w:r>
      <w:r>
        <w:rPr>
          <w:w w:val="110"/>
        </w:rPr>
        <w:t>during</w:t>
      </w:r>
      <w:r>
        <w:rPr>
          <w:spacing w:val="-7"/>
          <w:w w:val="110"/>
        </w:rPr>
        <w:t xml:space="preserve"> </w:t>
      </w:r>
      <w:r>
        <w:rPr>
          <w:w w:val="110"/>
        </w:rPr>
        <w:t>data</w:t>
      </w:r>
      <w:r>
        <w:rPr>
          <w:spacing w:val="-8"/>
          <w:w w:val="110"/>
        </w:rPr>
        <w:t xml:space="preserve"> </w:t>
      </w:r>
      <w:r>
        <w:rPr>
          <w:w w:val="110"/>
        </w:rPr>
        <w:t>documentation</w:t>
      </w:r>
      <w:r>
        <w:rPr>
          <w:spacing w:val="-8"/>
          <w:w w:val="110"/>
        </w:rPr>
        <w:t xml:space="preserve"> </w:t>
      </w:r>
      <w:r>
        <w:rPr>
          <w:w w:val="110"/>
        </w:rPr>
        <w:t>from</w:t>
      </w:r>
      <w:r>
        <w:rPr>
          <w:spacing w:val="-7"/>
          <w:w w:val="110"/>
        </w:rPr>
        <w:t xml:space="preserve"> </w:t>
      </w:r>
      <w:r>
        <w:rPr>
          <w:w w:val="110"/>
        </w:rPr>
        <w:t xml:space="preserve">the original 1,100 random articles, we analyzed 1,078 articles for our </w:t>
      </w:r>
      <w:proofErr w:type="gramStart"/>
      <w:r>
        <w:rPr>
          <w:w w:val="110"/>
        </w:rPr>
        <w:t>averaging</w:t>
      </w:r>
      <w:proofErr w:type="gramEnd"/>
      <w:r>
        <w:rPr>
          <w:w w:val="110"/>
        </w:rPr>
        <w:t xml:space="preserve"> analysis.</w:t>
      </w:r>
      <w:r>
        <w:rPr>
          <w:spacing w:val="40"/>
          <w:w w:val="110"/>
        </w:rPr>
        <w:t xml:space="preserve"> </w:t>
      </w:r>
      <w:r>
        <w:rPr>
          <w:w w:val="110"/>
        </w:rPr>
        <w:t>We recorded</w:t>
      </w:r>
      <w:r>
        <w:rPr>
          <w:spacing w:val="-10"/>
          <w:w w:val="110"/>
        </w:rPr>
        <w:t xml:space="preserve"> </w:t>
      </w:r>
      <w:r>
        <w:rPr>
          <w:w w:val="110"/>
        </w:rPr>
        <w:t>that</w:t>
      </w:r>
      <w:r>
        <w:rPr>
          <w:spacing w:val="-10"/>
          <w:w w:val="110"/>
        </w:rPr>
        <w:t xml:space="preserve"> </w:t>
      </w:r>
      <w:r>
        <w:rPr>
          <w:w w:val="110"/>
        </w:rPr>
        <w:t>852</w:t>
      </w:r>
      <w:r>
        <w:rPr>
          <w:spacing w:val="-10"/>
          <w:w w:val="110"/>
        </w:rPr>
        <w:t xml:space="preserve"> </w:t>
      </w:r>
      <w:r>
        <w:rPr>
          <w:w w:val="110"/>
        </w:rPr>
        <w:t>(66.8</w:t>
      </w:r>
      <w:r>
        <w:rPr>
          <w:spacing w:val="-10"/>
          <w:w w:val="110"/>
        </w:rPr>
        <w:t xml:space="preserve"> </w:t>
      </w:r>
      <w:r>
        <w:rPr>
          <w:w w:val="110"/>
        </w:rPr>
        <w:t>±</w:t>
      </w:r>
      <w:r>
        <w:rPr>
          <w:spacing w:val="-10"/>
          <w:w w:val="110"/>
        </w:rPr>
        <w:t xml:space="preserve"> </w:t>
      </w:r>
      <w:r>
        <w:rPr>
          <w:w w:val="110"/>
        </w:rPr>
        <w:t>2.8%)</w:t>
      </w:r>
      <w:r>
        <w:rPr>
          <w:spacing w:val="-10"/>
          <w:w w:val="110"/>
        </w:rPr>
        <w:t xml:space="preserve"> </w:t>
      </w:r>
      <w:r>
        <w:rPr>
          <w:w w:val="110"/>
        </w:rPr>
        <w:t>reported</w:t>
      </w:r>
      <w:r>
        <w:rPr>
          <w:spacing w:val="-10"/>
          <w:w w:val="110"/>
        </w:rPr>
        <w:t xml:space="preserve"> </w:t>
      </w:r>
      <w:r>
        <w:rPr>
          <w:w w:val="110"/>
        </w:rPr>
        <w:t>some</w:t>
      </w:r>
      <w:r>
        <w:rPr>
          <w:spacing w:val="-10"/>
          <w:w w:val="110"/>
        </w:rPr>
        <w:t xml:space="preserve"> </w:t>
      </w:r>
      <w:r>
        <w:rPr>
          <w:w w:val="110"/>
        </w:rPr>
        <w:t>details</w:t>
      </w:r>
      <w:r>
        <w:rPr>
          <w:spacing w:val="-10"/>
          <w:w w:val="110"/>
        </w:rPr>
        <w:t xml:space="preserve"> </w:t>
      </w:r>
      <w:r>
        <w:rPr>
          <w:w w:val="110"/>
        </w:rPr>
        <w:t>of</w:t>
      </w:r>
      <w:r>
        <w:rPr>
          <w:spacing w:val="-10"/>
          <w:w w:val="110"/>
        </w:rPr>
        <w:t xml:space="preserve"> </w:t>
      </w:r>
      <w:r>
        <w:rPr>
          <w:w w:val="110"/>
        </w:rPr>
        <w:t>their</w:t>
      </w:r>
      <w:r>
        <w:rPr>
          <w:spacing w:val="-10"/>
          <w:w w:val="110"/>
        </w:rPr>
        <w:t xml:space="preserve"> </w:t>
      </w:r>
      <w:r>
        <w:rPr>
          <w:w w:val="110"/>
        </w:rPr>
        <w:t>data</w:t>
      </w:r>
      <w:r>
        <w:rPr>
          <w:spacing w:val="-10"/>
          <w:w w:val="110"/>
        </w:rPr>
        <w:t xml:space="preserve"> </w:t>
      </w:r>
      <w:r>
        <w:rPr>
          <w:w w:val="110"/>
        </w:rPr>
        <w:t>averaging</w:t>
      </w:r>
      <w:r>
        <w:rPr>
          <w:spacing w:val="-11"/>
          <w:w w:val="110"/>
        </w:rPr>
        <w:t xml:space="preserve"> </w:t>
      </w:r>
      <w:r>
        <w:rPr>
          <w:w w:val="110"/>
        </w:rPr>
        <w:t>methods.</w:t>
      </w:r>
      <w:r>
        <w:rPr>
          <w:spacing w:val="11"/>
          <w:w w:val="110"/>
        </w:rPr>
        <w:t xml:space="preserve"> </w:t>
      </w:r>
      <w:r>
        <w:rPr>
          <w:w w:val="110"/>
        </w:rPr>
        <w:t xml:space="preserve">Time </w:t>
      </w:r>
      <w:r>
        <w:t xml:space="preserve">averages dominated in popularity (91.5%) (Table </w:t>
      </w:r>
      <w:hyperlink w:anchor="_bookmark4" w:history="1">
        <w:r>
          <w:rPr>
            <w:color w:val="0000FF"/>
          </w:rPr>
          <w:t>4</w:t>
        </w:r>
      </w:hyperlink>
      <w:r>
        <w:t>).</w:t>
      </w:r>
      <w:r>
        <w:rPr>
          <w:spacing w:val="40"/>
        </w:rPr>
        <w:t xml:space="preserve"> </w:t>
      </w:r>
      <w:r>
        <w:t xml:space="preserve">Bin averages proved the most widespread </w:t>
      </w:r>
      <w:r>
        <w:rPr>
          <w:spacing w:val="-2"/>
          <w:w w:val="110"/>
        </w:rPr>
        <w:t>averaging</w:t>
      </w:r>
      <w:r>
        <w:rPr>
          <w:spacing w:val="-9"/>
          <w:w w:val="110"/>
        </w:rPr>
        <w:t xml:space="preserve"> </w:t>
      </w:r>
      <w:r>
        <w:rPr>
          <w:spacing w:val="-2"/>
          <w:w w:val="110"/>
        </w:rPr>
        <w:t>subtype</w:t>
      </w:r>
      <w:r>
        <w:rPr>
          <w:spacing w:val="-9"/>
          <w:w w:val="110"/>
        </w:rPr>
        <w:t xml:space="preserve"> </w:t>
      </w:r>
      <w:r>
        <w:rPr>
          <w:spacing w:val="-2"/>
          <w:w w:val="110"/>
        </w:rPr>
        <w:t>(89.9%)</w:t>
      </w:r>
      <w:r>
        <w:rPr>
          <w:spacing w:val="-9"/>
          <w:w w:val="110"/>
        </w:rPr>
        <w:t xml:space="preserve"> </w:t>
      </w:r>
      <w:r>
        <w:rPr>
          <w:spacing w:val="-2"/>
          <w:w w:val="110"/>
        </w:rPr>
        <w:t>(Table</w:t>
      </w:r>
      <w:r>
        <w:rPr>
          <w:spacing w:val="-9"/>
          <w:w w:val="110"/>
        </w:rPr>
        <w:t xml:space="preserve"> </w:t>
      </w:r>
      <w:hyperlink w:anchor="_bookmark4" w:history="1">
        <w:r>
          <w:rPr>
            <w:color w:val="0000FF"/>
            <w:spacing w:val="-2"/>
            <w:w w:val="110"/>
          </w:rPr>
          <w:t>4</w:t>
        </w:r>
      </w:hyperlink>
      <w:r>
        <w:rPr>
          <w:spacing w:val="-2"/>
          <w:w w:val="110"/>
        </w:rPr>
        <w:t>).</w:t>
      </w:r>
      <w:r>
        <w:rPr>
          <w:spacing w:val="14"/>
          <w:w w:val="110"/>
        </w:rPr>
        <w:t xml:space="preserve"> </w:t>
      </w:r>
      <w:r>
        <w:rPr>
          <w:spacing w:val="-2"/>
          <w:w w:val="110"/>
        </w:rPr>
        <w:t>Together,</w:t>
      </w:r>
      <w:r>
        <w:rPr>
          <w:spacing w:val="-8"/>
          <w:w w:val="110"/>
        </w:rPr>
        <w:t xml:space="preserve"> </w:t>
      </w:r>
      <w:r>
        <w:rPr>
          <w:spacing w:val="-2"/>
          <w:w w:val="110"/>
        </w:rPr>
        <w:t>time-bin</w:t>
      </w:r>
      <w:r>
        <w:rPr>
          <w:spacing w:val="-9"/>
          <w:w w:val="110"/>
        </w:rPr>
        <w:t xml:space="preserve"> </w:t>
      </w:r>
      <w:r>
        <w:rPr>
          <w:spacing w:val="-2"/>
          <w:w w:val="110"/>
        </w:rPr>
        <w:t>(86.8%)</w:t>
      </w:r>
      <w:r>
        <w:rPr>
          <w:spacing w:val="-9"/>
          <w:w w:val="110"/>
        </w:rPr>
        <w:t xml:space="preserve"> </w:t>
      </w:r>
      <w:r>
        <w:rPr>
          <w:spacing w:val="-2"/>
          <w:w w:val="110"/>
        </w:rPr>
        <w:t>was</w:t>
      </w:r>
      <w:r>
        <w:rPr>
          <w:spacing w:val="-9"/>
          <w:w w:val="110"/>
        </w:rPr>
        <w:t xml:space="preserve"> </w:t>
      </w:r>
      <w:r>
        <w:rPr>
          <w:spacing w:val="-2"/>
          <w:w w:val="110"/>
        </w:rPr>
        <w:t>the</w:t>
      </w:r>
      <w:r>
        <w:rPr>
          <w:spacing w:val="-9"/>
          <w:w w:val="110"/>
        </w:rPr>
        <w:t xml:space="preserve"> </w:t>
      </w:r>
      <w:r>
        <w:rPr>
          <w:spacing w:val="-2"/>
          <w:w w:val="110"/>
        </w:rPr>
        <w:t>most</w:t>
      </w:r>
      <w:r>
        <w:rPr>
          <w:spacing w:val="-9"/>
          <w:w w:val="110"/>
        </w:rPr>
        <w:t xml:space="preserve"> </w:t>
      </w:r>
      <w:r>
        <w:rPr>
          <w:spacing w:val="-2"/>
          <w:w w:val="110"/>
        </w:rPr>
        <w:t>frequent</w:t>
      </w:r>
      <w:r>
        <w:rPr>
          <w:spacing w:val="-9"/>
          <w:w w:val="110"/>
        </w:rPr>
        <w:t xml:space="preserve"> </w:t>
      </w:r>
      <w:r>
        <w:rPr>
          <w:spacing w:val="-2"/>
          <w:w w:val="110"/>
        </w:rPr>
        <w:t xml:space="preserve">type- </w:t>
      </w:r>
      <w:r>
        <w:rPr>
          <w:w w:val="110"/>
        </w:rPr>
        <w:t>subtype averaging method combination.</w:t>
      </w:r>
    </w:p>
    <w:p w14:paraId="5343261E" w14:textId="77777777" w:rsidR="00B26A88" w:rsidRDefault="00000000">
      <w:pPr>
        <w:pStyle w:val="BodyText"/>
        <w:spacing w:before="137" w:line="256" w:lineRule="auto"/>
        <w:ind w:left="109" w:right="107"/>
        <w:jc w:val="both"/>
      </w:pPr>
      <w:r>
        <w:rPr>
          <w:w w:val="105"/>
        </w:rPr>
        <w:t xml:space="preserve">When incorporating averaging amounts, 30-, 60-, 15-, and 10-second bin averages (Figure </w:t>
      </w:r>
      <w:hyperlink w:anchor="_bookmark5" w:history="1">
        <w:r>
          <w:rPr>
            <w:color w:val="0000FF"/>
            <w:w w:val="105"/>
          </w:rPr>
          <w:t>5</w:t>
        </w:r>
      </w:hyperlink>
      <w:r>
        <w:rPr>
          <w:w w:val="105"/>
        </w:rPr>
        <w:t>) were the most popular.</w:t>
      </w:r>
      <w:r>
        <w:rPr>
          <w:spacing w:val="40"/>
          <w:w w:val="105"/>
        </w:rPr>
        <w:t xml:space="preserve"> </w:t>
      </w:r>
      <w:r>
        <w:rPr>
          <w:w w:val="105"/>
        </w:rPr>
        <w:t>The “other” methods category accounted for the second highest share</w:t>
      </w:r>
      <w:r>
        <w:rPr>
          <w:spacing w:val="80"/>
          <w:w w:val="105"/>
        </w:rPr>
        <w:t xml:space="preserve"> </w:t>
      </w:r>
      <w:r>
        <w:rPr>
          <w:w w:val="105"/>
        </w:rPr>
        <w:t>of</w:t>
      </w:r>
      <w:r>
        <w:rPr>
          <w:spacing w:val="40"/>
          <w:w w:val="105"/>
        </w:rPr>
        <w:t xml:space="preserve"> </w:t>
      </w:r>
      <w:r>
        <w:rPr>
          <w:w w:val="105"/>
        </w:rPr>
        <w:t>the</w:t>
      </w:r>
      <w:r>
        <w:rPr>
          <w:spacing w:val="40"/>
          <w:w w:val="105"/>
        </w:rPr>
        <w:t xml:space="preserve"> </w:t>
      </w:r>
      <w:r>
        <w:rPr>
          <w:w w:val="105"/>
        </w:rPr>
        <w:t>total,</w:t>
      </w:r>
      <w:r>
        <w:rPr>
          <w:spacing w:val="40"/>
          <w:w w:val="105"/>
        </w:rPr>
        <w:t xml:space="preserve"> </w:t>
      </w:r>
      <w:r>
        <w:rPr>
          <w:w w:val="105"/>
        </w:rPr>
        <w:t>but</w:t>
      </w:r>
      <w:r>
        <w:rPr>
          <w:spacing w:val="40"/>
          <w:w w:val="105"/>
        </w:rPr>
        <w:t xml:space="preserve"> </w:t>
      </w:r>
      <w:r>
        <w:rPr>
          <w:w w:val="105"/>
        </w:rPr>
        <w:t>this</w:t>
      </w:r>
      <w:r>
        <w:rPr>
          <w:spacing w:val="40"/>
          <w:w w:val="105"/>
        </w:rPr>
        <w:t xml:space="preserve"> </w:t>
      </w:r>
      <w:r>
        <w:rPr>
          <w:w w:val="105"/>
        </w:rPr>
        <w:t>represents</w:t>
      </w:r>
      <w:r>
        <w:rPr>
          <w:spacing w:val="40"/>
          <w:w w:val="105"/>
        </w:rPr>
        <w:t xml:space="preserve"> </w:t>
      </w:r>
      <w:r>
        <w:rPr>
          <w:w w:val="105"/>
        </w:rPr>
        <w:t>many</w:t>
      </w:r>
      <w:r>
        <w:rPr>
          <w:spacing w:val="40"/>
          <w:w w:val="105"/>
        </w:rPr>
        <w:t xml:space="preserve"> </w:t>
      </w:r>
      <w:r>
        <w:rPr>
          <w:w w:val="105"/>
        </w:rPr>
        <w:t>rarely</w:t>
      </w:r>
      <w:r>
        <w:rPr>
          <w:spacing w:val="40"/>
          <w:w w:val="105"/>
        </w:rPr>
        <w:t xml:space="preserve"> </w:t>
      </w:r>
      <w:r>
        <w:rPr>
          <w:w w:val="105"/>
        </w:rPr>
        <w:t>used</w:t>
      </w:r>
      <w:r>
        <w:rPr>
          <w:spacing w:val="40"/>
          <w:w w:val="105"/>
        </w:rPr>
        <w:t xml:space="preserve"> </w:t>
      </w:r>
      <w:r>
        <w:rPr>
          <w:w w:val="105"/>
        </w:rPr>
        <w:t>averaging</w:t>
      </w:r>
      <w:r>
        <w:rPr>
          <w:spacing w:val="40"/>
          <w:w w:val="105"/>
        </w:rPr>
        <w:t xml:space="preserve"> </w:t>
      </w:r>
      <w:r>
        <w:rPr>
          <w:w w:val="105"/>
        </w:rPr>
        <w:t>methods.</w:t>
      </w:r>
    </w:p>
    <w:p w14:paraId="521A3BCB" w14:textId="77777777" w:rsidR="00B26A88" w:rsidRDefault="00B26A88">
      <w:pPr>
        <w:spacing w:line="256" w:lineRule="auto"/>
        <w:jc w:val="both"/>
        <w:sectPr w:rsidR="00B26A88">
          <w:type w:val="continuous"/>
          <w:pgSz w:w="12240" w:h="15840"/>
          <w:pgMar w:top="1820" w:right="1560" w:bottom="2060" w:left="1560" w:header="0" w:footer="1877" w:gutter="0"/>
          <w:cols w:space="720"/>
        </w:sectPr>
      </w:pPr>
    </w:p>
    <w:p w14:paraId="5374ADFE" w14:textId="77777777" w:rsidR="00B26A88" w:rsidRDefault="00000000">
      <w:pPr>
        <w:spacing w:before="104"/>
        <w:ind w:left="957"/>
        <w:rPr>
          <w:sz w:val="18"/>
        </w:rPr>
      </w:pPr>
      <w:r>
        <w:rPr>
          <w:noProof/>
        </w:rPr>
        <w:lastRenderedPageBreak/>
        <mc:AlternateContent>
          <mc:Choice Requires="wpg">
            <w:drawing>
              <wp:anchor distT="0" distB="0" distL="0" distR="0" simplePos="0" relativeHeight="15736320" behindDoc="0" locked="0" layoutInCell="1" allowOverlap="1" wp14:anchorId="47C7A64C" wp14:editId="51439C9B">
                <wp:simplePos x="0" y="0"/>
                <wp:positionH relativeFrom="page">
                  <wp:posOffset>1832958</wp:posOffset>
                </wp:positionH>
                <wp:positionV relativeFrom="paragraph">
                  <wp:posOffset>44171</wp:posOffset>
                </wp:positionV>
                <wp:extent cx="4498340" cy="2007235"/>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98340" cy="2007235"/>
                          <a:chOff x="0" y="0"/>
                          <a:chExt cx="4498340" cy="2007235"/>
                        </a:xfrm>
                      </wpg:grpSpPr>
                      <wps:wsp>
                        <wps:cNvPr id="66" name="Graphic 66"/>
                        <wps:cNvSpPr/>
                        <wps:spPr>
                          <a:xfrm>
                            <a:off x="0" y="395358"/>
                            <a:ext cx="4498340" cy="1216660"/>
                          </a:xfrm>
                          <a:custGeom>
                            <a:avLst/>
                            <a:gdLst/>
                            <a:ahLst/>
                            <a:cxnLst/>
                            <a:rect l="l" t="t" r="r" b="b"/>
                            <a:pathLst>
                              <a:path w="4498340" h="1216660">
                                <a:moveTo>
                                  <a:pt x="0" y="1216430"/>
                                </a:moveTo>
                                <a:lnTo>
                                  <a:pt x="55373" y="1216430"/>
                                </a:lnTo>
                              </a:path>
                              <a:path w="4498340" h="1216660">
                                <a:moveTo>
                                  <a:pt x="387230" y="1216430"/>
                                </a:moveTo>
                                <a:lnTo>
                                  <a:pt x="424061" y="1216430"/>
                                </a:lnTo>
                              </a:path>
                              <a:path w="4498340" h="1216660">
                                <a:moveTo>
                                  <a:pt x="755919" y="1216430"/>
                                </a:moveTo>
                                <a:lnTo>
                                  <a:pt x="792749" y="1216430"/>
                                </a:lnTo>
                              </a:path>
                              <a:path w="4498340" h="1216660">
                                <a:moveTo>
                                  <a:pt x="2230799" y="1216430"/>
                                </a:moveTo>
                                <a:lnTo>
                                  <a:pt x="4498303" y="1216430"/>
                                </a:lnTo>
                              </a:path>
                              <a:path w="4498340" h="1216660">
                                <a:moveTo>
                                  <a:pt x="1493295" y="1216430"/>
                                </a:moveTo>
                                <a:lnTo>
                                  <a:pt x="1530126" y="1216430"/>
                                </a:lnTo>
                              </a:path>
                              <a:path w="4498340" h="1216660">
                                <a:moveTo>
                                  <a:pt x="1861984" y="1216430"/>
                                </a:moveTo>
                                <a:lnTo>
                                  <a:pt x="1898942" y="1216430"/>
                                </a:lnTo>
                              </a:path>
                              <a:path w="4498340" h="1216660">
                                <a:moveTo>
                                  <a:pt x="1124607" y="1216430"/>
                                </a:moveTo>
                                <a:lnTo>
                                  <a:pt x="1161438" y="1216430"/>
                                </a:lnTo>
                              </a:path>
                              <a:path w="4498340" h="1216660">
                                <a:moveTo>
                                  <a:pt x="387230" y="608215"/>
                                </a:moveTo>
                                <a:lnTo>
                                  <a:pt x="4498303" y="608215"/>
                                </a:lnTo>
                              </a:path>
                              <a:path w="4498340" h="1216660">
                                <a:moveTo>
                                  <a:pt x="0" y="608215"/>
                                </a:moveTo>
                                <a:lnTo>
                                  <a:pt x="55373" y="608215"/>
                                </a:lnTo>
                              </a:path>
                              <a:path w="4498340" h="1216660">
                                <a:moveTo>
                                  <a:pt x="387230" y="0"/>
                                </a:moveTo>
                                <a:lnTo>
                                  <a:pt x="4498303" y="0"/>
                                </a:lnTo>
                              </a:path>
                              <a:path w="4498340" h="1216660">
                                <a:moveTo>
                                  <a:pt x="0" y="0"/>
                                </a:moveTo>
                                <a:lnTo>
                                  <a:pt x="55373" y="0"/>
                                </a:lnTo>
                              </a:path>
                            </a:pathLst>
                          </a:custGeom>
                          <a:ln w="6731">
                            <a:solidFill>
                              <a:srgbClr val="EBEBEB"/>
                            </a:solidFill>
                            <a:prstDash val="solid"/>
                          </a:ln>
                        </wps:spPr>
                        <wps:bodyPr wrap="square" lIns="0" tIns="0" rIns="0" bIns="0" rtlCol="0">
                          <a:prstTxWarp prst="textNoShape">
                            <a:avLst/>
                          </a:prstTxWarp>
                          <a:noAutofit/>
                        </wps:bodyPr>
                      </wps:wsp>
                      <wps:wsp>
                        <wps:cNvPr id="67" name="Graphic 67"/>
                        <wps:cNvSpPr/>
                        <wps:spPr>
                          <a:xfrm>
                            <a:off x="0" y="1915833"/>
                            <a:ext cx="4498340" cy="1270"/>
                          </a:xfrm>
                          <a:custGeom>
                            <a:avLst/>
                            <a:gdLst/>
                            <a:ahLst/>
                            <a:cxnLst/>
                            <a:rect l="l" t="t" r="r" b="b"/>
                            <a:pathLst>
                              <a:path w="4498340">
                                <a:moveTo>
                                  <a:pt x="0" y="0"/>
                                </a:moveTo>
                                <a:lnTo>
                                  <a:pt x="4498303" y="0"/>
                                </a:lnTo>
                              </a:path>
                            </a:pathLst>
                          </a:custGeom>
                          <a:ln w="13589">
                            <a:solidFill>
                              <a:srgbClr val="EBEBEB"/>
                            </a:solidFill>
                            <a:prstDash val="solid"/>
                          </a:ln>
                        </wps:spPr>
                        <wps:bodyPr wrap="square" lIns="0" tIns="0" rIns="0" bIns="0" rtlCol="0">
                          <a:prstTxWarp prst="textNoShape">
                            <a:avLst/>
                          </a:prstTxWarp>
                          <a:noAutofit/>
                        </wps:bodyPr>
                      </wps:wsp>
                      <wps:wsp>
                        <wps:cNvPr id="68" name="Graphic 68"/>
                        <wps:cNvSpPr/>
                        <wps:spPr>
                          <a:xfrm>
                            <a:off x="0" y="699402"/>
                            <a:ext cx="4498340" cy="608330"/>
                          </a:xfrm>
                          <a:custGeom>
                            <a:avLst/>
                            <a:gdLst/>
                            <a:ahLst/>
                            <a:cxnLst/>
                            <a:rect l="l" t="t" r="r" b="b"/>
                            <a:pathLst>
                              <a:path w="4498340" h="608330">
                                <a:moveTo>
                                  <a:pt x="387230" y="608215"/>
                                </a:moveTo>
                                <a:lnTo>
                                  <a:pt x="424061" y="608215"/>
                                </a:lnTo>
                              </a:path>
                              <a:path w="4498340" h="608330">
                                <a:moveTo>
                                  <a:pt x="755919" y="608215"/>
                                </a:moveTo>
                                <a:lnTo>
                                  <a:pt x="792749" y="608215"/>
                                </a:lnTo>
                              </a:path>
                              <a:path w="4498340" h="608330">
                                <a:moveTo>
                                  <a:pt x="1124607" y="608215"/>
                                </a:moveTo>
                                <a:lnTo>
                                  <a:pt x="4498303" y="608215"/>
                                </a:lnTo>
                              </a:path>
                              <a:path w="4498340" h="608330">
                                <a:moveTo>
                                  <a:pt x="0" y="608215"/>
                                </a:moveTo>
                                <a:lnTo>
                                  <a:pt x="55373" y="608215"/>
                                </a:lnTo>
                              </a:path>
                              <a:path w="4498340" h="608330">
                                <a:moveTo>
                                  <a:pt x="387230" y="0"/>
                                </a:moveTo>
                                <a:lnTo>
                                  <a:pt x="4498303" y="0"/>
                                </a:lnTo>
                              </a:path>
                              <a:path w="4498340" h="608330">
                                <a:moveTo>
                                  <a:pt x="0" y="0"/>
                                </a:moveTo>
                                <a:lnTo>
                                  <a:pt x="55373" y="0"/>
                                </a:lnTo>
                              </a:path>
                            </a:pathLst>
                          </a:custGeom>
                          <a:ln w="13589">
                            <a:solidFill>
                              <a:srgbClr val="EBEBEB"/>
                            </a:solidFill>
                            <a:prstDash val="solid"/>
                          </a:ln>
                        </wps:spPr>
                        <wps:bodyPr wrap="square" lIns="0" tIns="0" rIns="0" bIns="0" rtlCol="0">
                          <a:prstTxWarp prst="textNoShape">
                            <a:avLst/>
                          </a:prstTxWarp>
                          <a:noAutofit/>
                        </wps:bodyPr>
                      </wps:wsp>
                      <wps:wsp>
                        <wps:cNvPr id="69" name="Graphic 69"/>
                        <wps:cNvSpPr/>
                        <wps:spPr>
                          <a:xfrm>
                            <a:off x="0" y="91187"/>
                            <a:ext cx="4498340" cy="1270"/>
                          </a:xfrm>
                          <a:custGeom>
                            <a:avLst/>
                            <a:gdLst/>
                            <a:ahLst/>
                            <a:cxnLst/>
                            <a:rect l="l" t="t" r="r" b="b"/>
                            <a:pathLst>
                              <a:path w="4498340">
                                <a:moveTo>
                                  <a:pt x="0" y="0"/>
                                </a:moveTo>
                                <a:lnTo>
                                  <a:pt x="4498303" y="0"/>
                                </a:lnTo>
                              </a:path>
                            </a:pathLst>
                          </a:custGeom>
                          <a:ln w="13589">
                            <a:solidFill>
                              <a:srgbClr val="EBEBEB"/>
                            </a:solidFill>
                            <a:prstDash val="solid"/>
                          </a:ln>
                        </wps:spPr>
                        <wps:bodyPr wrap="square" lIns="0" tIns="0" rIns="0" bIns="0" rtlCol="0">
                          <a:prstTxWarp prst="textNoShape">
                            <a:avLst/>
                          </a:prstTxWarp>
                          <a:noAutofit/>
                        </wps:bodyPr>
                      </wps:wsp>
                      <wps:wsp>
                        <wps:cNvPr id="70" name="Graphic 70"/>
                        <wps:cNvSpPr/>
                        <wps:spPr>
                          <a:xfrm>
                            <a:off x="221238" y="0"/>
                            <a:ext cx="1106805" cy="2007235"/>
                          </a:xfrm>
                          <a:custGeom>
                            <a:avLst/>
                            <a:gdLst/>
                            <a:ahLst/>
                            <a:cxnLst/>
                            <a:rect l="l" t="t" r="r" b="b"/>
                            <a:pathLst>
                              <a:path w="1106805" h="2007235">
                                <a:moveTo>
                                  <a:pt x="0" y="1915833"/>
                                </a:moveTo>
                                <a:lnTo>
                                  <a:pt x="0" y="2007021"/>
                                </a:lnTo>
                              </a:path>
                              <a:path w="1106805" h="2007235">
                                <a:moveTo>
                                  <a:pt x="0" y="0"/>
                                </a:moveTo>
                                <a:lnTo>
                                  <a:pt x="0" y="322332"/>
                                </a:lnTo>
                              </a:path>
                              <a:path w="1106805" h="2007235">
                                <a:moveTo>
                                  <a:pt x="368688" y="0"/>
                                </a:moveTo>
                                <a:lnTo>
                                  <a:pt x="368688" y="1252880"/>
                                </a:lnTo>
                              </a:path>
                              <a:path w="1106805" h="2007235">
                                <a:moveTo>
                                  <a:pt x="368688" y="1915833"/>
                                </a:moveTo>
                                <a:lnTo>
                                  <a:pt x="368688" y="2007021"/>
                                </a:lnTo>
                              </a:path>
                              <a:path w="1106805" h="2007235">
                                <a:moveTo>
                                  <a:pt x="737376" y="1915833"/>
                                </a:moveTo>
                                <a:lnTo>
                                  <a:pt x="737376" y="2007021"/>
                                </a:lnTo>
                              </a:path>
                              <a:path w="1106805" h="2007235">
                                <a:moveTo>
                                  <a:pt x="737376" y="0"/>
                                </a:moveTo>
                                <a:lnTo>
                                  <a:pt x="737376" y="1277264"/>
                                </a:lnTo>
                              </a:path>
                              <a:path w="1106805" h="2007235">
                                <a:moveTo>
                                  <a:pt x="1106192" y="1915833"/>
                                </a:moveTo>
                                <a:lnTo>
                                  <a:pt x="1106192" y="2007021"/>
                                </a:lnTo>
                              </a:path>
                              <a:path w="1106805" h="2007235">
                                <a:moveTo>
                                  <a:pt x="1106192" y="0"/>
                                </a:moveTo>
                                <a:lnTo>
                                  <a:pt x="1106192" y="1319810"/>
                                </a:lnTo>
                              </a:path>
                            </a:pathLst>
                          </a:custGeom>
                          <a:ln w="13589">
                            <a:solidFill>
                              <a:srgbClr val="EBEBEB"/>
                            </a:solidFill>
                            <a:prstDash val="solid"/>
                          </a:ln>
                        </wps:spPr>
                        <wps:bodyPr wrap="square" lIns="0" tIns="0" rIns="0" bIns="0" rtlCol="0">
                          <a:prstTxWarp prst="textNoShape">
                            <a:avLst/>
                          </a:prstTxWarp>
                          <a:noAutofit/>
                        </wps:bodyPr>
                      </wps:wsp>
                      <wps:wsp>
                        <wps:cNvPr id="71" name="Graphic 71"/>
                        <wps:cNvSpPr/>
                        <wps:spPr>
                          <a:xfrm>
                            <a:off x="1696118" y="0"/>
                            <a:ext cx="2581275" cy="2007235"/>
                          </a:xfrm>
                          <a:custGeom>
                            <a:avLst/>
                            <a:gdLst/>
                            <a:ahLst/>
                            <a:cxnLst/>
                            <a:rect l="l" t="t" r="r" b="b"/>
                            <a:pathLst>
                              <a:path w="2581275" h="2007235">
                                <a:moveTo>
                                  <a:pt x="0" y="0"/>
                                </a:moveTo>
                                <a:lnTo>
                                  <a:pt x="0" y="1350164"/>
                                </a:lnTo>
                              </a:path>
                              <a:path w="2581275" h="2007235">
                                <a:moveTo>
                                  <a:pt x="0" y="1915833"/>
                                </a:moveTo>
                                <a:lnTo>
                                  <a:pt x="0" y="2007021"/>
                                </a:lnTo>
                              </a:path>
                              <a:path w="2581275" h="2007235">
                                <a:moveTo>
                                  <a:pt x="368688" y="1915833"/>
                                </a:moveTo>
                                <a:lnTo>
                                  <a:pt x="368688" y="2007021"/>
                                </a:lnTo>
                              </a:path>
                              <a:path w="2581275" h="2007235">
                                <a:moveTo>
                                  <a:pt x="368688" y="0"/>
                                </a:moveTo>
                                <a:lnTo>
                                  <a:pt x="368688" y="1496216"/>
                                </a:lnTo>
                              </a:path>
                              <a:path w="2581275" h="2007235">
                                <a:moveTo>
                                  <a:pt x="737376" y="1915833"/>
                                </a:moveTo>
                                <a:lnTo>
                                  <a:pt x="737376" y="2007021"/>
                                </a:lnTo>
                              </a:path>
                              <a:path w="2581275" h="2007235">
                                <a:moveTo>
                                  <a:pt x="737376" y="0"/>
                                </a:moveTo>
                                <a:lnTo>
                                  <a:pt x="737376" y="1672496"/>
                                </a:lnTo>
                              </a:path>
                              <a:path w="2581275" h="2007235">
                                <a:moveTo>
                                  <a:pt x="1106065" y="0"/>
                                </a:moveTo>
                                <a:lnTo>
                                  <a:pt x="1106065" y="1788068"/>
                                </a:lnTo>
                              </a:path>
                              <a:path w="2581275" h="2007235">
                                <a:moveTo>
                                  <a:pt x="1106065" y="1915833"/>
                                </a:moveTo>
                                <a:lnTo>
                                  <a:pt x="1106065" y="2007021"/>
                                </a:lnTo>
                              </a:path>
                              <a:path w="2581275" h="2007235">
                                <a:moveTo>
                                  <a:pt x="1474880" y="1915833"/>
                                </a:moveTo>
                                <a:lnTo>
                                  <a:pt x="1474880" y="2007021"/>
                                </a:lnTo>
                              </a:path>
                              <a:path w="2581275" h="2007235">
                                <a:moveTo>
                                  <a:pt x="1474880" y="0"/>
                                </a:moveTo>
                                <a:lnTo>
                                  <a:pt x="1474880" y="1830741"/>
                                </a:lnTo>
                              </a:path>
                              <a:path w="2581275" h="2007235">
                                <a:moveTo>
                                  <a:pt x="1843568" y="0"/>
                                </a:moveTo>
                                <a:lnTo>
                                  <a:pt x="1843568" y="1836710"/>
                                </a:lnTo>
                              </a:path>
                              <a:path w="2581275" h="2007235">
                                <a:moveTo>
                                  <a:pt x="1843568" y="1915833"/>
                                </a:moveTo>
                                <a:lnTo>
                                  <a:pt x="1843568" y="2007021"/>
                                </a:lnTo>
                              </a:path>
                              <a:path w="2581275" h="2007235">
                                <a:moveTo>
                                  <a:pt x="2212257" y="0"/>
                                </a:moveTo>
                                <a:lnTo>
                                  <a:pt x="2212257" y="1842806"/>
                                </a:lnTo>
                              </a:path>
                              <a:path w="2581275" h="2007235">
                                <a:moveTo>
                                  <a:pt x="2212257" y="1915833"/>
                                </a:moveTo>
                                <a:lnTo>
                                  <a:pt x="2212257" y="2007021"/>
                                </a:lnTo>
                              </a:path>
                              <a:path w="2581275" h="2007235">
                                <a:moveTo>
                                  <a:pt x="2580945" y="0"/>
                                </a:moveTo>
                                <a:lnTo>
                                  <a:pt x="2580945" y="1842806"/>
                                </a:lnTo>
                              </a:path>
                              <a:path w="2581275" h="2007235">
                                <a:moveTo>
                                  <a:pt x="2580945" y="1915833"/>
                                </a:moveTo>
                                <a:lnTo>
                                  <a:pt x="2580945" y="2007021"/>
                                </a:lnTo>
                              </a:path>
                            </a:pathLst>
                          </a:custGeom>
                          <a:ln w="13589">
                            <a:solidFill>
                              <a:srgbClr val="EBEBEB"/>
                            </a:solidFill>
                            <a:prstDash val="solid"/>
                          </a:ln>
                        </wps:spPr>
                        <wps:bodyPr wrap="square" lIns="0" tIns="0" rIns="0" bIns="0" rtlCol="0">
                          <a:prstTxWarp prst="textNoShape">
                            <a:avLst/>
                          </a:prstTxWarp>
                          <a:noAutofit/>
                        </wps:bodyPr>
                      </wps:wsp>
                      <wps:wsp>
                        <wps:cNvPr id="72" name="Graphic 72"/>
                        <wps:cNvSpPr/>
                        <wps:spPr>
                          <a:xfrm>
                            <a:off x="55366" y="322336"/>
                            <a:ext cx="4387850" cy="1593850"/>
                          </a:xfrm>
                          <a:custGeom>
                            <a:avLst/>
                            <a:gdLst/>
                            <a:ahLst/>
                            <a:cxnLst/>
                            <a:rect l="l" t="t" r="r" b="b"/>
                            <a:pathLst>
                              <a:path w="4387850" h="1593850">
                                <a:moveTo>
                                  <a:pt x="331863" y="0"/>
                                </a:moveTo>
                                <a:lnTo>
                                  <a:pt x="0" y="0"/>
                                </a:lnTo>
                                <a:lnTo>
                                  <a:pt x="0" y="1593507"/>
                                </a:lnTo>
                                <a:lnTo>
                                  <a:pt x="331863" y="1593507"/>
                                </a:lnTo>
                                <a:lnTo>
                                  <a:pt x="331863" y="0"/>
                                </a:lnTo>
                                <a:close/>
                              </a:path>
                              <a:path w="4387850" h="1593850">
                                <a:moveTo>
                                  <a:pt x="700544" y="930554"/>
                                </a:moveTo>
                                <a:lnTo>
                                  <a:pt x="368693" y="930554"/>
                                </a:lnTo>
                                <a:lnTo>
                                  <a:pt x="368693" y="1593507"/>
                                </a:lnTo>
                                <a:lnTo>
                                  <a:pt x="700544" y="1593507"/>
                                </a:lnTo>
                                <a:lnTo>
                                  <a:pt x="700544" y="930554"/>
                                </a:lnTo>
                                <a:close/>
                              </a:path>
                              <a:path w="4387850" h="1593850">
                                <a:moveTo>
                                  <a:pt x="1069238" y="954938"/>
                                </a:moveTo>
                                <a:lnTo>
                                  <a:pt x="737374" y="954938"/>
                                </a:lnTo>
                                <a:lnTo>
                                  <a:pt x="737374" y="1593507"/>
                                </a:lnTo>
                                <a:lnTo>
                                  <a:pt x="1069238" y="1593507"/>
                                </a:lnTo>
                                <a:lnTo>
                                  <a:pt x="1069238" y="954938"/>
                                </a:lnTo>
                                <a:close/>
                              </a:path>
                              <a:path w="4387850" h="1593850">
                                <a:moveTo>
                                  <a:pt x="1437919" y="997483"/>
                                </a:moveTo>
                                <a:lnTo>
                                  <a:pt x="1106068" y="997483"/>
                                </a:lnTo>
                                <a:lnTo>
                                  <a:pt x="1106068" y="1593507"/>
                                </a:lnTo>
                                <a:lnTo>
                                  <a:pt x="1437919" y="1593507"/>
                                </a:lnTo>
                                <a:lnTo>
                                  <a:pt x="1437919" y="997483"/>
                                </a:lnTo>
                                <a:close/>
                              </a:path>
                              <a:path w="4387850" h="1593850">
                                <a:moveTo>
                                  <a:pt x="1806613" y="1027836"/>
                                </a:moveTo>
                                <a:lnTo>
                                  <a:pt x="1474749" y="1027836"/>
                                </a:lnTo>
                                <a:lnTo>
                                  <a:pt x="1474749" y="1593507"/>
                                </a:lnTo>
                                <a:lnTo>
                                  <a:pt x="1806613" y="1593507"/>
                                </a:lnTo>
                                <a:lnTo>
                                  <a:pt x="1806613" y="1027836"/>
                                </a:lnTo>
                                <a:close/>
                              </a:path>
                              <a:path w="4387850" h="1593850">
                                <a:moveTo>
                                  <a:pt x="2175421" y="1173886"/>
                                </a:moveTo>
                                <a:lnTo>
                                  <a:pt x="1843570" y="1173886"/>
                                </a:lnTo>
                                <a:lnTo>
                                  <a:pt x="1843570" y="1593507"/>
                                </a:lnTo>
                                <a:lnTo>
                                  <a:pt x="2175421" y="1593507"/>
                                </a:lnTo>
                                <a:lnTo>
                                  <a:pt x="2175421" y="1173886"/>
                                </a:lnTo>
                                <a:close/>
                              </a:path>
                              <a:path w="4387850" h="1593850">
                                <a:moveTo>
                                  <a:pt x="2544114" y="1350162"/>
                                </a:moveTo>
                                <a:lnTo>
                                  <a:pt x="2212263" y="1350162"/>
                                </a:lnTo>
                                <a:lnTo>
                                  <a:pt x="2212263" y="1593507"/>
                                </a:lnTo>
                                <a:lnTo>
                                  <a:pt x="2544114" y="1593507"/>
                                </a:lnTo>
                                <a:lnTo>
                                  <a:pt x="2544114" y="1350162"/>
                                </a:lnTo>
                                <a:close/>
                              </a:path>
                              <a:path w="4387850" h="1593850">
                                <a:moveTo>
                                  <a:pt x="2912808" y="1465732"/>
                                </a:moveTo>
                                <a:lnTo>
                                  <a:pt x="2580944" y="1465732"/>
                                </a:lnTo>
                                <a:lnTo>
                                  <a:pt x="2580944" y="1593507"/>
                                </a:lnTo>
                                <a:lnTo>
                                  <a:pt x="2912808" y="1593507"/>
                                </a:lnTo>
                                <a:lnTo>
                                  <a:pt x="2912808" y="1465732"/>
                                </a:lnTo>
                                <a:close/>
                              </a:path>
                              <a:path w="4387850" h="1593850">
                                <a:moveTo>
                                  <a:pt x="3281489" y="1508404"/>
                                </a:moveTo>
                                <a:lnTo>
                                  <a:pt x="2949638" y="1508404"/>
                                </a:lnTo>
                                <a:lnTo>
                                  <a:pt x="2949638" y="1593507"/>
                                </a:lnTo>
                                <a:lnTo>
                                  <a:pt x="3281489" y="1593507"/>
                                </a:lnTo>
                                <a:lnTo>
                                  <a:pt x="3281489" y="1508404"/>
                                </a:lnTo>
                                <a:close/>
                              </a:path>
                              <a:path w="4387850" h="1593850">
                                <a:moveTo>
                                  <a:pt x="3650183" y="1514386"/>
                                </a:moveTo>
                                <a:lnTo>
                                  <a:pt x="3318319" y="1514386"/>
                                </a:lnTo>
                                <a:lnTo>
                                  <a:pt x="3318319" y="1593507"/>
                                </a:lnTo>
                                <a:lnTo>
                                  <a:pt x="3650183" y="1593507"/>
                                </a:lnTo>
                                <a:lnTo>
                                  <a:pt x="3650183" y="1514386"/>
                                </a:lnTo>
                                <a:close/>
                              </a:path>
                              <a:path w="4387850" h="1593850">
                                <a:moveTo>
                                  <a:pt x="4018991" y="1520482"/>
                                </a:moveTo>
                                <a:lnTo>
                                  <a:pt x="3687140" y="1520482"/>
                                </a:lnTo>
                                <a:lnTo>
                                  <a:pt x="3687140" y="1593507"/>
                                </a:lnTo>
                                <a:lnTo>
                                  <a:pt x="4018991" y="1593507"/>
                                </a:lnTo>
                                <a:lnTo>
                                  <a:pt x="4018991" y="1520482"/>
                                </a:lnTo>
                                <a:close/>
                              </a:path>
                              <a:path w="4387850" h="1593850">
                                <a:moveTo>
                                  <a:pt x="4387685" y="1520482"/>
                                </a:moveTo>
                                <a:lnTo>
                                  <a:pt x="4055821" y="1520482"/>
                                </a:lnTo>
                                <a:lnTo>
                                  <a:pt x="4055821" y="1593507"/>
                                </a:lnTo>
                                <a:lnTo>
                                  <a:pt x="4387685" y="1593507"/>
                                </a:lnTo>
                                <a:lnTo>
                                  <a:pt x="4387685" y="1520482"/>
                                </a:lnTo>
                                <a:close/>
                              </a:path>
                            </a:pathLst>
                          </a:custGeom>
                          <a:solidFill>
                            <a:srgbClr val="595959"/>
                          </a:solidFill>
                        </wps:spPr>
                        <wps:bodyPr wrap="square" lIns="0" tIns="0" rIns="0" bIns="0" rtlCol="0">
                          <a:prstTxWarp prst="textNoShape">
                            <a:avLst/>
                          </a:prstTxWarp>
                          <a:noAutofit/>
                        </wps:bodyPr>
                      </wps:wsp>
                      <wps:wsp>
                        <wps:cNvPr id="73" name="Textbox 73"/>
                        <wps:cNvSpPr txBox="1"/>
                        <wps:spPr>
                          <a:xfrm>
                            <a:off x="40767" y="12925"/>
                            <a:ext cx="374015" cy="294005"/>
                          </a:xfrm>
                          <a:prstGeom prst="rect">
                            <a:avLst/>
                          </a:prstGeom>
                        </wps:spPr>
                        <wps:txbx>
                          <w:txbxContent>
                            <w:p w14:paraId="46FD894F" w14:textId="77777777" w:rsidR="00B26A88" w:rsidRDefault="00000000">
                              <w:pPr>
                                <w:spacing w:line="226" w:lineRule="exact"/>
                                <w:ind w:left="119"/>
                              </w:pPr>
                              <w:r>
                                <w:rPr>
                                  <w:spacing w:val="-5"/>
                                </w:rPr>
                                <w:t>262</w:t>
                              </w:r>
                            </w:p>
                            <w:p w14:paraId="07896B47" w14:textId="77777777" w:rsidR="00B26A88" w:rsidRDefault="00000000">
                              <w:pPr>
                                <w:spacing w:line="236" w:lineRule="exact"/>
                              </w:pPr>
                              <w:r>
                                <w:rPr>
                                  <w:spacing w:val="-2"/>
                                </w:rPr>
                                <w:t>30.9%</w:t>
                              </w:r>
                            </w:p>
                          </w:txbxContent>
                        </wps:txbx>
                        <wps:bodyPr wrap="square" lIns="0" tIns="0" rIns="0" bIns="0" rtlCol="0">
                          <a:noAutofit/>
                        </wps:bodyPr>
                      </wps:wsp>
                      <wps:wsp>
                        <wps:cNvPr id="74" name="Textbox 74"/>
                        <wps:cNvSpPr txBox="1"/>
                        <wps:spPr>
                          <a:xfrm>
                            <a:off x="485149" y="943473"/>
                            <a:ext cx="222250" cy="154940"/>
                          </a:xfrm>
                          <a:prstGeom prst="rect">
                            <a:avLst/>
                          </a:prstGeom>
                        </wps:spPr>
                        <wps:txbx>
                          <w:txbxContent>
                            <w:p w14:paraId="1CD00D35" w14:textId="77777777" w:rsidR="00B26A88" w:rsidRDefault="00000000">
                              <w:pPr>
                                <w:spacing w:line="244" w:lineRule="exact"/>
                              </w:pPr>
                              <w:r>
                                <w:rPr>
                                  <w:spacing w:val="-5"/>
                                </w:rPr>
                                <w:t>109</w:t>
                              </w:r>
                            </w:p>
                          </w:txbxContent>
                        </wps:txbx>
                        <wps:bodyPr wrap="square" lIns="0" tIns="0" rIns="0" bIns="0" rtlCol="0">
                          <a:noAutofit/>
                        </wps:bodyPr>
                      </wps:wsp>
                      <wps:wsp>
                        <wps:cNvPr id="75" name="Textbox 75"/>
                        <wps:cNvSpPr txBox="1"/>
                        <wps:spPr>
                          <a:xfrm>
                            <a:off x="409583" y="1082160"/>
                            <a:ext cx="1480185" cy="252095"/>
                          </a:xfrm>
                          <a:prstGeom prst="rect">
                            <a:avLst/>
                          </a:prstGeom>
                        </wps:spPr>
                        <wps:txbx>
                          <w:txbxContent>
                            <w:p w14:paraId="700488CF" w14:textId="77777777" w:rsidR="00B26A88" w:rsidRDefault="00000000">
                              <w:pPr>
                                <w:spacing w:line="228" w:lineRule="auto"/>
                              </w:pPr>
                              <w:r>
                                <w:rPr>
                                  <w:spacing w:val="-2"/>
                                </w:rPr>
                                <w:t>12.9%</w:t>
                              </w:r>
                              <w:r>
                                <w:rPr>
                                  <w:spacing w:val="-2"/>
                                  <w:position w:val="-3"/>
                                </w:rPr>
                                <w:t>12.4%</w:t>
                              </w:r>
                              <w:r>
                                <w:rPr>
                                  <w:spacing w:val="-2"/>
                                  <w:position w:val="-10"/>
                                </w:rPr>
                                <w:t>11.6%</w:t>
                              </w:r>
                              <w:r>
                                <w:rPr>
                                  <w:spacing w:val="-2"/>
                                  <w:position w:val="-14"/>
                                </w:rPr>
                                <w:t>11.0%</w:t>
                              </w:r>
                            </w:p>
                          </w:txbxContent>
                        </wps:txbx>
                        <wps:bodyPr wrap="square" lIns="0" tIns="0" rIns="0" bIns="0" rtlCol="0">
                          <a:noAutofit/>
                        </wps:bodyPr>
                      </wps:wsp>
                      <wps:wsp>
                        <wps:cNvPr id="76" name="Textbox 76"/>
                        <wps:cNvSpPr txBox="1"/>
                        <wps:spPr>
                          <a:xfrm>
                            <a:off x="853838" y="967730"/>
                            <a:ext cx="222250" cy="154940"/>
                          </a:xfrm>
                          <a:prstGeom prst="rect">
                            <a:avLst/>
                          </a:prstGeom>
                        </wps:spPr>
                        <wps:txbx>
                          <w:txbxContent>
                            <w:p w14:paraId="425C8D61" w14:textId="77777777" w:rsidR="00B26A88" w:rsidRDefault="00000000">
                              <w:pPr>
                                <w:spacing w:line="244" w:lineRule="exact"/>
                              </w:pPr>
                              <w:r>
                                <w:rPr>
                                  <w:spacing w:val="-5"/>
                                </w:rPr>
                                <w:t>105</w:t>
                              </w:r>
                            </w:p>
                          </w:txbxContent>
                        </wps:txbx>
                        <wps:bodyPr wrap="square" lIns="0" tIns="0" rIns="0" bIns="0" rtlCol="0">
                          <a:noAutofit/>
                        </wps:bodyPr>
                      </wps:wsp>
                      <wps:wsp>
                        <wps:cNvPr id="77" name="Textbox 77"/>
                        <wps:cNvSpPr txBox="1"/>
                        <wps:spPr>
                          <a:xfrm>
                            <a:off x="1257579" y="1010403"/>
                            <a:ext cx="152400" cy="154940"/>
                          </a:xfrm>
                          <a:prstGeom prst="rect">
                            <a:avLst/>
                          </a:prstGeom>
                        </wps:spPr>
                        <wps:txbx>
                          <w:txbxContent>
                            <w:p w14:paraId="24CF1014" w14:textId="77777777" w:rsidR="00B26A88" w:rsidRDefault="00000000">
                              <w:pPr>
                                <w:spacing w:line="244" w:lineRule="exact"/>
                              </w:pPr>
                              <w:r>
                                <w:rPr>
                                  <w:spacing w:val="-5"/>
                                </w:rPr>
                                <w:t>98</w:t>
                              </w:r>
                            </w:p>
                          </w:txbxContent>
                        </wps:txbx>
                        <wps:bodyPr wrap="square" lIns="0" tIns="0" rIns="0" bIns="0" rtlCol="0">
                          <a:noAutofit/>
                        </wps:bodyPr>
                      </wps:wsp>
                      <wps:wsp>
                        <wps:cNvPr id="78" name="Textbox 78"/>
                        <wps:cNvSpPr txBox="1"/>
                        <wps:spPr>
                          <a:xfrm>
                            <a:off x="1626267" y="1040757"/>
                            <a:ext cx="152400" cy="154940"/>
                          </a:xfrm>
                          <a:prstGeom prst="rect">
                            <a:avLst/>
                          </a:prstGeom>
                        </wps:spPr>
                        <wps:txbx>
                          <w:txbxContent>
                            <w:p w14:paraId="7ECB49B8" w14:textId="77777777" w:rsidR="00B26A88" w:rsidRDefault="00000000">
                              <w:pPr>
                                <w:spacing w:line="244" w:lineRule="exact"/>
                              </w:pPr>
                              <w:r>
                                <w:rPr>
                                  <w:spacing w:val="-5"/>
                                </w:rPr>
                                <w:t>93</w:t>
                              </w:r>
                            </w:p>
                          </w:txbxContent>
                        </wps:txbx>
                        <wps:bodyPr wrap="square" lIns="0" tIns="0" rIns="0" bIns="0" rtlCol="0">
                          <a:noAutofit/>
                        </wps:bodyPr>
                      </wps:wsp>
                      <wps:wsp>
                        <wps:cNvPr id="79" name="Textbox 79"/>
                        <wps:cNvSpPr txBox="1"/>
                        <wps:spPr>
                          <a:xfrm>
                            <a:off x="1919262" y="1186683"/>
                            <a:ext cx="304165" cy="294005"/>
                          </a:xfrm>
                          <a:prstGeom prst="rect">
                            <a:avLst/>
                          </a:prstGeom>
                        </wps:spPr>
                        <wps:txbx>
                          <w:txbxContent>
                            <w:p w14:paraId="182515DA" w14:textId="77777777" w:rsidR="00B26A88" w:rsidRDefault="00000000">
                              <w:pPr>
                                <w:spacing w:line="226" w:lineRule="exact"/>
                                <w:ind w:left="119"/>
                              </w:pPr>
                              <w:r>
                                <w:rPr>
                                  <w:spacing w:val="-5"/>
                                </w:rPr>
                                <w:t>69</w:t>
                              </w:r>
                            </w:p>
                            <w:p w14:paraId="61C3FDF2" w14:textId="77777777" w:rsidR="00B26A88" w:rsidRDefault="00000000">
                              <w:pPr>
                                <w:spacing w:line="236" w:lineRule="exact"/>
                              </w:pPr>
                              <w:r>
                                <w:rPr>
                                  <w:spacing w:val="-4"/>
                                </w:rPr>
                                <w:t>8.1%</w:t>
                              </w:r>
                            </w:p>
                          </w:txbxContent>
                        </wps:txbx>
                        <wps:bodyPr wrap="square" lIns="0" tIns="0" rIns="0" bIns="0" rtlCol="0">
                          <a:noAutofit/>
                        </wps:bodyPr>
                      </wps:wsp>
                      <wps:wsp>
                        <wps:cNvPr id="80" name="Textbox 80"/>
                        <wps:cNvSpPr txBox="1"/>
                        <wps:spPr>
                          <a:xfrm>
                            <a:off x="2288077" y="1363089"/>
                            <a:ext cx="304165" cy="294005"/>
                          </a:xfrm>
                          <a:prstGeom prst="rect">
                            <a:avLst/>
                          </a:prstGeom>
                        </wps:spPr>
                        <wps:txbx>
                          <w:txbxContent>
                            <w:p w14:paraId="017AC371" w14:textId="77777777" w:rsidR="00B26A88" w:rsidRDefault="00000000">
                              <w:pPr>
                                <w:spacing w:line="226" w:lineRule="exact"/>
                                <w:ind w:left="119"/>
                              </w:pPr>
                              <w:r>
                                <w:rPr>
                                  <w:spacing w:val="-5"/>
                                </w:rPr>
                                <w:t>40</w:t>
                              </w:r>
                            </w:p>
                            <w:p w14:paraId="5DA8654B" w14:textId="77777777" w:rsidR="00B26A88" w:rsidRDefault="00000000">
                              <w:pPr>
                                <w:spacing w:line="236" w:lineRule="exact"/>
                              </w:pPr>
                              <w:r>
                                <w:rPr>
                                  <w:spacing w:val="-4"/>
                                </w:rPr>
                                <w:t>4.7%</w:t>
                              </w:r>
                            </w:p>
                          </w:txbxContent>
                        </wps:txbx>
                        <wps:bodyPr wrap="square" lIns="0" tIns="0" rIns="0" bIns="0" rtlCol="0">
                          <a:noAutofit/>
                        </wps:bodyPr>
                      </wps:wsp>
                      <wps:wsp>
                        <wps:cNvPr id="81" name="Textbox 81"/>
                        <wps:cNvSpPr txBox="1"/>
                        <wps:spPr>
                          <a:xfrm>
                            <a:off x="2732332" y="1478662"/>
                            <a:ext cx="152400" cy="154940"/>
                          </a:xfrm>
                          <a:prstGeom prst="rect">
                            <a:avLst/>
                          </a:prstGeom>
                        </wps:spPr>
                        <wps:txbx>
                          <w:txbxContent>
                            <w:p w14:paraId="4149FFDB" w14:textId="77777777" w:rsidR="00B26A88" w:rsidRDefault="00000000">
                              <w:pPr>
                                <w:spacing w:line="244" w:lineRule="exact"/>
                              </w:pPr>
                              <w:r>
                                <w:rPr>
                                  <w:spacing w:val="-5"/>
                                </w:rPr>
                                <w:t>21</w:t>
                              </w:r>
                            </w:p>
                          </w:txbxContent>
                        </wps:txbx>
                        <wps:bodyPr wrap="square" lIns="0" tIns="0" rIns="0" bIns="0" rtlCol="0">
                          <a:noAutofit/>
                        </wps:bodyPr>
                      </wps:wsp>
                      <wps:wsp>
                        <wps:cNvPr id="82" name="Textbox 82"/>
                        <wps:cNvSpPr txBox="1"/>
                        <wps:spPr>
                          <a:xfrm>
                            <a:off x="2656766" y="1617348"/>
                            <a:ext cx="1778635" cy="209550"/>
                          </a:xfrm>
                          <a:prstGeom prst="rect">
                            <a:avLst/>
                          </a:prstGeom>
                        </wps:spPr>
                        <wps:txbx>
                          <w:txbxContent>
                            <w:p w14:paraId="6696FA8E" w14:textId="77777777" w:rsidR="00B26A88" w:rsidRDefault="00000000">
                              <w:pPr>
                                <w:spacing w:line="330" w:lineRule="exact"/>
                              </w:pPr>
                              <w:r>
                                <w:rPr>
                                  <w:position w:val="9"/>
                                </w:rPr>
                                <w:t>2.5%</w:t>
                              </w:r>
                              <w:r>
                                <w:rPr>
                                  <w:spacing w:val="65"/>
                                  <w:position w:val="9"/>
                                </w:rPr>
                                <w:t xml:space="preserve"> </w:t>
                              </w:r>
                              <w:r>
                                <w:rPr>
                                  <w:position w:val="2"/>
                                </w:rPr>
                                <w:t>1.7%</w:t>
                              </w:r>
                              <w:r>
                                <w:rPr>
                                  <w:spacing w:val="67"/>
                                  <w:position w:val="2"/>
                                </w:rPr>
                                <w:t xml:space="preserve"> </w:t>
                              </w:r>
                              <w:r>
                                <w:rPr>
                                  <w:position w:val="1"/>
                                </w:rPr>
                                <w:t>1.5%</w:t>
                              </w:r>
                              <w:r>
                                <w:rPr>
                                  <w:spacing w:val="67"/>
                                  <w:position w:val="1"/>
                                </w:rPr>
                                <w:t xml:space="preserve"> </w:t>
                              </w:r>
                              <w:r>
                                <w:t>1.4%</w:t>
                              </w:r>
                              <w:r>
                                <w:rPr>
                                  <w:spacing w:val="67"/>
                                </w:rPr>
                                <w:t xml:space="preserve"> </w:t>
                              </w:r>
                              <w:r>
                                <w:rPr>
                                  <w:spacing w:val="-4"/>
                                </w:rPr>
                                <w:t>1.4%</w:t>
                              </w:r>
                            </w:p>
                          </w:txbxContent>
                        </wps:txbx>
                        <wps:bodyPr wrap="square" lIns="0" tIns="0" rIns="0" bIns="0" rtlCol="0">
                          <a:noAutofit/>
                        </wps:bodyPr>
                      </wps:wsp>
                      <wps:wsp>
                        <wps:cNvPr id="83" name="Textbox 83"/>
                        <wps:cNvSpPr txBox="1"/>
                        <wps:spPr>
                          <a:xfrm>
                            <a:off x="3101147" y="1521208"/>
                            <a:ext cx="152400" cy="154940"/>
                          </a:xfrm>
                          <a:prstGeom prst="rect">
                            <a:avLst/>
                          </a:prstGeom>
                        </wps:spPr>
                        <wps:txbx>
                          <w:txbxContent>
                            <w:p w14:paraId="1165A42F" w14:textId="77777777" w:rsidR="00B26A88" w:rsidRDefault="00000000">
                              <w:pPr>
                                <w:spacing w:line="244" w:lineRule="exact"/>
                              </w:pPr>
                              <w:r>
                                <w:rPr>
                                  <w:spacing w:val="-5"/>
                                </w:rPr>
                                <w:t>14</w:t>
                              </w:r>
                            </w:p>
                          </w:txbxContent>
                        </wps:txbx>
                        <wps:bodyPr wrap="square" lIns="0" tIns="0" rIns="0" bIns="0" rtlCol="0">
                          <a:noAutofit/>
                        </wps:bodyPr>
                      </wps:wsp>
                      <wps:wsp>
                        <wps:cNvPr id="84" name="Textbox 84"/>
                        <wps:cNvSpPr txBox="1"/>
                        <wps:spPr>
                          <a:xfrm>
                            <a:off x="3469836" y="1527304"/>
                            <a:ext cx="890269" cy="161290"/>
                          </a:xfrm>
                          <a:prstGeom prst="rect">
                            <a:avLst/>
                          </a:prstGeom>
                        </wps:spPr>
                        <wps:txbx>
                          <w:txbxContent>
                            <w:p w14:paraId="71E4948B" w14:textId="77777777" w:rsidR="00B26A88" w:rsidRDefault="00000000">
                              <w:pPr>
                                <w:tabs>
                                  <w:tab w:val="left" w:pos="580"/>
                                  <w:tab w:val="left" w:pos="1161"/>
                                </w:tabs>
                                <w:spacing w:line="253" w:lineRule="exact"/>
                              </w:pPr>
                              <w:r>
                                <w:rPr>
                                  <w:spacing w:val="-5"/>
                                  <w:position w:val="1"/>
                                </w:rPr>
                                <w:t>13</w:t>
                              </w:r>
                              <w:r>
                                <w:rPr>
                                  <w:position w:val="1"/>
                                </w:rPr>
                                <w:tab/>
                              </w:r>
                              <w:r>
                                <w:rPr>
                                  <w:spacing w:val="-5"/>
                                </w:rPr>
                                <w:t>12</w:t>
                              </w:r>
                              <w:r>
                                <w:tab/>
                              </w:r>
                              <w:r>
                                <w:rPr>
                                  <w:spacing w:val="-5"/>
                                </w:rPr>
                                <w:t>12</w:t>
                              </w:r>
                            </w:p>
                          </w:txbxContent>
                        </wps:txbx>
                        <wps:bodyPr wrap="square" lIns="0" tIns="0" rIns="0" bIns="0" rtlCol="0">
                          <a:noAutofit/>
                        </wps:bodyPr>
                      </wps:wsp>
                    </wpg:wgp>
                  </a:graphicData>
                </a:graphic>
              </wp:anchor>
            </w:drawing>
          </mc:Choice>
          <mc:Fallback>
            <w:pict>
              <v:group w14:anchorId="47C7A64C" id="Group 65" o:spid="_x0000_s1085" style="position:absolute;left:0;text-align:left;margin-left:144.35pt;margin-top:3.5pt;width:354.2pt;height:158.05pt;z-index:15736320;mso-wrap-distance-left:0;mso-wrap-distance-right:0;mso-position-horizontal-relative:page;mso-position-vertical-relative:text" coordsize="44983,20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">
                <v:shape id="Graphic 66" o:spid="_x0000_s1086" style="position:absolute;top:3953;width:44983;height:12167;visibility:visible;mso-wrap-style:square;v-text-anchor:top" coordsize="4498340,121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" path="m,1216430r55373,em387230,1216430r36831,em755919,1216430r36830,em2230799,1216430r2267504,em1493295,1216430r36831,em1861984,1216430r36958,em1124607,1216430r36831,em387230,608215r4111073,em,608215r55373,em387230,l4498303,em,l55373,e" filled="f" strokecolor="#ebebeb" strokeweight=".53pt">
                  <v:path arrowok="t"/>
                </v:shape>
                <v:shape id="Graphic 67" o:spid="_x0000_s1087" style="position:absolute;top:19158;width:44983;height:13;visibility:visible;mso-wrap-style:square;v-text-anchor:top" coordsize="4498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" path="m,l4498303,e" filled="f" strokecolor="#ebebeb" strokeweight="1.07pt">
                  <v:path arrowok="t"/>
                </v:shape>
                <v:shape id="Graphic 68" o:spid="_x0000_s1088" style="position:absolute;top:6994;width:44983;height:6083;visibility:visible;mso-wrap-style:square;v-text-anchor:top" coordsize="4498340,608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" path="m387230,608215r36831,em755919,608215r36830,em1124607,608215r3373696,em,608215r55373,em387230,l4498303,em,l55373,e" filled="f" strokecolor="#ebebeb" strokeweight="1.07pt">
                  <v:path arrowok="t"/>
                </v:shape>
                <v:shape id="Graphic 69" o:spid="_x0000_s1089" style="position:absolute;top:911;width:44983;height:13;visibility:visible;mso-wrap-style:square;v-text-anchor:top" coordsize="4498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" path="m,l4498303,e" filled="f" strokecolor="#ebebeb" strokeweight="1.07pt">
                  <v:path arrowok="t"/>
                </v:shape>
                <v:shape id="Graphic 70" o:spid="_x0000_s1090" style="position:absolute;left:2212;width:11068;height:20072;visibility:visible;mso-wrap-style:square;v-text-anchor:top" coordsize="1106805,2007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" path="m,1915833r,91188em,l,322332em368688,r,1252880em368688,1915833r,91188em737376,1915833r,91188em737376,r,1277264em1106192,1915833r,91188em1106192,r,1319810e" filled="f" strokecolor="#ebebeb" strokeweight="1.07pt">
                  <v:path arrowok="t"/>
                </v:shape>
                <v:shape id="Graphic 71" o:spid="_x0000_s1091" style="position:absolute;left:16961;width:25812;height:20072;visibility:visible;mso-wrap-style:square;v-text-anchor:top" coordsize="2581275,2007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" path="m,l,1350164em,1915833r,91188em368688,1915833r,91188em368688,r,1496216em737376,1915833r,91188em737376,r,1672496em1106065,r,1788068em1106065,1915833r,91188em1474880,1915833r,91188em1474880,r,1830741em1843568,r,1836710em1843568,1915833r,91188em2212257,r,1842806em2212257,1915833r,91188em2580945,r,1842806em2580945,1915833r,91188e" filled="f" strokecolor="#ebebeb" strokeweight="1.07pt">
                  <v:path arrowok="t"/>
                </v:shape>
                <v:shape id="Graphic 72" o:spid="_x0000_s1092" style="position:absolute;left:553;top:3223;width:43879;height:15938;visibility:visible;mso-wrap-style:square;v-text-anchor:top" coordsize="4387850,159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" path="m331863,l,,,1593507r331863,l331863,xem700544,930554r-331851,l368693,1593507r331851,l700544,930554xem1069238,954938r-331864,l737374,1593507r331864,l1069238,954938xem1437919,997483r-331851,l1106068,1593507r331851,l1437919,997483xem1806613,1027836r-331864,l1474749,1593507r331864,l1806613,1027836xem2175421,1173886r-331851,l1843570,1593507r331851,l2175421,1173886xem2544114,1350162r-331851,l2212263,1593507r331851,l2544114,1350162xem2912808,1465732r-331864,l2580944,1593507r331864,l2912808,1465732xem3281489,1508404r-331851,l2949638,1593507r331851,l3281489,1508404xem3650183,1514386r-331864,l3318319,1593507r331864,l3650183,1514386xem4018991,1520482r-331851,l3687140,1593507r331851,l4018991,1520482xem4387685,1520482r-331864,l4055821,1593507r331864,l4387685,1520482xe" fillcolor="#595959" stroked="f">
                  <v:path arrowok="t"/>
                </v:shape>
                <v:shape id="Textbox 73" o:spid="_x0000_s1093" type="#_x0000_t202" style="position:absolute;left:407;top:129;width:3740;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46FD894F" w14:textId="77777777" w:rsidR="00B26A88" w:rsidRDefault="00000000">
                        <w:pPr>
                          <w:spacing w:line="226" w:lineRule="exact"/>
                          <w:ind w:left="119"/>
                        </w:pPr>
                        <w:r>
                          <w:rPr>
                            <w:spacing w:val="-5"/>
                          </w:rPr>
                          <w:t>262</w:t>
                        </w:r>
                      </w:p>
                      <w:p w14:paraId="07896B47" w14:textId="77777777" w:rsidR="00B26A88" w:rsidRDefault="00000000">
                        <w:pPr>
                          <w:spacing w:line="236" w:lineRule="exact"/>
                        </w:pPr>
                        <w:r>
                          <w:rPr>
                            <w:spacing w:val="-2"/>
                          </w:rPr>
                          <w:t>30.9%</w:t>
                        </w:r>
                      </w:p>
                    </w:txbxContent>
                  </v:textbox>
                </v:shape>
                <v:shape id="Textbox 74" o:spid="_x0000_s1094" type="#_x0000_t202" style="position:absolute;left:4851;top:9434;width:2222;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14:paraId="1CD00D35" w14:textId="77777777" w:rsidR="00B26A88" w:rsidRDefault="00000000">
                        <w:pPr>
                          <w:spacing w:line="244" w:lineRule="exact"/>
                        </w:pPr>
                        <w:r>
                          <w:rPr>
                            <w:spacing w:val="-5"/>
                          </w:rPr>
                          <w:t>109</w:t>
                        </w:r>
                      </w:p>
                    </w:txbxContent>
                  </v:textbox>
                </v:shape>
                <v:shape id="Textbox 75" o:spid="_x0000_s1095" type="#_x0000_t202" style="position:absolute;left:4095;top:10821;width:14802;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700488CF" w14:textId="77777777" w:rsidR="00B26A88" w:rsidRDefault="00000000">
                        <w:pPr>
                          <w:spacing w:line="228" w:lineRule="auto"/>
                        </w:pPr>
                        <w:r>
                          <w:rPr>
                            <w:spacing w:val="-2"/>
                          </w:rPr>
                          <w:t>12.9%</w:t>
                        </w:r>
                        <w:r>
                          <w:rPr>
                            <w:spacing w:val="-2"/>
                            <w:position w:val="-3"/>
                          </w:rPr>
                          <w:t>12.4%</w:t>
                        </w:r>
                        <w:r>
                          <w:rPr>
                            <w:spacing w:val="-2"/>
                            <w:position w:val="-10"/>
                          </w:rPr>
                          <w:t>11.6%</w:t>
                        </w:r>
                        <w:r>
                          <w:rPr>
                            <w:spacing w:val="-2"/>
                            <w:position w:val="-14"/>
                          </w:rPr>
                          <w:t>11.0%</w:t>
                        </w:r>
                      </w:p>
                    </w:txbxContent>
                  </v:textbox>
                </v:shape>
                <v:shape id="Textbox 76" o:spid="_x0000_s1096" type="#_x0000_t202" style="position:absolute;left:8538;top:9677;width:222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425C8D61" w14:textId="77777777" w:rsidR="00B26A88" w:rsidRDefault="00000000">
                        <w:pPr>
                          <w:spacing w:line="244" w:lineRule="exact"/>
                        </w:pPr>
                        <w:r>
                          <w:rPr>
                            <w:spacing w:val="-5"/>
                          </w:rPr>
                          <w:t>105</w:t>
                        </w:r>
                      </w:p>
                    </w:txbxContent>
                  </v:textbox>
                </v:shape>
                <v:shape id="Textbox 77" o:spid="_x0000_s1097" type="#_x0000_t202" style="position:absolute;left:12575;top:10104;width:152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24CF1014" w14:textId="77777777" w:rsidR="00B26A88" w:rsidRDefault="00000000">
                        <w:pPr>
                          <w:spacing w:line="244" w:lineRule="exact"/>
                        </w:pPr>
                        <w:r>
                          <w:rPr>
                            <w:spacing w:val="-5"/>
                          </w:rPr>
                          <w:t>98</w:t>
                        </w:r>
                      </w:p>
                    </w:txbxContent>
                  </v:textbox>
                </v:shape>
                <v:shape id="Textbox 78" o:spid="_x0000_s1098" type="#_x0000_t202" style="position:absolute;left:16262;top:10407;width:152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14:paraId="7ECB49B8" w14:textId="77777777" w:rsidR="00B26A88" w:rsidRDefault="00000000">
                        <w:pPr>
                          <w:spacing w:line="244" w:lineRule="exact"/>
                        </w:pPr>
                        <w:r>
                          <w:rPr>
                            <w:spacing w:val="-5"/>
                          </w:rPr>
                          <w:t>93</w:t>
                        </w:r>
                      </w:p>
                    </w:txbxContent>
                  </v:textbox>
                </v:shape>
                <v:shape id="Textbox 79" o:spid="_x0000_s1099" type="#_x0000_t202" style="position:absolute;left:19192;top:11866;width:3042;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" filled="f" stroked="f">
                  <v:textbox inset="0,0,0,0">
                    <w:txbxContent>
                      <w:p w14:paraId="182515DA" w14:textId="77777777" w:rsidR="00B26A88" w:rsidRDefault="00000000">
                        <w:pPr>
                          <w:spacing w:line="226" w:lineRule="exact"/>
                          <w:ind w:left="119"/>
                        </w:pPr>
                        <w:r>
                          <w:rPr>
                            <w:spacing w:val="-5"/>
                          </w:rPr>
                          <w:t>69</w:t>
                        </w:r>
                      </w:p>
                      <w:p w14:paraId="61C3FDF2" w14:textId="77777777" w:rsidR="00B26A88" w:rsidRDefault="00000000">
                        <w:pPr>
                          <w:spacing w:line="236" w:lineRule="exact"/>
                        </w:pPr>
                        <w:r>
                          <w:rPr>
                            <w:spacing w:val="-4"/>
                          </w:rPr>
                          <w:t>8.1%</w:t>
                        </w:r>
                      </w:p>
                    </w:txbxContent>
                  </v:textbox>
                </v:shape>
                <v:shape id="Textbox 80" o:spid="_x0000_s1100" type="#_x0000_t202" style="position:absolute;left:22880;top:13630;width:3042;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14:paraId="017AC371" w14:textId="77777777" w:rsidR="00B26A88" w:rsidRDefault="00000000">
                        <w:pPr>
                          <w:spacing w:line="226" w:lineRule="exact"/>
                          <w:ind w:left="119"/>
                        </w:pPr>
                        <w:r>
                          <w:rPr>
                            <w:spacing w:val="-5"/>
                          </w:rPr>
                          <w:t>40</w:t>
                        </w:r>
                      </w:p>
                      <w:p w14:paraId="5DA8654B" w14:textId="77777777" w:rsidR="00B26A88" w:rsidRDefault="00000000">
                        <w:pPr>
                          <w:spacing w:line="236" w:lineRule="exact"/>
                        </w:pPr>
                        <w:r>
                          <w:rPr>
                            <w:spacing w:val="-4"/>
                          </w:rPr>
                          <w:t>4.7%</w:t>
                        </w:r>
                      </w:p>
                    </w:txbxContent>
                  </v:textbox>
                </v:shape>
                <v:shape id="Textbox 81" o:spid="_x0000_s1101" type="#_x0000_t202" style="position:absolute;left:27323;top:14786;width:1524;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4149FFDB" w14:textId="77777777" w:rsidR="00B26A88" w:rsidRDefault="00000000">
                        <w:pPr>
                          <w:spacing w:line="244" w:lineRule="exact"/>
                        </w:pPr>
                        <w:r>
                          <w:rPr>
                            <w:spacing w:val="-5"/>
                          </w:rPr>
                          <w:t>21</w:t>
                        </w:r>
                      </w:p>
                    </w:txbxContent>
                  </v:textbox>
                </v:shape>
                <v:shape id="Textbox 82" o:spid="_x0000_s1102" type="#_x0000_t202" style="position:absolute;left:26567;top:16173;width:1778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" filled="f" stroked="f">
                  <v:textbox inset="0,0,0,0">
                    <w:txbxContent>
                      <w:p w14:paraId="6696FA8E" w14:textId="77777777" w:rsidR="00B26A88" w:rsidRDefault="00000000">
                        <w:pPr>
                          <w:spacing w:line="330" w:lineRule="exact"/>
                        </w:pPr>
                        <w:r>
                          <w:rPr>
                            <w:position w:val="9"/>
                          </w:rPr>
                          <w:t>2.5%</w:t>
                        </w:r>
                        <w:r>
                          <w:rPr>
                            <w:spacing w:val="65"/>
                            <w:position w:val="9"/>
                          </w:rPr>
                          <w:t xml:space="preserve"> </w:t>
                        </w:r>
                        <w:r>
                          <w:rPr>
                            <w:position w:val="2"/>
                          </w:rPr>
                          <w:t>1.7%</w:t>
                        </w:r>
                        <w:r>
                          <w:rPr>
                            <w:spacing w:val="67"/>
                            <w:position w:val="2"/>
                          </w:rPr>
                          <w:t xml:space="preserve"> </w:t>
                        </w:r>
                        <w:r>
                          <w:rPr>
                            <w:position w:val="1"/>
                          </w:rPr>
                          <w:t>1.5%</w:t>
                        </w:r>
                        <w:r>
                          <w:rPr>
                            <w:spacing w:val="67"/>
                            <w:position w:val="1"/>
                          </w:rPr>
                          <w:t xml:space="preserve"> </w:t>
                        </w:r>
                        <w:r>
                          <w:t>1.4%</w:t>
                        </w:r>
                        <w:r>
                          <w:rPr>
                            <w:spacing w:val="67"/>
                          </w:rPr>
                          <w:t xml:space="preserve"> </w:t>
                        </w:r>
                        <w:r>
                          <w:rPr>
                            <w:spacing w:val="-4"/>
                          </w:rPr>
                          <w:t>1.4%</w:t>
                        </w:r>
                      </w:p>
                    </w:txbxContent>
                  </v:textbox>
                </v:shape>
                <v:shape id="Textbox 83" o:spid="_x0000_s1103" type="#_x0000_t202" style="position:absolute;left:31011;top:15212;width:152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1165A42F" w14:textId="77777777" w:rsidR="00B26A88" w:rsidRDefault="00000000">
                        <w:pPr>
                          <w:spacing w:line="244" w:lineRule="exact"/>
                        </w:pPr>
                        <w:r>
                          <w:rPr>
                            <w:spacing w:val="-5"/>
                          </w:rPr>
                          <w:t>14</w:t>
                        </w:r>
                      </w:p>
                    </w:txbxContent>
                  </v:textbox>
                </v:shape>
                <v:shape id="Textbox 84" o:spid="_x0000_s1104" type="#_x0000_t202" style="position:absolute;left:34698;top:15273;width:8903;height:1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71E4948B" w14:textId="77777777" w:rsidR="00B26A88" w:rsidRDefault="00000000">
                        <w:pPr>
                          <w:tabs>
                            <w:tab w:val="left" w:pos="580"/>
                            <w:tab w:val="left" w:pos="1161"/>
                          </w:tabs>
                          <w:spacing w:line="253" w:lineRule="exact"/>
                        </w:pPr>
                        <w:r>
                          <w:rPr>
                            <w:spacing w:val="-5"/>
                            <w:position w:val="1"/>
                          </w:rPr>
                          <w:t>13</w:t>
                        </w:r>
                        <w:r>
                          <w:rPr>
                            <w:position w:val="1"/>
                          </w:rPr>
                          <w:tab/>
                        </w:r>
                        <w:r>
                          <w:rPr>
                            <w:spacing w:val="-5"/>
                          </w:rPr>
                          <w:t>12</w:t>
                        </w:r>
                        <w:r>
                          <w:tab/>
                        </w:r>
                        <w:r>
                          <w:rPr>
                            <w:spacing w:val="-5"/>
                          </w:rPr>
                          <w:t>12</w:t>
                        </w:r>
                      </w:p>
                    </w:txbxContent>
                  </v:textbox>
                </v:shape>
                <w10:wrap anchorx="page"/>
              </v:group>
            </w:pict>
          </mc:Fallback>
        </mc:AlternateContent>
      </w:r>
      <w:bookmarkStart w:id="59" w:name="_bookmark5"/>
      <w:bookmarkEnd w:id="59"/>
      <w:r>
        <w:rPr>
          <w:color w:val="4D4D4D"/>
          <w:spacing w:val="-5"/>
          <w:sz w:val="18"/>
        </w:rPr>
        <w:t>300</w:t>
      </w:r>
    </w:p>
    <w:p w14:paraId="3E43BB8C" w14:textId="77777777" w:rsidR="00B26A88" w:rsidRDefault="00B26A88">
      <w:pPr>
        <w:pStyle w:val="BodyText"/>
        <w:rPr>
          <w:sz w:val="18"/>
        </w:rPr>
      </w:pPr>
    </w:p>
    <w:p w14:paraId="477EAE45" w14:textId="77777777" w:rsidR="00B26A88" w:rsidRDefault="00B26A88">
      <w:pPr>
        <w:pStyle w:val="BodyText"/>
        <w:rPr>
          <w:sz w:val="18"/>
        </w:rPr>
      </w:pPr>
    </w:p>
    <w:p w14:paraId="61F060AF" w14:textId="77777777" w:rsidR="00B26A88" w:rsidRDefault="00B26A88">
      <w:pPr>
        <w:pStyle w:val="BodyText"/>
        <w:spacing w:before="130"/>
        <w:rPr>
          <w:sz w:val="18"/>
        </w:rPr>
      </w:pPr>
    </w:p>
    <w:p w14:paraId="5DBA0EB0" w14:textId="77777777" w:rsidR="00B26A88" w:rsidRDefault="00000000">
      <w:pPr>
        <w:ind w:left="957"/>
        <w:rPr>
          <w:sz w:val="18"/>
        </w:rPr>
      </w:pPr>
      <w:r>
        <w:rPr>
          <w:noProof/>
        </w:rPr>
        <mc:AlternateContent>
          <mc:Choice Requires="wps">
            <w:drawing>
              <wp:anchor distT="0" distB="0" distL="0" distR="0" simplePos="0" relativeHeight="15736832" behindDoc="0" locked="0" layoutInCell="1" allowOverlap="1" wp14:anchorId="29DBCED6" wp14:editId="709AAA20">
                <wp:simplePos x="0" y="0"/>
                <wp:positionH relativeFrom="page">
                  <wp:posOffset>1396422</wp:posOffset>
                </wp:positionH>
                <wp:positionV relativeFrom="paragraph">
                  <wp:posOffset>189863</wp:posOffset>
                </wp:positionV>
                <wp:extent cx="180340" cy="367030"/>
                <wp:effectExtent l="0" t="0" r="0" b="0"/>
                <wp:wrapNone/>
                <wp:docPr id="85" name="Text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340" cy="367030"/>
                        </a:xfrm>
                        <a:prstGeom prst="rect">
                          <a:avLst/>
                        </a:prstGeom>
                      </wps:spPr>
                      <wps:txbx>
                        <w:txbxContent>
                          <w:p w14:paraId="129DBFB2" w14:textId="77777777" w:rsidR="00B26A88" w:rsidRDefault="00000000">
                            <w:pPr>
                              <w:pStyle w:val="BodyText"/>
                              <w:spacing w:before="10"/>
                              <w:ind w:left="20"/>
                            </w:pPr>
                            <w:r>
                              <w:rPr>
                                <w:spacing w:val="-2"/>
                              </w:rPr>
                              <w:t>Count</w:t>
                            </w:r>
                          </w:p>
                        </w:txbxContent>
                      </wps:txbx>
                      <wps:bodyPr vert="vert270" wrap="square" lIns="0" tIns="0" rIns="0" bIns="0" rtlCol="0">
                        <a:noAutofit/>
                      </wps:bodyPr>
                    </wps:wsp>
                  </a:graphicData>
                </a:graphic>
              </wp:anchor>
            </w:drawing>
          </mc:Choice>
          <mc:Fallback>
            <w:pict>
              <v:shape w14:anchorId="29DBCED6" id="Textbox 85" o:spid="_x0000_s1105" type="#_x0000_t202" style="position:absolute;left:0;text-align:left;margin-left:109.95pt;margin-top:14.95pt;width:14.2pt;height:28.9pt;z-index:15736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" filled="f" stroked="f">
                <v:textbox style="layout-flow:vertical;mso-layout-flow-alt:bottom-to-top" inset="0,0,0,0">
                  <w:txbxContent>
                    <w:p w14:paraId="129DBFB2" w14:textId="77777777" w:rsidR="00B26A88" w:rsidRDefault="00000000">
                      <w:pPr>
                        <w:pStyle w:val="BodyText"/>
                        <w:spacing w:before="10"/>
                        <w:ind w:left="20"/>
                      </w:pPr>
                      <w:r>
                        <w:rPr>
                          <w:spacing w:val="-2"/>
                        </w:rPr>
                        <w:t>Count</w:t>
                      </w:r>
                    </w:p>
                  </w:txbxContent>
                </v:textbox>
                <w10:wrap anchorx="page"/>
              </v:shape>
            </w:pict>
          </mc:Fallback>
        </mc:AlternateContent>
      </w:r>
      <w:r>
        <w:rPr>
          <w:color w:val="4D4D4D"/>
          <w:spacing w:val="-5"/>
          <w:sz w:val="18"/>
        </w:rPr>
        <w:t>200</w:t>
      </w:r>
    </w:p>
    <w:p w14:paraId="45D24C1B" w14:textId="77777777" w:rsidR="00B26A88" w:rsidRDefault="00B26A88">
      <w:pPr>
        <w:pStyle w:val="BodyText"/>
        <w:rPr>
          <w:sz w:val="18"/>
        </w:rPr>
      </w:pPr>
    </w:p>
    <w:p w14:paraId="2FBE7D4E" w14:textId="77777777" w:rsidR="00B26A88" w:rsidRDefault="00B26A88">
      <w:pPr>
        <w:pStyle w:val="BodyText"/>
        <w:rPr>
          <w:sz w:val="18"/>
        </w:rPr>
      </w:pPr>
    </w:p>
    <w:p w14:paraId="39D9D67A" w14:textId="77777777" w:rsidR="00B26A88" w:rsidRDefault="00B26A88">
      <w:pPr>
        <w:pStyle w:val="BodyText"/>
        <w:spacing w:before="130"/>
        <w:rPr>
          <w:sz w:val="18"/>
        </w:rPr>
      </w:pPr>
    </w:p>
    <w:p w14:paraId="7505E88C" w14:textId="77777777" w:rsidR="00B26A88" w:rsidRDefault="00000000">
      <w:pPr>
        <w:ind w:left="957"/>
        <w:rPr>
          <w:sz w:val="18"/>
        </w:rPr>
      </w:pPr>
      <w:r>
        <w:rPr>
          <w:color w:val="4D4D4D"/>
          <w:spacing w:val="-5"/>
          <w:sz w:val="18"/>
        </w:rPr>
        <w:t>100</w:t>
      </w:r>
    </w:p>
    <w:p w14:paraId="7EB74814" w14:textId="77777777" w:rsidR="00B26A88" w:rsidRDefault="00B26A88">
      <w:pPr>
        <w:pStyle w:val="BodyText"/>
        <w:rPr>
          <w:sz w:val="18"/>
        </w:rPr>
      </w:pPr>
    </w:p>
    <w:p w14:paraId="585525F8" w14:textId="77777777" w:rsidR="00B26A88" w:rsidRDefault="00B26A88">
      <w:pPr>
        <w:pStyle w:val="BodyText"/>
        <w:rPr>
          <w:sz w:val="18"/>
        </w:rPr>
      </w:pPr>
    </w:p>
    <w:p w14:paraId="559E7AED" w14:textId="77777777" w:rsidR="00B26A88" w:rsidRDefault="00B26A88">
      <w:pPr>
        <w:pStyle w:val="BodyText"/>
        <w:spacing w:before="130"/>
        <w:rPr>
          <w:sz w:val="18"/>
        </w:rPr>
      </w:pPr>
    </w:p>
    <w:p w14:paraId="3BDEBC27" w14:textId="77777777" w:rsidR="00B26A88" w:rsidRDefault="00000000">
      <w:pPr>
        <w:ind w:left="1137"/>
        <w:rPr>
          <w:sz w:val="18"/>
        </w:rPr>
      </w:pPr>
      <w:r>
        <w:rPr>
          <w:noProof/>
        </w:rPr>
        <mc:AlternateContent>
          <mc:Choice Requires="wps">
            <w:drawing>
              <wp:anchor distT="0" distB="0" distL="0" distR="0" simplePos="0" relativeHeight="15737344" behindDoc="0" locked="0" layoutInCell="1" allowOverlap="1" wp14:anchorId="787D8B47" wp14:editId="0355142A">
                <wp:simplePos x="0" y="0"/>
                <wp:positionH relativeFrom="page">
                  <wp:posOffset>2015334</wp:posOffset>
                </wp:positionH>
                <wp:positionV relativeFrom="paragraph">
                  <wp:posOffset>210425</wp:posOffset>
                </wp:positionV>
                <wp:extent cx="152400" cy="671195"/>
                <wp:effectExtent l="0" t="0" r="0" b="0"/>
                <wp:wrapNone/>
                <wp:docPr id="86" name="Text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671195"/>
                        </a:xfrm>
                        <a:prstGeom prst="rect">
                          <a:avLst/>
                        </a:prstGeom>
                      </wps:spPr>
                      <wps:txbx>
                        <w:txbxContent>
                          <w:p w14:paraId="667DE23D" w14:textId="77777777" w:rsidR="00B26A88" w:rsidRDefault="00000000">
                            <w:pPr>
                              <w:spacing w:before="12"/>
                              <w:ind w:left="20"/>
                              <w:rPr>
                                <w:sz w:val="18"/>
                              </w:rPr>
                            </w:pPr>
                            <w:r>
                              <w:rPr>
                                <w:color w:val="4D4D4D"/>
                                <w:spacing w:val="-2"/>
                                <w:sz w:val="18"/>
                              </w:rPr>
                              <w:t>Time−Bin−30</w:t>
                            </w:r>
                          </w:p>
                        </w:txbxContent>
                      </wps:txbx>
                      <wps:bodyPr vert="vert270" wrap="square" lIns="0" tIns="0" rIns="0" bIns="0" rtlCol="0">
                        <a:noAutofit/>
                      </wps:bodyPr>
                    </wps:wsp>
                  </a:graphicData>
                </a:graphic>
              </wp:anchor>
            </w:drawing>
          </mc:Choice>
          <mc:Fallback>
            <w:pict>
              <v:shape w14:anchorId="787D8B47" id="Textbox 86" o:spid="_x0000_s1106" type="#_x0000_t202" style="position:absolute;left:0;text-align:left;margin-left:158.7pt;margin-top:16.55pt;width:12pt;height:52.85pt;z-index:157373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" filled="f" stroked="f">
                <v:textbox style="layout-flow:vertical;mso-layout-flow-alt:bottom-to-top" inset="0,0,0,0">
                  <w:txbxContent>
                    <w:p w14:paraId="667DE23D" w14:textId="77777777" w:rsidR="00B26A88" w:rsidRDefault="00000000">
                      <w:pPr>
                        <w:spacing w:before="12"/>
                        <w:ind w:left="20"/>
                        <w:rPr>
                          <w:sz w:val="18"/>
                        </w:rPr>
                      </w:pPr>
                      <w:r>
                        <w:rPr>
                          <w:color w:val="4D4D4D"/>
                          <w:spacing w:val="-2"/>
                          <w:sz w:val="18"/>
                        </w:rPr>
                        <w:t>Time−Bin−30</w:t>
                      </w:r>
                    </w:p>
                  </w:txbxContent>
                </v:textbox>
                <w10:wrap anchorx="page"/>
              </v:shape>
            </w:pict>
          </mc:Fallback>
        </mc:AlternateContent>
      </w:r>
      <w:r>
        <w:rPr>
          <w:noProof/>
        </w:rPr>
        <mc:AlternateContent>
          <mc:Choice Requires="wps">
            <w:drawing>
              <wp:anchor distT="0" distB="0" distL="0" distR="0" simplePos="0" relativeHeight="15737856" behindDoc="0" locked="0" layoutInCell="1" allowOverlap="1" wp14:anchorId="71F33BFD" wp14:editId="1B51439D">
                <wp:simplePos x="0" y="0"/>
                <wp:positionH relativeFrom="page">
                  <wp:posOffset>2384022</wp:posOffset>
                </wp:positionH>
                <wp:positionV relativeFrom="paragraph">
                  <wp:posOffset>210314</wp:posOffset>
                </wp:positionV>
                <wp:extent cx="152400" cy="285750"/>
                <wp:effectExtent l="0" t="0" r="0" b="0"/>
                <wp:wrapNone/>
                <wp:docPr id="87" name="Text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285750"/>
                        </a:xfrm>
                        <a:prstGeom prst="rect">
                          <a:avLst/>
                        </a:prstGeom>
                      </wps:spPr>
                      <wps:txbx>
                        <w:txbxContent>
                          <w:p w14:paraId="3EE40D5A" w14:textId="77777777" w:rsidR="00B26A88" w:rsidRDefault="00000000">
                            <w:pPr>
                              <w:spacing w:before="12"/>
                              <w:ind w:left="20"/>
                              <w:rPr>
                                <w:sz w:val="18"/>
                              </w:rPr>
                            </w:pPr>
                            <w:r>
                              <w:rPr>
                                <w:color w:val="4D4D4D"/>
                                <w:spacing w:val="-2"/>
                                <w:sz w:val="18"/>
                              </w:rPr>
                              <w:t>Other</w:t>
                            </w:r>
                          </w:p>
                        </w:txbxContent>
                      </wps:txbx>
                      <wps:bodyPr vert="vert270" wrap="square" lIns="0" tIns="0" rIns="0" bIns="0" rtlCol="0">
                        <a:noAutofit/>
                      </wps:bodyPr>
                    </wps:wsp>
                  </a:graphicData>
                </a:graphic>
              </wp:anchor>
            </w:drawing>
          </mc:Choice>
          <mc:Fallback>
            <w:pict>
              <v:shape w14:anchorId="71F33BFD" id="Textbox 87" o:spid="_x0000_s1107" type="#_x0000_t202" style="position:absolute;left:0;text-align:left;margin-left:187.7pt;margin-top:16.55pt;width:12pt;height:22.5pt;z-index:157378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" filled="f" stroked="f">
                <v:textbox style="layout-flow:vertical;mso-layout-flow-alt:bottom-to-top" inset="0,0,0,0">
                  <w:txbxContent>
                    <w:p w14:paraId="3EE40D5A" w14:textId="77777777" w:rsidR="00B26A88" w:rsidRDefault="00000000">
                      <w:pPr>
                        <w:spacing w:before="12"/>
                        <w:ind w:left="20"/>
                        <w:rPr>
                          <w:sz w:val="18"/>
                        </w:rPr>
                      </w:pPr>
                      <w:r>
                        <w:rPr>
                          <w:color w:val="4D4D4D"/>
                          <w:spacing w:val="-2"/>
                          <w:sz w:val="18"/>
                        </w:rPr>
                        <w:t>Other</w:t>
                      </w:r>
                    </w:p>
                  </w:txbxContent>
                </v:textbox>
                <w10:wrap anchorx="page"/>
              </v:shape>
            </w:pict>
          </mc:Fallback>
        </mc:AlternateContent>
      </w:r>
      <w:r>
        <w:rPr>
          <w:noProof/>
        </w:rPr>
        <mc:AlternateContent>
          <mc:Choice Requires="wps">
            <w:drawing>
              <wp:anchor distT="0" distB="0" distL="0" distR="0" simplePos="0" relativeHeight="15738368" behindDoc="0" locked="0" layoutInCell="1" allowOverlap="1" wp14:anchorId="179B9B67" wp14:editId="47A58F31">
                <wp:simplePos x="0" y="0"/>
                <wp:positionH relativeFrom="page">
                  <wp:posOffset>2752711</wp:posOffset>
                </wp:positionH>
                <wp:positionV relativeFrom="paragraph">
                  <wp:posOffset>210425</wp:posOffset>
                </wp:positionV>
                <wp:extent cx="152400" cy="671195"/>
                <wp:effectExtent l="0" t="0" r="0" b="0"/>
                <wp:wrapNone/>
                <wp:docPr id="88" name="Text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671195"/>
                        </a:xfrm>
                        <a:prstGeom prst="rect">
                          <a:avLst/>
                        </a:prstGeom>
                      </wps:spPr>
                      <wps:txbx>
                        <w:txbxContent>
                          <w:p w14:paraId="4B075001" w14:textId="77777777" w:rsidR="00B26A88" w:rsidRDefault="00000000">
                            <w:pPr>
                              <w:spacing w:before="12"/>
                              <w:ind w:left="20"/>
                              <w:rPr>
                                <w:sz w:val="18"/>
                              </w:rPr>
                            </w:pPr>
                            <w:r>
                              <w:rPr>
                                <w:color w:val="4D4D4D"/>
                                <w:spacing w:val="-2"/>
                                <w:sz w:val="18"/>
                              </w:rPr>
                              <w:t>Time−Bin−60</w:t>
                            </w:r>
                          </w:p>
                        </w:txbxContent>
                      </wps:txbx>
                      <wps:bodyPr vert="vert270" wrap="square" lIns="0" tIns="0" rIns="0" bIns="0" rtlCol="0">
                        <a:noAutofit/>
                      </wps:bodyPr>
                    </wps:wsp>
                  </a:graphicData>
                </a:graphic>
              </wp:anchor>
            </w:drawing>
          </mc:Choice>
          <mc:Fallback>
            <w:pict>
              <v:shape w14:anchorId="179B9B67" id="Textbox 88" o:spid="_x0000_s1108" type="#_x0000_t202" style="position:absolute;left:0;text-align:left;margin-left:216.75pt;margin-top:16.55pt;width:12pt;height:52.85pt;z-index:157383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" filled="f" stroked="f">
                <v:textbox style="layout-flow:vertical;mso-layout-flow-alt:bottom-to-top" inset="0,0,0,0">
                  <w:txbxContent>
                    <w:p w14:paraId="4B075001" w14:textId="77777777" w:rsidR="00B26A88" w:rsidRDefault="00000000">
                      <w:pPr>
                        <w:spacing w:before="12"/>
                        <w:ind w:left="20"/>
                        <w:rPr>
                          <w:sz w:val="18"/>
                        </w:rPr>
                      </w:pPr>
                      <w:r>
                        <w:rPr>
                          <w:color w:val="4D4D4D"/>
                          <w:spacing w:val="-2"/>
                          <w:sz w:val="18"/>
                        </w:rPr>
                        <w:t>Time−Bin−60</w:t>
                      </w:r>
                    </w:p>
                  </w:txbxContent>
                </v:textbox>
                <w10:wrap anchorx="page"/>
              </v:shape>
            </w:pict>
          </mc:Fallback>
        </mc:AlternateContent>
      </w:r>
      <w:r>
        <w:rPr>
          <w:noProof/>
        </w:rPr>
        <mc:AlternateContent>
          <mc:Choice Requires="wps">
            <w:drawing>
              <wp:anchor distT="0" distB="0" distL="0" distR="0" simplePos="0" relativeHeight="15738880" behindDoc="0" locked="0" layoutInCell="1" allowOverlap="1" wp14:anchorId="35731D4C" wp14:editId="1C37C5ED">
                <wp:simplePos x="0" y="0"/>
                <wp:positionH relativeFrom="page">
                  <wp:posOffset>3121399</wp:posOffset>
                </wp:positionH>
                <wp:positionV relativeFrom="paragraph">
                  <wp:posOffset>210425</wp:posOffset>
                </wp:positionV>
                <wp:extent cx="152400" cy="671195"/>
                <wp:effectExtent l="0" t="0" r="0" b="0"/>
                <wp:wrapNone/>
                <wp:docPr id="89"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671195"/>
                        </a:xfrm>
                        <a:prstGeom prst="rect">
                          <a:avLst/>
                        </a:prstGeom>
                      </wps:spPr>
                      <wps:txbx>
                        <w:txbxContent>
                          <w:p w14:paraId="5EA66983" w14:textId="77777777" w:rsidR="00B26A88" w:rsidRDefault="00000000">
                            <w:pPr>
                              <w:spacing w:before="12"/>
                              <w:ind w:left="20"/>
                              <w:rPr>
                                <w:sz w:val="18"/>
                              </w:rPr>
                            </w:pPr>
                            <w:r>
                              <w:rPr>
                                <w:color w:val="4D4D4D"/>
                                <w:spacing w:val="-2"/>
                                <w:sz w:val="18"/>
                              </w:rPr>
                              <w:t>Time−Bin−15</w:t>
                            </w:r>
                          </w:p>
                        </w:txbxContent>
                      </wps:txbx>
                      <wps:bodyPr vert="vert270" wrap="square" lIns="0" tIns="0" rIns="0" bIns="0" rtlCol="0">
                        <a:noAutofit/>
                      </wps:bodyPr>
                    </wps:wsp>
                  </a:graphicData>
                </a:graphic>
              </wp:anchor>
            </w:drawing>
          </mc:Choice>
          <mc:Fallback>
            <w:pict>
              <v:shape w14:anchorId="35731D4C" id="Textbox 89" o:spid="_x0000_s1109" type="#_x0000_t202" style="position:absolute;left:0;text-align:left;margin-left:245.8pt;margin-top:16.55pt;width:12pt;height:52.85pt;z-index:157388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" filled="f" stroked="f">
                <v:textbox style="layout-flow:vertical;mso-layout-flow-alt:bottom-to-top" inset="0,0,0,0">
                  <w:txbxContent>
                    <w:p w14:paraId="5EA66983" w14:textId="77777777" w:rsidR="00B26A88" w:rsidRDefault="00000000">
                      <w:pPr>
                        <w:spacing w:before="12"/>
                        <w:ind w:left="20"/>
                        <w:rPr>
                          <w:sz w:val="18"/>
                        </w:rPr>
                      </w:pPr>
                      <w:r>
                        <w:rPr>
                          <w:color w:val="4D4D4D"/>
                          <w:spacing w:val="-2"/>
                          <w:sz w:val="18"/>
                        </w:rPr>
                        <w:t>Time−Bin−15</w:t>
                      </w:r>
                    </w:p>
                  </w:txbxContent>
                </v:textbox>
                <w10:wrap anchorx="page"/>
              </v:shape>
            </w:pict>
          </mc:Fallback>
        </mc:AlternateContent>
      </w:r>
      <w:r>
        <w:rPr>
          <w:noProof/>
        </w:rPr>
        <mc:AlternateContent>
          <mc:Choice Requires="wps">
            <w:drawing>
              <wp:anchor distT="0" distB="0" distL="0" distR="0" simplePos="0" relativeHeight="15739392" behindDoc="0" locked="0" layoutInCell="1" allowOverlap="1" wp14:anchorId="22B0DC5B" wp14:editId="76025EEE">
                <wp:simplePos x="0" y="0"/>
                <wp:positionH relativeFrom="page">
                  <wp:posOffset>3490214</wp:posOffset>
                </wp:positionH>
                <wp:positionV relativeFrom="paragraph">
                  <wp:posOffset>210425</wp:posOffset>
                </wp:positionV>
                <wp:extent cx="152400" cy="671195"/>
                <wp:effectExtent l="0" t="0" r="0" b="0"/>
                <wp:wrapNone/>
                <wp:docPr id="90" name="Text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671195"/>
                        </a:xfrm>
                        <a:prstGeom prst="rect">
                          <a:avLst/>
                        </a:prstGeom>
                      </wps:spPr>
                      <wps:txbx>
                        <w:txbxContent>
                          <w:p w14:paraId="5066F36F" w14:textId="77777777" w:rsidR="00B26A88" w:rsidRDefault="00000000">
                            <w:pPr>
                              <w:spacing w:before="12"/>
                              <w:ind w:left="20"/>
                              <w:rPr>
                                <w:sz w:val="18"/>
                              </w:rPr>
                            </w:pPr>
                            <w:r>
                              <w:rPr>
                                <w:color w:val="4D4D4D"/>
                                <w:spacing w:val="-2"/>
                                <w:sz w:val="18"/>
                              </w:rPr>
                              <w:t>Time−Bin−10</w:t>
                            </w:r>
                          </w:p>
                        </w:txbxContent>
                      </wps:txbx>
                      <wps:bodyPr vert="vert270" wrap="square" lIns="0" tIns="0" rIns="0" bIns="0" rtlCol="0">
                        <a:noAutofit/>
                      </wps:bodyPr>
                    </wps:wsp>
                  </a:graphicData>
                </a:graphic>
              </wp:anchor>
            </w:drawing>
          </mc:Choice>
          <mc:Fallback>
            <w:pict>
              <v:shape w14:anchorId="22B0DC5B" id="Textbox 90" o:spid="_x0000_s1110" type="#_x0000_t202" style="position:absolute;left:0;text-align:left;margin-left:274.8pt;margin-top:16.55pt;width:12pt;height:52.85pt;z-index:157393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" filled="f" stroked="f">
                <v:textbox style="layout-flow:vertical;mso-layout-flow-alt:bottom-to-top" inset="0,0,0,0">
                  <w:txbxContent>
                    <w:p w14:paraId="5066F36F" w14:textId="77777777" w:rsidR="00B26A88" w:rsidRDefault="00000000">
                      <w:pPr>
                        <w:spacing w:before="12"/>
                        <w:ind w:left="20"/>
                        <w:rPr>
                          <w:sz w:val="18"/>
                        </w:rPr>
                      </w:pPr>
                      <w:r>
                        <w:rPr>
                          <w:color w:val="4D4D4D"/>
                          <w:spacing w:val="-2"/>
                          <w:sz w:val="18"/>
                        </w:rPr>
                        <w:t>Time−Bin−10</w:t>
                      </w:r>
                    </w:p>
                  </w:txbxContent>
                </v:textbox>
                <w10:wrap anchorx="page"/>
              </v:shape>
            </w:pict>
          </mc:Fallback>
        </mc:AlternateContent>
      </w:r>
      <w:r>
        <w:rPr>
          <w:noProof/>
        </w:rPr>
        <mc:AlternateContent>
          <mc:Choice Requires="wps">
            <w:drawing>
              <wp:anchor distT="0" distB="0" distL="0" distR="0" simplePos="0" relativeHeight="15739904" behindDoc="0" locked="0" layoutInCell="1" allowOverlap="1" wp14:anchorId="5400C26D" wp14:editId="3C2FB414">
                <wp:simplePos x="0" y="0"/>
                <wp:positionH relativeFrom="page">
                  <wp:posOffset>3858903</wp:posOffset>
                </wp:positionH>
                <wp:positionV relativeFrom="paragraph">
                  <wp:posOffset>210425</wp:posOffset>
                </wp:positionV>
                <wp:extent cx="152400" cy="671195"/>
                <wp:effectExtent l="0" t="0" r="0" b="0"/>
                <wp:wrapNone/>
                <wp:docPr id="91" name="Text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671195"/>
                        </a:xfrm>
                        <a:prstGeom prst="rect">
                          <a:avLst/>
                        </a:prstGeom>
                      </wps:spPr>
                      <wps:txbx>
                        <w:txbxContent>
                          <w:p w14:paraId="482748FE" w14:textId="77777777" w:rsidR="00B26A88" w:rsidRDefault="00000000">
                            <w:pPr>
                              <w:spacing w:before="12"/>
                              <w:ind w:left="20"/>
                              <w:rPr>
                                <w:sz w:val="18"/>
                              </w:rPr>
                            </w:pPr>
                            <w:r>
                              <w:rPr>
                                <w:color w:val="4D4D4D"/>
                                <w:spacing w:val="-2"/>
                                <w:sz w:val="18"/>
                              </w:rPr>
                              <w:t>Time−Bin−20</w:t>
                            </w:r>
                          </w:p>
                        </w:txbxContent>
                      </wps:txbx>
                      <wps:bodyPr vert="vert270" wrap="square" lIns="0" tIns="0" rIns="0" bIns="0" rtlCol="0">
                        <a:noAutofit/>
                      </wps:bodyPr>
                    </wps:wsp>
                  </a:graphicData>
                </a:graphic>
              </wp:anchor>
            </w:drawing>
          </mc:Choice>
          <mc:Fallback>
            <w:pict>
              <v:shape w14:anchorId="5400C26D" id="Textbox 91" o:spid="_x0000_s1111" type="#_x0000_t202" style="position:absolute;left:0;text-align:left;margin-left:303.85pt;margin-top:16.55pt;width:12pt;height:52.85pt;z-index:157399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" filled="f" stroked="f">
                <v:textbox style="layout-flow:vertical;mso-layout-flow-alt:bottom-to-top" inset="0,0,0,0">
                  <w:txbxContent>
                    <w:p w14:paraId="482748FE" w14:textId="77777777" w:rsidR="00B26A88" w:rsidRDefault="00000000">
                      <w:pPr>
                        <w:spacing w:before="12"/>
                        <w:ind w:left="20"/>
                        <w:rPr>
                          <w:sz w:val="18"/>
                        </w:rPr>
                      </w:pPr>
                      <w:r>
                        <w:rPr>
                          <w:color w:val="4D4D4D"/>
                          <w:spacing w:val="-2"/>
                          <w:sz w:val="18"/>
                        </w:rPr>
                        <w:t>Time−Bin−20</w:t>
                      </w:r>
                    </w:p>
                  </w:txbxContent>
                </v:textbox>
                <w10:wrap anchorx="page"/>
              </v:shape>
            </w:pict>
          </mc:Fallback>
        </mc:AlternateContent>
      </w:r>
      <w:r>
        <w:rPr>
          <w:noProof/>
        </w:rPr>
        <mc:AlternateContent>
          <mc:Choice Requires="wps">
            <w:drawing>
              <wp:anchor distT="0" distB="0" distL="0" distR="0" simplePos="0" relativeHeight="15740416" behindDoc="0" locked="0" layoutInCell="1" allowOverlap="1" wp14:anchorId="0D1C2D00" wp14:editId="0CF7024A">
                <wp:simplePos x="0" y="0"/>
                <wp:positionH relativeFrom="page">
                  <wp:posOffset>4227591</wp:posOffset>
                </wp:positionH>
                <wp:positionV relativeFrom="paragraph">
                  <wp:posOffset>210425</wp:posOffset>
                </wp:positionV>
                <wp:extent cx="152400" cy="614045"/>
                <wp:effectExtent l="0" t="0" r="0" b="0"/>
                <wp:wrapNone/>
                <wp:docPr id="92" name="Text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614045"/>
                        </a:xfrm>
                        <a:prstGeom prst="rect">
                          <a:avLst/>
                        </a:prstGeom>
                      </wps:spPr>
                      <wps:txbx>
                        <w:txbxContent>
                          <w:p w14:paraId="6C28DEBD" w14:textId="77777777" w:rsidR="00B26A88" w:rsidRDefault="00000000">
                            <w:pPr>
                              <w:spacing w:before="12"/>
                              <w:ind w:left="20"/>
                              <w:rPr>
                                <w:sz w:val="18"/>
                              </w:rPr>
                            </w:pPr>
                            <w:r>
                              <w:rPr>
                                <w:color w:val="4D4D4D"/>
                                <w:spacing w:val="-2"/>
                                <w:sz w:val="18"/>
                              </w:rPr>
                              <w:t>Time−Bin−5</w:t>
                            </w:r>
                          </w:p>
                        </w:txbxContent>
                      </wps:txbx>
                      <wps:bodyPr vert="vert270" wrap="square" lIns="0" tIns="0" rIns="0" bIns="0" rtlCol="0">
                        <a:noAutofit/>
                      </wps:bodyPr>
                    </wps:wsp>
                  </a:graphicData>
                </a:graphic>
              </wp:anchor>
            </w:drawing>
          </mc:Choice>
          <mc:Fallback>
            <w:pict>
              <v:shape w14:anchorId="0D1C2D00" id="Textbox 92" o:spid="_x0000_s1112" type="#_x0000_t202" style="position:absolute;left:0;text-align:left;margin-left:332.9pt;margin-top:16.55pt;width:12pt;height:48.35pt;z-index:157404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" filled="f" stroked="f">
                <v:textbox style="layout-flow:vertical;mso-layout-flow-alt:bottom-to-top" inset="0,0,0,0">
                  <w:txbxContent>
                    <w:p w14:paraId="6C28DEBD" w14:textId="77777777" w:rsidR="00B26A88" w:rsidRDefault="00000000">
                      <w:pPr>
                        <w:spacing w:before="12"/>
                        <w:ind w:left="20"/>
                        <w:rPr>
                          <w:sz w:val="18"/>
                        </w:rPr>
                      </w:pPr>
                      <w:r>
                        <w:rPr>
                          <w:color w:val="4D4D4D"/>
                          <w:spacing w:val="-2"/>
                          <w:sz w:val="18"/>
                        </w:rPr>
                        <w:t>Time−Bin−5</w:t>
                      </w:r>
                    </w:p>
                  </w:txbxContent>
                </v:textbox>
                <w10:wrap anchorx="page"/>
              </v:shape>
            </w:pict>
          </mc:Fallback>
        </mc:AlternateContent>
      </w:r>
      <w:r>
        <w:rPr>
          <w:noProof/>
        </w:rPr>
        <mc:AlternateContent>
          <mc:Choice Requires="wps">
            <w:drawing>
              <wp:anchor distT="0" distB="0" distL="0" distR="0" simplePos="0" relativeHeight="15740928" behindDoc="0" locked="0" layoutInCell="1" allowOverlap="1" wp14:anchorId="7B1F8794" wp14:editId="03A12989">
                <wp:simplePos x="0" y="0"/>
                <wp:positionH relativeFrom="page">
                  <wp:posOffset>4596279</wp:posOffset>
                </wp:positionH>
                <wp:positionV relativeFrom="paragraph">
                  <wp:posOffset>210425</wp:posOffset>
                </wp:positionV>
                <wp:extent cx="152400" cy="728345"/>
                <wp:effectExtent l="0" t="0" r="0" b="0"/>
                <wp:wrapNone/>
                <wp:docPr id="93" name="Text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728345"/>
                        </a:xfrm>
                        <a:prstGeom prst="rect">
                          <a:avLst/>
                        </a:prstGeom>
                      </wps:spPr>
                      <wps:txbx>
                        <w:txbxContent>
                          <w:p w14:paraId="507F3FE6" w14:textId="77777777" w:rsidR="00B26A88" w:rsidRDefault="00000000">
                            <w:pPr>
                              <w:spacing w:before="12"/>
                              <w:ind w:left="20"/>
                              <w:rPr>
                                <w:sz w:val="18"/>
                              </w:rPr>
                            </w:pPr>
                            <w:r>
                              <w:rPr>
                                <w:color w:val="4D4D4D"/>
                                <w:spacing w:val="-2"/>
                                <w:sz w:val="18"/>
                              </w:rPr>
                              <w:t>Time−Bin−120</w:t>
                            </w:r>
                          </w:p>
                        </w:txbxContent>
                      </wps:txbx>
                      <wps:bodyPr vert="vert270" wrap="square" lIns="0" tIns="0" rIns="0" bIns="0" rtlCol="0">
                        <a:noAutofit/>
                      </wps:bodyPr>
                    </wps:wsp>
                  </a:graphicData>
                </a:graphic>
              </wp:anchor>
            </w:drawing>
          </mc:Choice>
          <mc:Fallback>
            <w:pict>
              <v:shape w14:anchorId="7B1F8794" id="Textbox 93" o:spid="_x0000_s1113" type="#_x0000_t202" style="position:absolute;left:0;text-align:left;margin-left:361.9pt;margin-top:16.55pt;width:12pt;height:57.35pt;z-index:15740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" filled="f" stroked="f">
                <v:textbox style="layout-flow:vertical;mso-layout-flow-alt:bottom-to-top" inset="0,0,0,0">
                  <w:txbxContent>
                    <w:p w14:paraId="507F3FE6" w14:textId="77777777" w:rsidR="00B26A88" w:rsidRDefault="00000000">
                      <w:pPr>
                        <w:spacing w:before="12"/>
                        <w:ind w:left="20"/>
                        <w:rPr>
                          <w:sz w:val="18"/>
                        </w:rPr>
                      </w:pPr>
                      <w:r>
                        <w:rPr>
                          <w:color w:val="4D4D4D"/>
                          <w:spacing w:val="-2"/>
                          <w:sz w:val="18"/>
                        </w:rPr>
                        <w:t>Time−Bin−120</w:t>
                      </w:r>
                    </w:p>
                  </w:txbxContent>
                </v:textbox>
                <w10:wrap anchorx="page"/>
              </v:shape>
            </w:pict>
          </mc:Fallback>
        </mc:AlternateContent>
      </w:r>
      <w:r>
        <w:rPr>
          <w:noProof/>
        </w:rPr>
        <mc:AlternateContent>
          <mc:Choice Requires="wps">
            <w:drawing>
              <wp:anchor distT="0" distB="0" distL="0" distR="0" simplePos="0" relativeHeight="15741440" behindDoc="0" locked="0" layoutInCell="1" allowOverlap="1" wp14:anchorId="58C32E7B" wp14:editId="52DB09FC">
                <wp:simplePos x="0" y="0"/>
                <wp:positionH relativeFrom="page">
                  <wp:posOffset>4964968</wp:posOffset>
                </wp:positionH>
                <wp:positionV relativeFrom="paragraph">
                  <wp:posOffset>210425</wp:posOffset>
                </wp:positionV>
                <wp:extent cx="152400" cy="728345"/>
                <wp:effectExtent l="0" t="0" r="0" b="0"/>
                <wp:wrapNone/>
                <wp:docPr id="94" name="Text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728345"/>
                        </a:xfrm>
                        <a:prstGeom prst="rect">
                          <a:avLst/>
                        </a:prstGeom>
                      </wps:spPr>
                      <wps:txbx>
                        <w:txbxContent>
                          <w:p w14:paraId="2B10B216" w14:textId="77777777" w:rsidR="00B26A88" w:rsidRDefault="00000000">
                            <w:pPr>
                              <w:spacing w:before="12"/>
                              <w:ind w:left="20"/>
                              <w:rPr>
                                <w:sz w:val="18"/>
                              </w:rPr>
                            </w:pPr>
                            <w:r>
                              <w:rPr>
                                <w:color w:val="4D4D4D"/>
                                <w:spacing w:val="-2"/>
                                <w:sz w:val="18"/>
                              </w:rPr>
                              <w:t>Time−Bin−180</w:t>
                            </w:r>
                          </w:p>
                        </w:txbxContent>
                      </wps:txbx>
                      <wps:bodyPr vert="vert270" wrap="square" lIns="0" tIns="0" rIns="0" bIns="0" rtlCol="0">
                        <a:noAutofit/>
                      </wps:bodyPr>
                    </wps:wsp>
                  </a:graphicData>
                </a:graphic>
              </wp:anchor>
            </w:drawing>
          </mc:Choice>
          <mc:Fallback>
            <w:pict>
              <v:shape w14:anchorId="58C32E7B" id="Textbox 94" o:spid="_x0000_s1114" type="#_x0000_t202" style="position:absolute;left:0;text-align:left;margin-left:390.95pt;margin-top:16.55pt;width:12pt;height:57.35pt;z-index:157414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" filled="f" stroked="f">
                <v:textbox style="layout-flow:vertical;mso-layout-flow-alt:bottom-to-top" inset="0,0,0,0">
                  <w:txbxContent>
                    <w:p w14:paraId="2B10B216" w14:textId="77777777" w:rsidR="00B26A88" w:rsidRDefault="00000000">
                      <w:pPr>
                        <w:spacing w:before="12"/>
                        <w:ind w:left="20"/>
                        <w:rPr>
                          <w:sz w:val="18"/>
                        </w:rPr>
                      </w:pPr>
                      <w:r>
                        <w:rPr>
                          <w:color w:val="4D4D4D"/>
                          <w:spacing w:val="-2"/>
                          <w:sz w:val="18"/>
                        </w:rPr>
                        <w:t>Time−Bin−180</w:t>
                      </w:r>
                    </w:p>
                  </w:txbxContent>
                </v:textbox>
                <w10:wrap anchorx="page"/>
              </v:shape>
            </w:pict>
          </mc:Fallback>
        </mc:AlternateContent>
      </w:r>
      <w:r>
        <w:rPr>
          <w:noProof/>
        </w:rPr>
        <mc:AlternateContent>
          <mc:Choice Requires="wps">
            <w:drawing>
              <wp:anchor distT="0" distB="0" distL="0" distR="0" simplePos="0" relativeHeight="15741952" behindDoc="0" locked="0" layoutInCell="1" allowOverlap="1" wp14:anchorId="381AF891" wp14:editId="7DBE9B5A">
                <wp:simplePos x="0" y="0"/>
                <wp:positionH relativeFrom="page">
                  <wp:posOffset>5333783</wp:posOffset>
                </wp:positionH>
                <wp:positionV relativeFrom="paragraph">
                  <wp:posOffset>210413</wp:posOffset>
                </wp:positionV>
                <wp:extent cx="152400" cy="848994"/>
                <wp:effectExtent l="0" t="0" r="0" b="0"/>
                <wp:wrapNone/>
                <wp:docPr id="95" name="Text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848994"/>
                        </a:xfrm>
                        <a:prstGeom prst="rect">
                          <a:avLst/>
                        </a:prstGeom>
                      </wps:spPr>
                      <wps:txbx>
                        <w:txbxContent>
                          <w:p w14:paraId="4267E598" w14:textId="77777777" w:rsidR="00B26A88" w:rsidRDefault="00000000">
                            <w:pPr>
                              <w:spacing w:before="12"/>
                              <w:ind w:left="20"/>
                              <w:rPr>
                                <w:sz w:val="18"/>
                              </w:rPr>
                            </w:pPr>
                            <w:r>
                              <w:rPr>
                                <w:color w:val="4D4D4D"/>
                                <w:spacing w:val="-2"/>
                                <w:sz w:val="18"/>
                              </w:rPr>
                              <w:t>Time−Rolling−30</w:t>
                            </w:r>
                          </w:p>
                        </w:txbxContent>
                      </wps:txbx>
                      <wps:bodyPr vert="vert270" wrap="square" lIns="0" tIns="0" rIns="0" bIns="0" rtlCol="0">
                        <a:noAutofit/>
                      </wps:bodyPr>
                    </wps:wsp>
                  </a:graphicData>
                </a:graphic>
              </wp:anchor>
            </w:drawing>
          </mc:Choice>
          <mc:Fallback>
            <w:pict>
              <v:shape w14:anchorId="381AF891" id="Textbox 95" o:spid="_x0000_s1115" type="#_x0000_t202" style="position:absolute;left:0;text-align:left;margin-left:420pt;margin-top:16.55pt;width:12pt;height:66.85pt;z-index:157419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" filled="f" stroked="f">
                <v:textbox style="layout-flow:vertical;mso-layout-flow-alt:bottom-to-top" inset="0,0,0,0">
                  <w:txbxContent>
                    <w:p w14:paraId="4267E598" w14:textId="77777777" w:rsidR="00B26A88" w:rsidRDefault="00000000">
                      <w:pPr>
                        <w:spacing w:before="12"/>
                        <w:ind w:left="20"/>
                        <w:rPr>
                          <w:sz w:val="18"/>
                        </w:rPr>
                      </w:pPr>
                      <w:r>
                        <w:rPr>
                          <w:color w:val="4D4D4D"/>
                          <w:spacing w:val="-2"/>
                          <w:sz w:val="18"/>
                        </w:rPr>
                        <w:t>Time−Rolling−30</w:t>
                      </w:r>
                    </w:p>
                  </w:txbxContent>
                </v:textbox>
                <w10:wrap anchorx="page"/>
              </v:shape>
            </w:pict>
          </mc:Fallback>
        </mc:AlternateContent>
      </w:r>
      <w:r>
        <w:rPr>
          <w:noProof/>
        </w:rPr>
        <mc:AlternateContent>
          <mc:Choice Requires="wps">
            <w:drawing>
              <wp:anchor distT="0" distB="0" distL="0" distR="0" simplePos="0" relativeHeight="15742976" behindDoc="0" locked="0" layoutInCell="1" allowOverlap="1" wp14:anchorId="145AD33E" wp14:editId="7B66BBA0">
                <wp:simplePos x="0" y="0"/>
                <wp:positionH relativeFrom="page">
                  <wp:posOffset>6071160</wp:posOffset>
                </wp:positionH>
                <wp:positionV relativeFrom="paragraph">
                  <wp:posOffset>210333</wp:posOffset>
                </wp:positionV>
                <wp:extent cx="152400" cy="476250"/>
                <wp:effectExtent l="0" t="0" r="0" b="0"/>
                <wp:wrapNone/>
                <wp:docPr id="96" name="Text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476250"/>
                        </a:xfrm>
                        <a:prstGeom prst="rect">
                          <a:avLst/>
                        </a:prstGeom>
                      </wps:spPr>
                      <wps:txbx>
                        <w:txbxContent>
                          <w:p w14:paraId="7070FED0" w14:textId="77777777" w:rsidR="00B26A88" w:rsidRDefault="00000000">
                            <w:pPr>
                              <w:spacing w:before="12"/>
                              <w:ind w:left="20"/>
                              <w:rPr>
                                <w:sz w:val="18"/>
                              </w:rPr>
                            </w:pPr>
                            <w:r>
                              <w:rPr>
                                <w:color w:val="4D4D4D"/>
                                <w:spacing w:val="-2"/>
                                <w:sz w:val="18"/>
                              </w:rPr>
                              <w:t>Ensemble</w:t>
                            </w:r>
                          </w:p>
                        </w:txbxContent>
                      </wps:txbx>
                      <wps:bodyPr vert="vert270" wrap="square" lIns="0" tIns="0" rIns="0" bIns="0" rtlCol="0">
                        <a:noAutofit/>
                      </wps:bodyPr>
                    </wps:wsp>
                  </a:graphicData>
                </a:graphic>
              </wp:anchor>
            </w:drawing>
          </mc:Choice>
          <mc:Fallback>
            <w:pict>
              <v:shape w14:anchorId="145AD33E" id="Textbox 96" o:spid="_x0000_s1116" type="#_x0000_t202" style="position:absolute;left:0;text-align:left;margin-left:478.05pt;margin-top:16.55pt;width:12pt;height:37.5pt;z-index:157429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" filled="f" stroked="f">
                <v:textbox style="layout-flow:vertical;mso-layout-flow-alt:bottom-to-top" inset="0,0,0,0">
                  <w:txbxContent>
                    <w:p w14:paraId="7070FED0" w14:textId="77777777" w:rsidR="00B26A88" w:rsidRDefault="00000000">
                      <w:pPr>
                        <w:spacing w:before="12"/>
                        <w:ind w:left="20"/>
                        <w:rPr>
                          <w:sz w:val="18"/>
                        </w:rPr>
                      </w:pPr>
                      <w:r>
                        <w:rPr>
                          <w:color w:val="4D4D4D"/>
                          <w:spacing w:val="-2"/>
                          <w:sz w:val="18"/>
                        </w:rPr>
                        <w:t>Ensemble</w:t>
                      </w:r>
                    </w:p>
                  </w:txbxContent>
                </v:textbox>
                <w10:wrap anchorx="page"/>
              </v:shape>
            </w:pict>
          </mc:Fallback>
        </mc:AlternateContent>
      </w:r>
      <w:r>
        <w:rPr>
          <w:color w:val="4D4D4D"/>
          <w:spacing w:val="-10"/>
          <w:sz w:val="18"/>
        </w:rPr>
        <w:t>0</w:t>
      </w:r>
    </w:p>
    <w:p w14:paraId="6AE4E6C7" w14:textId="77777777" w:rsidR="00B26A88" w:rsidRDefault="00B26A88">
      <w:pPr>
        <w:pStyle w:val="BodyText"/>
      </w:pPr>
    </w:p>
    <w:p w14:paraId="6A764C7D" w14:textId="77777777" w:rsidR="00B26A88" w:rsidRDefault="00B26A88">
      <w:pPr>
        <w:pStyle w:val="BodyText"/>
      </w:pPr>
    </w:p>
    <w:p w14:paraId="57613C56" w14:textId="77777777" w:rsidR="00B26A88" w:rsidRDefault="00B26A88">
      <w:pPr>
        <w:pStyle w:val="BodyText"/>
      </w:pPr>
    </w:p>
    <w:p w14:paraId="4854A2C8" w14:textId="77777777" w:rsidR="00B26A88" w:rsidRDefault="00B26A88">
      <w:pPr>
        <w:pStyle w:val="BodyText"/>
      </w:pPr>
    </w:p>
    <w:p w14:paraId="71F5AFF0" w14:textId="77777777" w:rsidR="00B26A88" w:rsidRDefault="00B26A88">
      <w:pPr>
        <w:pStyle w:val="BodyText"/>
        <w:spacing w:before="187"/>
      </w:pPr>
    </w:p>
    <w:p w14:paraId="796B8FDB" w14:textId="77777777" w:rsidR="00B26A88" w:rsidRDefault="00000000">
      <w:pPr>
        <w:pStyle w:val="BodyText"/>
        <w:ind w:left="617"/>
        <w:jc w:val="center"/>
      </w:pPr>
      <w:r>
        <w:rPr>
          <w:noProof/>
        </w:rPr>
        <mc:AlternateContent>
          <mc:Choice Requires="wps">
            <w:drawing>
              <wp:anchor distT="0" distB="0" distL="0" distR="0" simplePos="0" relativeHeight="15742464" behindDoc="0" locked="0" layoutInCell="1" allowOverlap="1" wp14:anchorId="2F38DB9E" wp14:editId="334E04DB">
                <wp:simplePos x="0" y="0"/>
                <wp:positionH relativeFrom="page">
                  <wp:posOffset>5702472</wp:posOffset>
                </wp:positionH>
                <wp:positionV relativeFrom="paragraph">
                  <wp:posOffset>-842992</wp:posOffset>
                </wp:positionV>
                <wp:extent cx="152400" cy="859155"/>
                <wp:effectExtent l="0" t="0" r="0" b="0"/>
                <wp:wrapNone/>
                <wp:docPr id="97" name="Text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859155"/>
                        </a:xfrm>
                        <a:prstGeom prst="rect">
                          <a:avLst/>
                        </a:prstGeom>
                      </wps:spPr>
                      <wps:txbx>
                        <w:txbxContent>
                          <w:p w14:paraId="3CBE9601" w14:textId="77777777" w:rsidR="00B26A88" w:rsidRDefault="00000000">
                            <w:pPr>
                              <w:spacing w:before="12"/>
                              <w:ind w:left="20"/>
                              <w:rPr>
                                <w:sz w:val="18"/>
                              </w:rPr>
                            </w:pPr>
                            <w:r>
                              <w:rPr>
                                <w:color w:val="4D4D4D"/>
                                <w:spacing w:val="-2"/>
                                <w:sz w:val="18"/>
                              </w:rPr>
                              <w:t>Breath−Rolling−5</w:t>
                            </w:r>
                          </w:p>
                        </w:txbxContent>
                      </wps:txbx>
                      <wps:bodyPr vert="vert270" wrap="square" lIns="0" tIns="0" rIns="0" bIns="0" rtlCol="0">
                        <a:noAutofit/>
                      </wps:bodyPr>
                    </wps:wsp>
                  </a:graphicData>
                </a:graphic>
              </wp:anchor>
            </w:drawing>
          </mc:Choice>
          <mc:Fallback>
            <w:pict>
              <v:shape w14:anchorId="2F38DB9E" id="Textbox 97" o:spid="_x0000_s1117" type="#_x0000_t202" style="position:absolute;left:0;text-align:left;margin-left:449pt;margin-top:-66.4pt;width:12pt;height:67.65pt;z-index:157424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" filled="f" stroked="f">
                <v:textbox style="layout-flow:vertical;mso-layout-flow-alt:bottom-to-top" inset="0,0,0,0">
                  <w:txbxContent>
                    <w:p w14:paraId="3CBE9601" w14:textId="77777777" w:rsidR="00B26A88" w:rsidRDefault="00000000">
                      <w:pPr>
                        <w:spacing w:before="12"/>
                        <w:ind w:left="20"/>
                        <w:rPr>
                          <w:sz w:val="18"/>
                        </w:rPr>
                      </w:pPr>
                      <w:r>
                        <w:rPr>
                          <w:color w:val="4D4D4D"/>
                          <w:spacing w:val="-2"/>
                          <w:sz w:val="18"/>
                        </w:rPr>
                        <w:t>Breath−Rolling−5</w:t>
                      </w:r>
                    </w:p>
                  </w:txbxContent>
                </v:textbox>
                <w10:wrap anchorx="page"/>
              </v:shape>
            </w:pict>
          </mc:Fallback>
        </mc:AlternateContent>
      </w:r>
      <w:r>
        <w:rPr>
          <w:spacing w:val="-2"/>
        </w:rPr>
        <w:t>Averaging</w:t>
      </w:r>
      <w:r>
        <w:rPr>
          <w:spacing w:val="-3"/>
        </w:rPr>
        <w:t xml:space="preserve"> </w:t>
      </w:r>
      <w:r>
        <w:rPr>
          <w:spacing w:val="-2"/>
        </w:rPr>
        <w:t>Procedure</w:t>
      </w:r>
    </w:p>
    <w:p w14:paraId="2E7AC690" w14:textId="77777777" w:rsidR="00B26A88" w:rsidRDefault="00B26A88">
      <w:pPr>
        <w:pStyle w:val="BodyText"/>
        <w:spacing w:before="40"/>
      </w:pPr>
    </w:p>
    <w:p w14:paraId="37203B7C" w14:textId="77777777" w:rsidR="00B26A88" w:rsidRDefault="00000000">
      <w:pPr>
        <w:pStyle w:val="BodyText"/>
        <w:spacing w:before="1" w:line="256" w:lineRule="auto"/>
        <w:ind w:left="1040" w:right="106" w:hanging="931"/>
        <w:jc w:val="both"/>
      </w:pPr>
      <w:r>
        <w:rPr>
          <w:w w:val="105"/>
        </w:rPr>
        <w:t>Figure 5: Prevalence</w:t>
      </w:r>
      <w:r>
        <w:rPr>
          <w:spacing w:val="36"/>
          <w:w w:val="105"/>
        </w:rPr>
        <w:t xml:space="preserve"> </w:t>
      </w:r>
      <w:r>
        <w:rPr>
          <w:w w:val="105"/>
        </w:rPr>
        <w:t>of</w:t>
      </w:r>
      <w:r>
        <w:rPr>
          <w:spacing w:val="36"/>
          <w:w w:val="105"/>
        </w:rPr>
        <w:t xml:space="preserve"> </w:t>
      </w:r>
      <w:r>
        <w:rPr>
          <w:w w:val="105"/>
        </w:rPr>
        <w:t>complete</w:t>
      </w:r>
      <w:r>
        <w:rPr>
          <w:spacing w:val="36"/>
          <w:w w:val="105"/>
        </w:rPr>
        <w:t xml:space="preserve"> </w:t>
      </w:r>
      <w:r>
        <w:rPr>
          <w:w w:val="105"/>
        </w:rPr>
        <w:t>averaging</w:t>
      </w:r>
      <w:r>
        <w:rPr>
          <w:spacing w:val="36"/>
          <w:w w:val="105"/>
        </w:rPr>
        <w:t xml:space="preserve"> </w:t>
      </w:r>
      <w:r>
        <w:rPr>
          <w:w w:val="105"/>
        </w:rPr>
        <w:t>procedures.</w:t>
      </w:r>
      <w:r>
        <w:rPr>
          <w:spacing w:val="80"/>
          <w:w w:val="105"/>
        </w:rPr>
        <w:t xml:space="preserve"> </w:t>
      </w:r>
      <w:r>
        <w:rPr>
          <w:w w:val="105"/>
        </w:rPr>
        <w:t>The</w:t>
      </w:r>
      <w:r>
        <w:rPr>
          <w:spacing w:val="36"/>
          <w:w w:val="105"/>
        </w:rPr>
        <w:t xml:space="preserve"> </w:t>
      </w:r>
      <w:r>
        <w:rPr>
          <w:w w:val="105"/>
        </w:rPr>
        <w:t>numbers</w:t>
      </w:r>
      <w:r>
        <w:rPr>
          <w:spacing w:val="36"/>
          <w:w w:val="105"/>
        </w:rPr>
        <w:t xml:space="preserve"> </w:t>
      </w:r>
      <w:r>
        <w:rPr>
          <w:w w:val="105"/>
        </w:rPr>
        <w:t>in</w:t>
      </w:r>
      <w:r>
        <w:rPr>
          <w:spacing w:val="36"/>
          <w:w w:val="105"/>
        </w:rPr>
        <w:t xml:space="preserve"> </w:t>
      </w:r>
      <w:r>
        <w:rPr>
          <w:w w:val="105"/>
        </w:rPr>
        <w:t>each</w:t>
      </w:r>
      <w:r>
        <w:rPr>
          <w:spacing w:val="36"/>
          <w:w w:val="105"/>
        </w:rPr>
        <w:t xml:space="preserve"> </w:t>
      </w:r>
      <w:r>
        <w:rPr>
          <w:w w:val="105"/>
        </w:rPr>
        <w:t>column</w:t>
      </w:r>
      <w:r>
        <w:rPr>
          <w:spacing w:val="36"/>
          <w:w w:val="105"/>
        </w:rPr>
        <w:t xml:space="preserve"> </w:t>
      </w:r>
      <w:r>
        <w:rPr>
          <w:w w:val="105"/>
        </w:rPr>
        <w:t>label are</w:t>
      </w:r>
      <w:r>
        <w:rPr>
          <w:spacing w:val="40"/>
          <w:w w:val="105"/>
        </w:rPr>
        <w:t xml:space="preserve"> </w:t>
      </w:r>
      <w:r>
        <w:rPr>
          <w:w w:val="105"/>
        </w:rPr>
        <w:t>in</w:t>
      </w:r>
      <w:r>
        <w:rPr>
          <w:spacing w:val="40"/>
          <w:w w:val="105"/>
        </w:rPr>
        <w:t xml:space="preserve"> </w:t>
      </w:r>
      <w:r>
        <w:rPr>
          <w:w w:val="105"/>
        </w:rPr>
        <w:t>seconds</w:t>
      </w:r>
      <w:r>
        <w:rPr>
          <w:spacing w:val="40"/>
          <w:w w:val="105"/>
        </w:rPr>
        <w:t xml:space="preserve"> </w:t>
      </w:r>
      <w:r>
        <w:rPr>
          <w:w w:val="105"/>
        </w:rPr>
        <w:t>for</w:t>
      </w:r>
      <w:r>
        <w:rPr>
          <w:spacing w:val="40"/>
          <w:w w:val="105"/>
        </w:rPr>
        <w:t xml:space="preserve"> </w:t>
      </w:r>
      <w:r>
        <w:rPr>
          <w:w w:val="105"/>
        </w:rPr>
        <w:t>time</w:t>
      </w:r>
      <w:r>
        <w:rPr>
          <w:spacing w:val="40"/>
          <w:w w:val="105"/>
        </w:rPr>
        <w:t xml:space="preserve"> </w:t>
      </w:r>
      <w:r>
        <w:rPr>
          <w:w w:val="105"/>
        </w:rPr>
        <w:t>averages</w:t>
      </w:r>
      <w:r>
        <w:rPr>
          <w:spacing w:val="40"/>
          <w:w w:val="105"/>
        </w:rPr>
        <w:t xml:space="preserve"> </w:t>
      </w:r>
      <w:r>
        <w:rPr>
          <w:w w:val="105"/>
        </w:rPr>
        <w:t>and</w:t>
      </w:r>
      <w:r>
        <w:rPr>
          <w:spacing w:val="40"/>
          <w:w w:val="105"/>
        </w:rPr>
        <w:t xml:space="preserve"> </w:t>
      </w:r>
      <w:r>
        <w:rPr>
          <w:w w:val="105"/>
        </w:rPr>
        <w:t>the</w:t>
      </w:r>
      <w:r>
        <w:rPr>
          <w:spacing w:val="40"/>
          <w:w w:val="105"/>
        </w:rPr>
        <w:t xml:space="preserve"> </w:t>
      </w:r>
      <w:r>
        <w:rPr>
          <w:w w:val="105"/>
        </w:rPr>
        <w:t>number</w:t>
      </w:r>
      <w:r>
        <w:rPr>
          <w:spacing w:val="40"/>
          <w:w w:val="105"/>
        </w:rPr>
        <w:t xml:space="preserve"> </w:t>
      </w:r>
      <w:r>
        <w:rPr>
          <w:w w:val="105"/>
        </w:rPr>
        <w:t>of</w:t>
      </w:r>
      <w:r>
        <w:rPr>
          <w:spacing w:val="40"/>
          <w:w w:val="105"/>
        </w:rPr>
        <w:t xml:space="preserve"> </w:t>
      </w:r>
      <w:r>
        <w:rPr>
          <w:w w:val="105"/>
        </w:rPr>
        <w:t>breaths</w:t>
      </w:r>
      <w:r>
        <w:rPr>
          <w:spacing w:val="40"/>
          <w:w w:val="105"/>
        </w:rPr>
        <w:t xml:space="preserve"> </w:t>
      </w:r>
      <w:r>
        <w:rPr>
          <w:w w:val="105"/>
        </w:rPr>
        <w:t>for</w:t>
      </w:r>
      <w:r>
        <w:rPr>
          <w:spacing w:val="40"/>
          <w:w w:val="105"/>
        </w:rPr>
        <w:t xml:space="preserve"> </w:t>
      </w:r>
      <w:r>
        <w:rPr>
          <w:w w:val="105"/>
        </w:rPr>
        <w:t>breath</w:t>
      </w:r>
      <w:r>
        <w:rPr>
          <w:spacing w:val="40"/>
          <w:w w:val="105"/>
        </w:rPr>
        <w:t xml:space="preserve"> </w:t>
      </w:r>
      <w:r>
        <w:rPr>
          <w:w w:val="105"/>
        </w:rPr>
        <w:t>averages. The “other” column represents methods that accounted for less than 1% of the total stated methods.</w:t>
      </w:r>
    </w:p>
    <w:p w14:paraId="6A96CE39" w14:textId="77777777" w:rsidR="00B26A88" w:rsidRDefault="00B26A88">
      <w:pPr>
        <w:pStyle w:val="BodyText"/>
      </w:pPr>
    </w:p>
    <w:p w14:paraId="36725A2B" w14:textId="77777777" w:rsidR="00B26A88" w:rsidRDefault="00B26A88">
      <w:pPr>
        <w:pStyle w:val="BodyText"/>
        <w:spacing w:before="70"/>
      </w:pPr>
    </w:p>
    <w:p w14:paraId="5BF9E7F4" w14:textId="77777777" w:rsidR="00B26A88" w:rsidRDefault="00000000">
      <w:pPr>
        <w:ind w:left="109"/>
        <w:rPr>
          <w:sz w:val="15"/>
        </w:rPr>
      </w:pPr>
      <w:r>
        <w:rPr>
          <w:w w:val="115"/>
          <w:sz w:val="15"/>
        </w:rPr>
        <w:t>Source:</w:t>
      </w:r>
      <w:r>
        <w:rPr>
          <w:spacing w:val="20"/>
          <w:w w:val="115"/>
          <w:sz w:val="15"/>
        </w:rPr>
        <w:t xml:space="preserve"> </w:t>
      </w:r>
      <w:hyperlink r:id="rId38">
        <w:r>
          <w:rPr>
            <w:color w:val="0000FF"/>
            <w:w w:val="115"/>
            <w:sz w:val="15"/>
          </w:rPr>
          <w:t>Article</w:t>
        </w:r>
        <w:r>
          <w:rPr>
            <w:color w:val="0000FF"/>
            <w:spacing w:val="5"/>
            <w:w w:val="115"/>
            <w:sz w:val="15"/>
          </w:rPr>
          <w:t xml:space="preserve"> </w:t>
        </w:r>
        <w:r>
          <w:rPr>
            <w:color w:val="0000FF"/>
            <w:spacing w:val="-2"/>
            <w:w w:val="115"/>
            <w:sz w:val="15"/>
          </w:rPr>
          <w:t>Notebook</w:t>
        </w:r>
      </w:hyperlink>
    </w:p>
    <w:p w14:paraId="1D446EA8" w14:textId="77777777" w:rsidR="00B26A88" w:rsidRDefault="00B26A88">
      <w:pPr>
        <w:pStyle w:val="BodyText"/>
        <w:rPr>
          <w:sz w:val="15"/>
        </w:rPr>
      </w:pPr>
    </w:p>
    <w:p w14:paraId="6555F5E6" w14:textId="77777777" w:rsidR="00B26A88" w:rsidRDefault="00B26A88">
      <w:pPr>
        <w:pStyle w:val="BodyText"/>
        <w:spacing w:before="129"/>
        <w:rPr>
          <w:sz w:val="15"/>
        </w:rPr>
      </w:pPr>
    </w:p>
    <w:p w14:paraId="2DC774B6" w14:textId="77777777" w:rsidR="00B26A88" w:rsidRDefault="00000000">
      <w:pPr>
        <w:pStyle w:val="Heading1"/>
        <w:numPr>
          <w:ilvl w:val="0"/>
          <w:numId w:val="1"/>
        </w:numPr>
        <w:tabs>
          <w:tab w:val="left" w:pos="409"/>
        </w:tabs>
        <w:ind w:left="409" w:hanging="300"/>
      </w:pPr>
      <w:bookmarkStart w:id="60" w:name="Discussion"/>
      <w:bookmarkEnd w:id="60"/>
      <w:r>
        <w:rPr>
          <w:spacing w:val="-2"/>
        </w:rPr>
        <w:t>Discussion</w:t>
      </w:r>
    </w:p>
    <w:p w14:paraId="57D54322" w14:textId="77777777" w:rsidR="00B26A88" w:rsidRDefault="00B26A88">
      <w:pPr>
        <w:pStyle w:val="BodyText"/>
        <w:spacing w:before="25"/>
        <w:rPr>
          <w:rFonts w:ascii="Arial"/>
          <w:b/>
          <w:sz w:val="28"/>
        </w:rPr>
      </w:pPr>
    </w:p>
    <w:p w14:paraId="2B7D411A" w14:textId="77777777" w:rsidR="00B26A88" w:rsidRDefault="00000000">
      <w:pPr>
        <w:pStyle w:val="Heading2"/>
        <w:numPr>
          <w:ilvl w:val="1"/>
          <w:numId w:val="1"/>
        </w:numPr>
        <w:tabs>
          <w:tab w:val="left" w:pos="563"/>
        </w:tabs>
        <w:ind w:left="563" w:hanging="454"/>
      </w:pPr>
      <w:bookmarkStart w:id="61" w:name="Summary_of_Evidence"/>
      <w:bookmarkEnd w:id="61"/>
      <w:r>
        <w:rPr>
          <w:spacing w:val="-4"/>
        </w:rPr>
        <w:t>Summary</w:t>
      </w:r>
      <w:r>
        <w:rPr>
          <w:spacing w:val="-10"/>
        </w:rPr>
        <w:t xml:space="preserve"> </w:t>
      </w:r>
      <w:r>
        <w:rPr>
          <w:spacing w:val="-4"/>
        </w:rPr>
        <w:t>of</w:t>
      </w:r>
      <w:r>
        <w:rPr>
          <w:spacing w:val="-10"/>
        </w:rPr>
        <w:t xml:space="preserve"> </w:t>
      </w:r>
      <w:r>
        <w:rPr>
          <w:spacing w:val="-4"/>
        </w:rPr>
        <w:t>Evidence</w:t>
      </w:r>
    </w:p>
    <w:p w14:paraId="7F373C70" w14:textId="77777777" w:rsidR="00B26A88" w:rsidRDefault="00B26A88">
      <w:pPr>
        <w:pStyle w:val="BodyText"/>
        <w:spacing w:before="15"/>
        <w:rPr>
          <w:rFonts w:ascii="Arial"/>
          <w:b/>
          <w:sz w:val="24"/>
        </w:rPr>
      </w:pPr>
    </w:p>
    <w:p w14:paraId="05168529" w14:textId="77777777" w:rsidR="00B26A88" w:rsidRDefault="00000000">
      <w:pPr>
        <w:pStyle w:val="BodyText"/>
        <w:spacing w:line="256" w:lineRule="auto"/>
        <w:ind w:left="109" w:right="107"/>
        <w:jc w:val="both"/>
      </w:pPr>
      <w:r>
        <w:rPr>
          <w:w w:val="105"/>
        </w:rPr>
        <w:t>This review shows that gas exchange data processing methods are infrequently reported for outlier</w:t>
      </w:r>
      <w:r>
        <w:rPr>
          <w:spacing w:val="37"/>
          <w:w w:val="105"/>
        </w:rPr>
        <w:t xml:space="preserve"> </w:t>
      </w:r>
      <w:r>
        <w:rPr>
          <w:w w:val="105"/>
        </w:rPr>
        <w:t>removal</w:t>
      </w:r>
      <w:r>
        <w:rPr>
          <w:spacing w:val="37"/>
          <w:w w:val="105"/>
        </w:rPr>
        <w:t xml:space="preserve"> </w:t>
      </w:r>
      <w:r>
        <w:rPr>
          <w:w w:val="105"/>
        </w:rPr>
        <w:t>and</w:t>
      </w:r>
      <w:r>
        <w:rPr>
          <w:spacing w:val="37"/>
          <w:w w:val="105"/>
        </w:rPr>
        <w:t xml:space="preserve"> </w:t>
      </w:r>
      <w:r>
        <w:rPr>
          <w:w w:val="105"/>
        </w:rPr>
        <w:t>interpolation.</w:t>
      </w:r>
      <w:r>
        <w:rPr>
          <w:spacing w:val="80"/>
          <w:w w:val="105"/>
        </w:rPr>
        <w:t xml:space="preserve"> </w:t>
      </w:r>
      <w:r>
        <w:rPr>
          <w:w w:val="105"/>
        </w:rPr>
        <w:t>We</w:t>
      </w:r>
      <w:r>
        <w:rPr>
          <w:spacing w:val="37"/>
          <w:w w:val="105"/>
        </w:rPr>
        <w:t xml:space="preserve"> </w:t>
      </w:r>
      <w:r>
        <w:rPr>
          <w:w w:val="105"/>
        </w:rPr>
        <w:t>consider</w:t>
      </w:r>
      <w:r>
        <w:rPr>
          <w:spacing w:val="37"/>
          <w:w w:val="105"/>
        </w:rPr>
        <w:t xml:space="preserve"> </w:t>
      </w:r>
      <w:r>
        <w:rPr>
          <w:w w:val="105"/>
        </w:rPr>
        <w:t>outlier</w:t>
      </w:r>
      <w:r>
        <w:rPr>
          <w:spacing w:val="37"/>
          <w:w w:val="105"/>
        </w:rPr>
        <w:t xml:space="preserve"> </w:t>
      </w:r>
      <w:r>
        <w:rPr>
          <w:w w:val="105"/>
        </w:rPr>
        <w:t>removal</w:t>
      </w:r>
      <w:r>
        <w:rPr>
          <w:spacing w:val="37"/>
          <w:w w:val="105"/>
        </w:rPr>
        <w:t xml:space="preserve"> </w:t>
      </w:r>
      <w:r>
        <w:rPr>
          <w:w w:val="105"/>
        </w:rPr>
        <w:t>documentation</w:t>
      </w:r>
      <w:r>
        <w:rPr>
          <w:spacing w:val="37"/>
          <w:w w:val="105"/>
        </w:rPr>
        <w:t xml:space="preserve"> </w:t>
      </w:r>
      <w:r>
        <w:rPr>
          <w:w w:val="105"/>
        </w:rPr>
        <w:t>important</w:t>
      </w:r>
      <w:r>
        <w:rPr>
          <w:spacing w:val="37"/>
          <w:w w:val="105"/>
        </w:rPr>
        <w:t xml:space="preserve"> </w:t>
      </w:r>
      <w:r>
        <w:rPr>
          <w:w w:val="105"/>
        </w:rPr>
        <w:t>as it applies to many exercise test analyses. Removing outliers is important to VO</w:t>
      </w:r>
      <w:r>
        <w:rPr>
          <w:w w:val="105"/>
          <w:vertAlign w:val="subscript"/>
        </w:rPr>
        <w:t>2</w:t>
      </w:r>
      <w:r>
        <w:rPr>
          <w:w w:val="105"/>
        </w:rPr>
        <w:t xml:space="preserve"> kinetics and similar research with rapid intensity changes because they rely on high temporal resolution. Outlier removal is also relevant for maximal exercise testing as outliers near the end of a test may influence VO</w:t>
      </w:r>
      <w:r>
        <w:rPr>
          <w:w w:val="105"/>
          <w:vertAlign w:val="subscript"/>
        </w:rPr>
        <w:t>2</w:t>
      </w:r>
      <w:r>
        <w:rPr>
          <w:w w:val="105"/>
        </w:rPr>
        <w:t>max or VO</w:t>
      </w:r>
      <w:r>
        <w:rPr>
          <w:w w:val="105"/>
          <w:vertAlign w:val="subscript"/>
        </w:rPr>
        <w:t>2</w:t>
      </w:r>
      <w:r>
        <w:rPr>
          <w:w w:val="105"/>
        </w:rPr>
        <w:t>peak.</w:t>
      </w:r>
      <w:r>
        <w:rPr>
          <w:spacing w:val="40"/>
          <w:w w:val="105"/>
        </w:rPr>
        <w:t xml:space="preserve"> </w:t>
      </w:r>
      <w:r>
        <w:rPr>
          <w:w w:val="105"/>
        </w:rPr>
        <w:t>Previous research indicates that a VO</w:t>
      </w:r>
      <w:r>
        <w:rPr>
          <w:w w:val="105"/>
          <w:vertAlign w:val="subscript"/>
        </w:rPr>
        <w:t>2</w:t>
      </w:r>
      <w:r>
        <w:rPr>
          <w:w w:val="105"/>
        </w:rPr>
        <w:t>max below the</w:t>
      </w:r>
      <w:r>
        <w:rPr>
          <w:spacing w:val="80"/>
          <w:w w:val="150"/>
        </w:rPr>
        <w:t xml:space="preserve"> </w:t>
      </w:r>
      <w:r>
        <w:rPr>
          <w:w w:val="105"/>
        </w:rPr>
        <w:t>20th percentile for age and sex increases the risk of all-cause mortality (Blair et al., 1995), so accurate determinations of VO</w:t>
      </w:r>
      <w:r>
        <w:rPr>
          <w:w w:val="105"/>
          <w:vertAlign w:val="subscript"/>
        </w:rPr>
        <w:t>2</w:t>
      </w:r>
      <w:r>
        <w:rPr>
          <w:w w:val="105"/>
        </w:rPr>
        <w:t>max are important for individuals with low cardiorespiratory fitness:</w:t>
      </w:r>
      <w:r>
        <w:rPr>
          <w:spacing w:val="40"/>
          <w:w w:val="105"/>
        </w:rPr>
        <w:t xml:space="preserve"> </w:t>
      </w:r>
      <w:r>
        <w:rPr>
          <w:w w:val="105"/>
        </w:rPr>
        <w:t>an erroneous breath yielding an overestimated VO</w:t>
      </w:r>
      <w:r>
        <w:rPr>
          <w:w w:val="105"/>
          <w:vertAlign w:val="subscript"/>
        </w:rPr>
        <w:t>2</w:t>
      </w:r>
      <w:r>
        <w:rPr>
          <w:w w:val="105"/>
        </w:rPr>
        <w:t>max may subdue the urgency to improve cardiovascular health for low-fitness individuals.</w:t>
      </w:r>
    </w:p>
    <w:p w14:paraId="4BFF1BBC" w14:textId="77777777" w:rsidR="00B26A88" w:rsidRDefault="00B26A88">
      <w:pPr>
        <w:spacing w:line="256" w:lineRule="auto"/>
        <w:jc w:val="both"/>
        <w:sectPr w:rsidR="00B26A88">
          <w:pgSz w:w="12240" w:h="15840"/>
          <w:pgMar w:top="1480" w:right="1560" w:bottom="2080" w:left="1560" w:header="0" w:footer="1877" w:gutter="0"/>
          <w:cols w:space="720"/>
        </w:sectPr>
      </w:pPr>
    </w:p>
    <w:p w14:paraId="14D7CAB9" w14:textId="77777777" w:rsidR="00B26A88" w:rsidRDefault="00000000">
      <w:pPr>
        <w:pStyle w:val="BodyText"/>
        <w:spacing w:before="113" w:line="256" w:lineRule="auto"/>
        <w:ind w:left="109" w:right="106"/>
        <w:jc w:val="both"/>
      </w:pPr>
      <w:r>
        <w:rPr>
          <w:w w:val="110"/>
        </w:rPr>
        <w:lastRenderedPageBreak/>
        <w:t>Outliers could also affect mathematical VO</w:t>
      </w:r>
      <w:r>
        <w:rPr>
          <w:w w:val="110"/>
          <w:vertAlign w:val="subscript"/>
        </w:rPr>
        <w:t>2</w:t>
      </w:r>
      <w:r>
        <w:rPr>
          <w:w w:val="110"/>
        </w:rPr>
        <w:t xml:space="preserve"> plateau determinations.</w:t>
      </w:r>
      <w:r>
        <w:rPr>
          <w:spacing w:val="40"/>
          <w:w w:val="110"/>
        </w:rPr>
        <w:t xml:space="preserve"> </w:t>
      </w:r>
      <w:r>
        <w:rPr>
          <w:w w:val="110"/>
        </w:rPr>
        <w:t>Such methods test if neighboring</w:t>
      </w:r>
      <w:r>
        <w:rPr>
          <w:spacing w:val="-3"/>
          <w:w w:val="110"/>
        </w:rPr>
        <w:t xml:space="preserve"> </w:t>
      </w:r>
      <w:r>
        <w:rPr>
          <w:w w:val="110"/>
        </w:rPr>
        <w:t>VO</w:t>
      </w:r>
      <w:r>
        <w:rPr>
          <w:w w:val="110"/>
          <w:vertAlign w:val="subscript"/>
        </w:rPr>
        <w:t>2</w:t>
      </w:r>
      <w:r>
        <w:rPr>
          <w:w w:val="110"/>
        </w:rPr>
        <w:t xml:space="preserve"> values</w:t>
      </w:r>
      <w:r>
        <w:rPr>
          <w:spacing w:val="-3"/>
          <w:w w:val="110"/>
        </w:rPr>
        <w:t xml:space="preserve"> </w:t>
      </w:r>
      <w:r>
        <w:rPr>
          <w:w w:val="110"/>
        </w:rPr>
        <w:t>or</w:t>
      </w:r>
      <w:r>
        <w:rPr>
          <w:spacing w:val="-3"/>
          <w:w w:val="110"/>
        </w:rPr>
        <w:t xml:space="preserve"> </w:t>
      </w:r>
      <w:r>
        <w:rPr>
          <w:w w:val="110"/>
        </w:rPr>
        <w:t>a</w:t>
      </w:r>
      <w:r>
        <w:rPr>
          <w:spacing w:val="-3"/>
          <w:w w:val="110"/>
        </w:rPr>
        <w:t xml:space="preserve"> </w:t>
      </w:r>
      <w:r>
        <w:rPr>
          <w:w w:val="110"/>
        </w:rPr>
        <w:t>VO</w:t>
      </w:r>
      <w:r>
        <w:rPr>
          <w:w w:val="110"/>
          <w:vertAlign w:val="subscript"/>
        </w:rPr>
        <w:t>2</w:t>
      </w:r>
      <w:r>
        <w:rPr>
          <w:w w:val="110"/>
        </w:rPr>
        <w:t xml:space="preserve"> vs.</w:t>
      </w:r>
      <w:r>
        <w:rPr>
          <w:spacing w:val="-3"/>
          <w:w w:val="110"/>
        </w:rPr>
        <w:t xml:space="preserve"> </w:t>
      </w:r>
      <w:r>
        <w:rPr>
          <w:w w:val="110"/>
        </w:rPr>
        <w:t>time</w:t>
      </w:r>
      <w:r>
        <w:rPr>
          <w:spacing w:val="-3"/>
          <w:w w:val="110"/>
        </w:rPr>
        <w:t xml:space="preserve"> </w:t>
      </w:r>
      <w:r>
        <w:rPr>
          <w:w w:val="110"/>
        </w:rPr>
        <w:t>slope</w:t>
      </w:r>
      <w:r>
        <w:rPr>
          <w:spacing w:val="-3"/>
          <w:w w:val="110"/>
        </w:rPr>
        <w:t xml:space="preserve"> </w:t>
      </w:r>
      <w:r>
        <w:rPr>
          <w:w w:val="110"/>
        </w:rPr>
        <w:t>does</w:t>
      </w:r>
      <w:r>
        <w:rPr>
          <w:spacing w:val="-3"/>
          <w:w w:val="110"/>
        </w:rPr>
        <w:t xml:space="preserve"> </w:t>
      </w:r>
      <w:r>
        <w:rPr>
          <w:w w:val="110"/>
        </w:rPr>
        <w:t>not</w:t>
      </w:r>
      <w:r>
        <w:rPr>
          <w:spacing w:val="-3"/>
          <w:w w:val="110"/>
        </w:rPr>
        <w:t xml:space="preserve"> </w:t>
      </w:r>
      <w:r>
        <w:rPr>
          <w:w w:val="110"/>
        </w:rPr>
        <w:t>change</w:t>
      </w:r>
      <w:r>
        <w:rPr>
          <w:spacing w:val="-3"/>
          <w:w w:val="110"/>
        </w:rPr>
        <w:t xml:space="preserve"> </w:t>
      </w:r>
      <w:r>
        <w:rPr>
          <w:w w:val="110"/>
        </w:rPr>
        <w:t>or</w:t>
      </w:r>
      <w:r>
        <w:rPr>
          <w:spacing w:val="-3"/>
          <w:w w:val="110"/>
        </w:rPr>
        <w:t xml:space="preserve"> </w:t>
      </w:r>
      <w:r>
        <w:rPr>
          <w:w w:val="110"/>
        </w:rPr>
        <w:t>increase</w:t>
      </w:r>
      <w:r>
        <w:rPr>
          <w:spacing w:val="-3"/>
          <w:w w:val="110"/>
        </w:rPr>
        <w:t xml:space="preserve"> </w:t>
      </w:r>
      <w:r>
        <w:rPr>
          <w:w w:val="110"/>
        </w:rPr>
        <w:t>by</w:t>
      </w:r>
      <w:r>
        <w:rPr>
          <w:spacing w:val="-3"/>
          <w:w w:val="110"/>
        </w:rPr>
        <w:t xml:space="preserve"> </w:t>
      </w:r>
      <w:r>
        <w:rPr>
          <w:w w:val="110"/>
        </w:rPr>
        <w:t>more</w:t>
      </w:r>
      <w:r>
        <w:rPr>
          <w:spacing w:val="-3"/>
          <w:w w:val="110"/>
        </w:rPr>
        <w:t xml:space="preserve"> </w:t>
      </w:r>
      <w:r>
        <w:rPr>
          <w:w w:val="110"/>
        </w:rPr>
        <w:t>than</w:t>
      </w:r>
      <w:r>
        <w:rPr>
          <w:spacing w:val="-3"/>
          <w:w w:val="110"/>
        </w:rPr>
        <w:t xml:space="preserve"> </w:t>
      </w:r>
      <w:r>
        <w:rPr>
          <w:w w:val="110"/>
        </w:rPr>
        <w:t>a set rate (e.g., 50 mL/min) at the end of a maximal test.</w:t>
      </w:r>
      <w:r>
        <w:rPr>
          <w:spacing w:val="34"/>
          <w:w w:val="110"/>
        </w:rPr>
        <w:t xml:space="preserve"> </w:t>
      </w:r>
      <w:r>
        <w:rPr>
          <w:w w:val="110"/>
        </w:rPr>
        <w:t>(Astorino et al., 2000; Myers et al., 1989;</w:t>
      </w:r>
      <w:r>
        <w:rPr>
          <w:spacing w:val="-16"/>
          <w:w w:val="110"/>
        </w:rPr>
        <w:t xml:space="preserve"> </w:t>
      </w:r>
      <w:r>
        <w:rPr>
          <w:w w:val="110"/>
        </w:rPr>
        <w:t>Myers</w:t>
      </w:r>
      <w:r>
        <w:rPr>
          <w:spacing w:val="-15"/>
          <w:w w:val="110"/>
        </w:rPr>
        <w:t xml:space="preserve"> </w:t>
      </w:r>
      <w:r>
        <w:rPr>
          <w:w w:val="110"/>
        </w:rPr>
        <w:t>et</w:t>
      </w:r>
      <w:r>
        <w:rPr>
          <w:spacing w:val="-15"/>
          <w:w w:val="110"/>
        </w:rPr>
        <w:t xml:space="preserve"> </w:t>
      </w:r>
      <w:r>
        <w:rPr>
          <w:w w:val="110"/>
        </w:rPr>
        <w:t>al.,</w:t>
      </w:r>
      <w:r>
        <w:rPr>
          <w:spacing w:val="-15"/>
          <w:w w:val="110"/>
        </w:rPr>
        <w:t xml:space="preserve"> </w:t>
      </w:r>
      <w:r>
        <w:rPr>
          <w:w w:val="110"/>
        </w:rPr>
        <w:t>1990;</w:t>
      </w:r>
      <w:r>
        <w:rPr>
          <w:spacing w:val="-15"/>
          <w:w w:val="110"/>
        </w:rPr>
        <w:t xml:space="preserve"> </w:t>
      </w:r>
      <w:proofErr w:type="spellStart"/>
      <w:r>
        <w:rPr>
          <w:w w:val="110"/>
        </w:rPr>
        <w:t>Robergs</w:t>
      </w:r>
      <w:proofErr w:type="spellEnd"/>
      <w:r>
        <w:rPr>
          <w:w w:val="110"/>
        </w:rPr>
        <w:t>,</w:t>
      </w:r>
      <w:r>
        <w:rPr>
          <w:spacing w:val="-15"/>
          <w:w w:val="110"/>
        </w:rPr>
        <w:t xml:space="preserve"> </w:t>
      </w:r>
      <w:r>
        <w:rPr>
          <w:w w:val="110"/>
        </w:rPr>
        <w:t>2001;</w:t>
      </w:r>
      <w:r>
        <w:rPr>
          <w:spacing w:val="-15"/>
          <w:w w:val="110"/>
        </w:rPr>
        <w:t xml:space="preserve"> </w:t>
      </w:r>
      <w:r>
        <w:rPr>
          <w:w w:val="110"/>
        </w:rPr>
        <w:t>Yoon</w:t>
      </w:r>
      <w:r>
        <w:rPr>
          <w:spacing w:val="-15"/>
          <w:w w:val="110"/>
        </w:rPr>
        <w:t xml:space="preserve"> </w:t>
      </w:r>
      <w:r>
        <w:rPr>
          <w:w w:val="110"/>
        </w:rPr>
        <w:t>et</w:t>
      </w:r>
      <w:r>
        <w:rPr>
          <w:spacing w:val="-16"/>
          <w:w w:val="110"/>
        </w:rPr>
        <w:t xml:space="preserve"> </w:t>
      </w:r>
      <w:r>
        <w:rPr>
          <w:w w:val="110"/>
        </w:rPr>
        <w:t>al.,</w:t>
      </w:r>
      <w:r>
        <w:rPr>
          <w:spacing w:val="-15"/>
          <w:w w:val="110"/>
        </w:rPr>
        <w:t xml:space="preserve"> </w:t>
      </w:r>
      <w:r>
        <w:rPr>
          <w:w w:val="110"/>
        </w:rPr>
        <w:t>2007).</w:t>
      </w:r>
      <w:r>
        <w:rPr>
          <w:spacing w:val="2"/>
          <w:w w:val="110"/>
        </w:rPr>
        <w:t xml:space="preserve"> </w:t>
      </w:r>
      <w:r>
        <w:rPr>
          <w:w w:val="110"/>
        </w:rPr>
        <w:t>Though</w:t>
      </w:r>
      <w:r>
        <w:rPr>
          <w:spacing w:val="-15"/>
          <w:w w:val="110"/>
        </w:rPr>
        <w:t xml:space="preserve"> </w:t>
      </w:r>
      <w:r>
        <w:rPr>
          <w:w w:val="110"/>
        </w:rPr>
        <w:t>data</w:t>
      </w:r>
      <w:r>
        <w:rPr>
          <w:spacing w:val="-15"/>
          <w:w w:val="110"/>
        </w:rPr>
        <w:t xml:space="preserve"> </w:t>
      </w:r>
      <w:r>
        <w:rPr>
          <w:w w:val="110"/>
        </w:rPr>
        <w:t>averaging</w:t>
      </w:r>
      <w:r>
        <w:rPr>
          <w:spacing w:val="-16"/>
          <w:w w:val="110"/>
        </w:rPr>
        <w:t xml:space="preserve"> </w:t>
      </w:r>
      <w:r>
        <w:rPr>
          <w:w w:val="110"/>
        </w:rPr>
        <w:t xml:space="preserve">dampens </w:t>
      </w:r>
      <w:r>
        <w:rPr>
          <w:spacing w:val="-2"/>
          <w:w w:val="110"/>
        </w:rPr>
        <w:t>their</w:t>
      </w:r>
      <w:r>
        <w:rPr>
          <w:spacing w:val="-7"/>
          <w:w w:val="110"/>
        </w:rPr>
        <w:t xml:space="preserve"> </w:t>
      </w:r>
      <w:r>
        <w:rPr>
          <w:spacing w:val="-2"/>
          <w:w w:val="110"/>
        </w:rPr>
        <w:t>influence,</w:t>
      </w:r>
      <w:r>
        <w:rPr>
          <w:spacing w:val="-5"/>
          <w:w w:val="110"/>
        </w:rPr>
        <w:t xml:space="preserve"> </w:t>
      </w:r>
      <w:r>
        <w:rPr>
          <w:spacing w:val="-2"/>
          <w:w w:val="110"/>
        </w:rPr>
        <w:t>outliers</w:t>
      </w:r>
      <w:r>
        <w:rPr>
          <w:spacing w:val="-7"/>
          <w:w w:val="110"/>
        </w:rPr>
        <w:t xml:space="preserve"> </w:t>
      </w:r>
      <w:r>
        <w:rPr>
          <w:spacing w:val="-2"/>
          <w:w w:val="110"/>
        </w:rPr>
        <w:t>present</w:t>
      </w:r>
      <w:r>
        <w:rPr>
          <w:spacing w:val="-7"/>
          <w:w w:val="110"/>
        </w:rPr>
        <w:t xml:space="preserve"> </w:t>
      </w:r>
      <w:r>
        <w:rPr>
          <w:spacing w:val="-2"/>
          <w:w w:val="110"/>
        </w:rPr>
        <w:t>near</w:t>
      </w:r>
      <w:r>
        <w:rPr>
          <w:spacing w:val="-7"/>
          <w:w w:val="110"/>
        </w:rPr>
        <w:t xml:space="preserve"> </w:t>
      </w:r>
      <w:r>
        <w:rPr>
          <w:spacing w:val="-2"/>
          <w:w w:val="110"/>
        </w:rPr>
        <w:t>the</w:t>
      </w:r>
      <w:r>
        <w:rPr>
          <w:spacing w:val="-7"/>
          <w:w w:val="110"/>
        </w:rPr>
        <w:t xml:space="preserve"> </w:t>
      </w:r>
      <w:r>
        <w:rPr>
          <w:spacing w:val="-2"/>
          <w:w w:val="110"/>
        </w:rPr>
        <w:t>conclusion</w:t>
      </w:r>
      <w:r>
        <w:rPr>
          <w:spacing w:val="-7"/>
          <w:w w:val="110"/>
        </w:rPr>
        <w:t xml:space="preserve"> </w:t>
      </w:r>
      <w:r>
        <w:rPr>
          <w:spacing w:val="-2"/>
          <w:w w:val="110"/>
        </w:rPr>
        <w:t>of</w:t>
      </w:r>
      <w:r>
        <w:rPr>
          <w:spacing w:val="-7"/>
          <w:w w:val="110"/>
        </w:rPr>
        <w:t xml:space="preserve"> </w:t>
      </w:r>
      <w:r>
        <w:rPr>
          <w:spacing w:val="-2"/>
          <w:w w:val="110"/>
        </w:rPr>
        <w:t>a</w:t>
      </w:r>
      <w:r>
        <w:rPr>
          <w:spacing w:val="-7"/>
          <w:w w:val="110"/>
        </w:rPr>
        <w:t xml:space="preserve"> </w:t>
      </w:r>
      <w:r>
        <w:rPr>
          <w:spacing w:val="-2"/>
          <w:w w:val="110"/>
        </w:rPr>
        <w:t>maximal</w:t>
      </w:r>
      <w:r>
        <w:rPr>
          <w:spacing w:val="-7"/>
          <w:w w:val="110"/>
        </w:rPr>
        <w:t xml:space="preserve"> </w:t>
      </w:r>
      <w:r>
        <w:rPr>
          <w:spacing w:val="-2"/>
          <w:w w:val="110"/>
        </w:rPr>
        <w:t>test</w:t>
      </w:r>
      <w:r>
        <w:rPr>
          <w:spacing w:val="-7"/>
          <w:w w:val="110"/>
        </w:rPr>
        <w:t xml:space="preserve"> </w:t>
      </w:r>
      <w:r>
        <w:rPr>
          <w:spacing w:val="-2"/>
          <w:w w:val="110"/>
        </w:rPr>
        <w:t>could</w:t>
      </w:r>
      <w:r>
        <w:rPr>
          <w:spacing w:val="-7"/>
          <w:w w:val="110"/>
        </w:rPr>
        <w:t xml:space="preserve"> </w:t>
      </w:r>
      <w:r>
        <w:rPr>
          <w:spacing w:val="-2"/>
          <w:w w:val="110"/>
        </w:rPr>
        <w:t>plausibly</w:t>
      </w:r>
      <w:r>
        <w:rPr>
          <w:spacing w:val="-7"/>
          <w:w w:val="110"/>
        </w:rPr>
        <w:t xml:space="preserve"> </w:t>
      </w:r>
      <w:r>
        <w:rPr>
          <w:spacing w:val="-2"/>
          <w:w w:val="110"/>
        </w:rPr>
        <w:t xml:space="preserve">interfere </w:t>
      </w:r>
      <w:r>
        <w:rPr>
          <w:w w:val="110"/>
        </w:rPr>
        <w:t>with mathematical VO</w:t>
      </w:r>
      <w:r>
        <w:rPr>
          <w:w w:val="110"/>
          <w:vertAlign w:val="subscript"/>
        </w:rPr>
        <w:t>2</w:t>
      </w:r>
      <w:r>
        <w:rPr>
          <w:w w:val="110"/>
        </w:rPr>
        <w:t xml:space="preserve"> plateau determination.</w:t>
      </w:r>
    </w:p>
    <w:p w14:paraId="3588E35D" w14:textId="77777777" w:rsidR="00B26A88" w:rsidRDefault="00000000">
      <w:pPr>
        <w:pStyle w:val="BodyText"/>
        <w:spacing w:before="138" w:line="256" w:lineRule="auto"/>
        <w:ind w:left="109" w:right="106"/>
        <w:jc w:val="both"/>
      </w:pPr>
      <w:r>
        <w:rPr>
          <w:w w:val="105"/>
        </w:rPr>
        <w:t>We are currently unaware of research that has tested this, but outliers may interfere with submaximal thresholds found using algorithms, especially if they exist near likely breakpoints. Threshold algorithms often fit piecewise linear regressions and solve for the lowest sums of squares (Beaver et al., 1986; Jones and Molitoris, 1984; Orr et al., 1982).</w:t>
      </w:r>
      <w:r>
        <w:rPr>
          <w:spacing w:val="38"/>
          <w:w w:val="105"/>
        </w:rPr>
        <w:t xml:space="preserve"> </w:t>
      </w:r>
      <w:r>
        <w:rPr>
          <w:w w:val="105"/>
        </w:rPr>
        <w:t>Points near the edges of the regression lines have more leverage when solving for the best-fit line and, therefore, are more likely to influence the slope or intercept.</w:t>
      </w:r>
      <w:r>
        <w:rPr>
          <w:spacing w:val="40"/>
          <w:w w:val="105"/>
        </w:rPr>
        <w:t xml:space="preserve"> </w:t>
      </w:r>
      <w:r>
        <w:rPr>
          <w:w w:val="105"/>
        </w:rPr>
        <w:t>Such changes could alter the intersection point</w:t>
      </w:r>
      <w:r>
        <w:rPr>
          <w:spacing w:val="40"/>
          <w:w w:val="105"/>
        </w:rPr>
        <w:t xml:space="preserve"> </w:t>
      </w:r>
      <w:r>
        <w:rPr>
          <w:w w:val="105"/>
        </w:rPr>
        <w:t>of the piecewise regression, and thus, the threshold values.</w:t>
      </w:r>
    </w:p>
    <w:p w14:paraId="5F873D8D" w14:textId="77777777" w:rsidR="00B26A88" w:rsidRDefault="00000000">
      <w:pPr>
        <w:pStyle w:val="BodyText"/>
        <w:spacing w:before="137" w:line="256" w:lineRule="auto"/>
        <w:ind w:left="109" w:right="106"/>
        <w:jc w:val="both"/>
      </w:pPr>
      <w:r>
        <w:rPr>
          <w:w w:val="105"/>
        </w:rPr>
        <w:t>Finally, even fewer articles reported the outlier limit calculation function.</w:t>
      </w:r>
      <w:r>
        <w:rPr>
          <w:spacing w:val="40"/>
          <w:w w:val="105"/>
        </w:rPr>
        <w:t xml:space="preserve"> </w:t>
      </w:r>
      <w:r>
        <w:rPr>
          <w:w w:val="105"/>
        </w:rPr>
        <w:t>As the function chosen impacts calculated outlier limit, it also affects where values are considered outliers.</w:t>
      </w:r>
      <w:r>
        <w:rPr>
          <w:spacing w:val="36"/>
          <w:w w:val="105"/>
        </w:rPr>
        <w:t xml:space="preserve"> </w:t>
      </w:r>
      <w:r>
        <w:rPr>
          <w:w w:val="105"/>
        </w:rPr>
        <w:t>We are</w:t>
      </w:r>
      <w:r>
        <w:rPr>
          <w:spacing w:val="32"/>
          <w:w w:val="105"/>
        </w:rPr>
        <w:t xml:space="preserve"> </w:t>
      </w:r>
      <w:r>
        <w:rPr>
          <w:w w:val="105"/>
        </w:rPr>
        <w:t>unaware</w:t>
      </w:r>
      <w:r>
        <w:rPr>
          <w:spacing w:val="32"/>
          <w:w w:val="105"/>
        </w:rPr>
        <w:t xml:space="preserve"> </w:t>
      </w:r>
      <w:r>
        <w:rPr>
          <w:w w:val="105"/>
        </w:rPr>
        <w:t>of</w:t>
      </w:r>
      <w:r>
        <w:rPr>
          <w:spacing w:val="32"/>
          <w:w w:val="105"/>
        </w:rPr>
        <w:t xml:space="preserve"> </w:t>
      </w:r>
      <w:r>
        <w:rPr>
          <w:w w:val="105"/>
        </w:rPr>
        <w:t>a</w:t>
      </w:r>
      <w:r>
        <w:rPr>
          <w:spacing w:val="34"/>
          <w:w w:val="105"/>
        </w:rPr>
        <w:t xml:space="preserve"> </w:t>
      </w:r>
      <w:r>
        <w:rPr>
          <w:w w:val="105"/>
        </w:rPr>
        <w:t>recommended</w:t>
      </w:r>
      <w:r>
        <w:rPr>
          <w:spacing w:val="32"/>
          <w:w w:val="105"/>
        </w:rPr>
        <w:t xml:space="preserve"> </w:t>
      </w:r>
      <w:r>
        <w:rPr>
          <w:w w:val="105"/>
        </w:rPr>
        <w:t>outlier</w:t>
      </w:r>
      <w:r>
        <w:rPr>
          <w:spacing w:val="34"/>
          <w:w w:val="105"/>
        </w:rPr>
        <w:t xml:space="preserve"> </w:t>
      </w:r>
      <w:r>
        <w:rPr>
          <w:w w:val="105"/>
        </w:rPr>
        <w:t>removal</w:t>
      </w:r>
      <w:r>
        <w:rPr>
          <w:spacing w:val="32"/>
          <w:w w:val="105"/>
        </w:rPr>
        <w:t xml:space="preserve"> </w:t>
      </w:r>
      <w:r>
        <w:rPr>
          <w:w w:val="105"/>
        </w:rPr>
        <w:t>function</w:t>
      </w:r>
      <w:r>
        <w:rPr>
          <w:spacing w:val="32"/>
          <w:w w:val="105"/>
        </w:rPr>
        <w:t xml:space="preserve"> </w:t>
      </w:r>
      <w:r>
        <w:rPr>
          <w:w w:val="105"/>
        </w:rPr>
        <w:t>but</w:t>
      </w:r>
      <w:r>
        <w:rPr>
          <w:spacing w:val="34"/>
          <w:w w:val="105"/>
        </w:rPr>
        <w:t xml:space="preserve"> </w:t>
      </w:r>
      <w:r>
        <w:rPr>
          <w:w w:val="105"/>
        </w:rPr>
        <w:t>encourage</w:t>
      </w:r>
      <w:r>
        <w:rPr>
          <w:spacing w:val="32"/>
          <w:w w:val="105"/>
        </w:rPr>
        <w:t xml:space="preserve"> </w:t>
      </w:r>
      <w:r>
        <w:rPr>
          <w:w w:val="105"/>
        </w:rPr>
        <w:t>stating</w:t>
      </w:r>
      <w:r>
        <w:rPr>
          <w:spacing w:val="34"/>
          <w:w w:val="105"/>
        </w:rPr>
        <w:t xml:space="preserve"> </w:t>
      </w:r>
      <w:r>
        <w:rPr>
          <w:w w:val="105"/>
        </w:rPr>
        <w:t>such</w:t>
      </w:r>
      <w:r>
        <w:rPr>
          <w:spacing w:val="32"/>
          <w:w w:val="105"/>
        </w:rPr>
        <w:t xml:space="preserve"> </w:t>
      </w:r>
      <w:r>
        <w:rPr>
          <w:w w:val="105"/>
        </w:rPr>
        <w:t>details.</w:t>
      </w:r>
    </w:p>
    <w:p w14:paraId="62513119" w14:textId="77777777" w:rsidR="00B26A88" w:rsidRDefault="00000000">
      <w:pPr>
        <w:pStyle w:val="BodyText"/>
        <w:spacing w:before="137" w:line="256" w:lineRule="auto"/>
        <w:ind w:left="109" w:right="106"/>
        <w:jc w:val="both"/>
      </w:pPr>
      <w:r>
        <w:t>We</w:t>
      </w:r>
      <w:r>
        <w:rPr>
          <w:spacing w:val="30"/>
        </w:rPr>
        <w:t xml:space="preserve"> </w:t>
      </w:r>
      <w:r>
        <w:t>find</w:t>
      </w:r>
      <w:r>
        <w:rPr>
          <w:spacing w:val="30"/>
        </w:rPr>
        <w:t xml:space="preserve"> </w:t>
      </w:r>
      <w:r>
        <w:t>the</w:t>
      </w:r>
      <w:r>
        <w:rPr>
          <w:spacing w:val="30"/>
        </w:rPr>
        <w:t xml:space="preserve"> </w:t>
      </w:r>
      <w:r>
        <w:t>low</w:t>
      </w:r>
      <w:r>
        <w:rPr>
          <w:spacing w:val="30"/>
        </w:rPr>
        <w:t xml:space="preserve"> </w:t>
      </w:r>
      <w:r>
        <w:t>interpolation</w:t>
      </w:r>
      <w:r>
        <w:rPr>
          <w:spacing w:val="30"/>
        </w:rPr>
        <w:t xml:space="preserve"> </w:t>
      </w:r>
      <w:r>
        <w:t>reporting</w:t>
      </w:r>
      <w:r>
        <w:rPr>
          <w:spacing w:val="30"/>
        </w:rPr>
        <w:t xml:space="preserve"> </w:t>
      </w:r>
      <w:r>
        <w:t>more</w:t>
      </w:r>
      <w:r>
        <w:rPr>
          <w:spacing w:val="30"/>
        </w:rPr>
        <w:t xml:space="preserve"> </w:t>
      </w:r>
      <w:r>
        <w:t>reasonable</w:t>
      </w:r>
      <w:r>
        <w:rPr>
          <w:spacing w:val="30"/>
        </w:rPr>
        <w:t xml:space="preserve"> </w:t>
      </w:r>
      <w:r>
        <w:t>because</w:t>
      </w:r>
      <w:r>
        <w:rPr>
          <w:spacing w:val="30"/>
        </w:rPr>
        <w:t xml:space="preserve"> </w:t>
      </w:r>
      <w:r>
        <w:t>this</w:t>
      </w:r>
      <w:r>
        <w:rPr>
          <w:spacing w:val="30"/>
        </w:rPr>
        <w:t xml:space="preserve"> </w:t>
      </w:r>
      <w:r>
        <w:t>procedure</w:t>
      </w:r>
      <w:r>
        <w:rPr>
          <w:spacing w:val="30"/>
        </w:rPr>
        <w:t xml:space="preserve"> </w:t>
      </w:r>
      <w:r>
        <w:t>is</w:t>
      </w:r>
      <w:r>
        <w:rPr>
          <w:spacing w:val="30"/>
        </w:rPr>
        <w:t xml:space="preserve"> </w:t>
      </w:r>
      <w:r>
        <w:t>most</w:t>
      </w:r>
      <w:r>
        <w:rPr>
          <w:spacing w:val="30"/>
        </w:rPr>
        <w:t xml:space="preserve"> </w:t>
      </w:r>
      <w:r>
        <w:t xml:space="preserve">relevant </w:t>
      </w:r>
      <w:r>
        <w:rPr>
          <w:w w:val="110"/>
        </w:rPr>
        <w:t>to</w:t>
      </w:r>
      <w:r>
        <w:rPr>
          <w:spacing w:val="-16"/>
          <w:w w:val="110"/>
        </w:rPr>
        <w:t xml:space="preserve"> </w:t>
      </w:r>
      <w:r>
        <w:rPr>
          <w:w w:val="110"/>
        </w:rPr>
        <w:t>less</w:t>
      </w:r>
      <w:r>
        <w:rPr>
          <w:spacing w:val="-15"/>
          <w:w w:val="110"/>
        </w:rPr>
        <w:t xml:space="preserve"> </w:t>
      </w:r>
      <w:r>
        <w:rPr>
          <w:w w:val="110"/>
        </w:rPr>
        <w:t>frequent</w:t>
      </w:r>
      <w:r>
        <w:rPr>
          <w:spacing w:val="-15"/>
          <w:w w:val="110"/>
        </w:rPr>
        <w:t xml:space="preserve"> </w:t>
      </w:r>
      <w:r>
        <w:rPr>
          <w:w w:val="110"/>
        </w:rPr>
        <w:t>VO</w:t>
      </w:r>
      <w:r>
        <w:rPr>
          <w:w w:val="110"/>
          <w:vertAlign w:val="subscript"/>
        </w:rPr>
        <w:t>2</w:t>
      </w:r>
      <w:r>
        <w:rPr>
          <w:spacing w:val="-15"/>
          <w:w w:val="110"/>
        </w:rPr>
        <w:t xml:space="preserve"> </w:t>
      </w:r>
      <w:r>
        <w:rPr>
          <w:w w:val="110"/>
        </w:rPr>
        <w:t>kinetics</w:t>
      </w:r>
      <w:r>
        <w:rPr>
          <w:spacing w:val="-15"/>
          <w:w w:val="110"/>
        </w:rPr>
        <w:t xml:space="preserve"> </w:t>
      </w:r>
      <w:r>
        <w:rPr>
          <w:w w:val="110"/>
        </w:rPr>
        <w:t>studies.</w:t>
      </w:r>
      <w:r>
        <w:rPr>
          <w:spacing w:val="-15"/>
          <w:w w:val="110"/>
        </w:rPr>
        <w:t xml:space="preserve"> </w:t>
      </w:r>
      <w:r>
        <w:rPr>
          <w:w w:val="110"/>
        </w:rPr>
        <w:t>However,</w:t>
      </w:r>
      <w:r>
        <w:rPr>
          <w:spacing w:val="-15"/>
          <w:w w:val="110"/>
        </w:rPr>
        <w:t xml:space="preserve"> </w:t>
      </w:r>
      <w:r>
        <w:rPr>
          <w:w w:val="110"/>
        </w:rPr>
        <w:t>the</w:t>
      </w:r>
      <w:r>
        <w:rPr>
          <w:spacing w:val="-15"/>
          <w:w w:val="110"/>
        </w:rPr>
        <w:t xml:space="preserve"> </w:t>
      </w:r>
      <w:r>
        <w:rPr>
          <w:w w:val="110"/>
        </w:rPr>
        <w:t>V-slope</w:t>
      </w:r>
      <w:r>
        <w:rPr>
          <w:spacing w:val="-15"/>
          <w:w w:val="110"/>
        </w:rPr>
        <w:t xml:space="preserve"> </w:t>
      </w:r>
      <w:r>
        <w:rPr>
          <w:w w:val="110"/>
        </w:rPr>
        <w:t>method,</w:t>
      </w:r>
      <w:r>
        <w:rPr>
          <w:spacing w:val="-15"/>
          <w:w w:val="110"/>
        </w:rPr>
        <w:t xml:space="preserve"> </w:t>
      </w:r>
      <w:r>
        <w:rPr>
          <w:w w:val="110"/>
        </w:rPr>
        <w:t>one</w:t>
      </w:r>
      <w:r>
        <w:rPr>
          <w:spacing w:val="-16"/>
          <w:w w:val="110"/>
        </w:rPr>
        <w:t xml:space="preserve"> </w:t>
      </w:r>
      <w:r>
        <w:rPr>
          <w:w w:val="110"/>
        </w:rPr>
        <w:t>of</w:t>
      </w:r>
      <w:r>
        <w:rPr>
          <w:spacing w:val="-15"/>
          <w:w w:val="110"/>
        </w:rPr>
        <w:t xml:space="preserve"> </w:t>
      </w:r>
      <w:r>
        <w:rPr>
          <w:w w:val="110"/>
        </w:rPr>
        <w:t>the</w:t>
      </w:r>
      <w:r>
        <w:rPr>
          <w:spacing w:val="-15"/>
          <w:w w:val="110"/>
        </w:rPr>
        <w:t xml:space="preserve"> </w:t>
      </w:r>
      <w:r>
        <w:rPr>
          <w:w w:val="110"/>
        </w:rPr>
        <w:t>most</w:t>
      </w:r>
      <w:r>
        <w:rPr>
          <w:spacing w:val="-15"/>
          <w:w w:val="110"/>
        </w:rPr>
        <w:t xml:space="preserve"> </w:t>
      </w:r>
      <w:r>
        <w:rPr>
          <w:w w:val="110"/>
        </w:rPr>
        <w:t>common methods for determining the first ventilatory threshold, interpolates data in their original method (Beaver et al., 1986).</w:t>
      </w:r>
      <w:r>
        <w:rPr>
          <w:spacing w:val="38"/>
          <w:w w:val="110"/>
        </w:rPr>
        <w:t xml:space="preserve"> </w:t>
      </w:r>
      <w:r>
        <w:rPr>
          <w:w w:val="110"/>
        </w:rPr>
        <w:t>Importantly, the V-slope algorithm is only part of the overall V-slope method, so it can be unclear if authors interpolated data when citing the V-slope method.</w:t>
      </w:r>
      <w:r>
        <w:rPr>
          <w:spacing w:val="40"/>
          <w:w w:val="110"/>
        </w:rPr>
        <w:t xml:space="preserve"> </w:t>
      </w:r>
      <w:r>
        <w:rPr>
          <w:w w:val="110"/>
        </w:rPr>
        <w:t>Given this and the artificial confidence interval shrinkage, it may be prudent for future papers to specify interpolation or lack thereof.</w:t>
      </w:r>
    </w:p>
    <w:p w14:paraId="5FD574FB" w14:textId="358E5783" w:rsidR="00B26A88" w:rsidRDefault="00000000">
      <w:pPr>
        <w:pStyle w:val="BodyText"/>
        <w:spacing w:before="137" w:line="256" w:lineRule="auto"/>
        <w:ind w:left="109" w:right="106"/>
        <w:jc w:val="both"/>
      </w:pPr>
      <w:r>
        <w:rPr>
          <w:w w:val="110"/>
        </w:rPr>
        <w:t>Most</w:t>
      </w:r>
      <w:r>
        <w:rPr>
          <w:spacing w:val="-16"/>
          <w:w w:val="110"/>
        </w:rPr>
        <w:t xml:space="preserve"> </w:t>
      </w:r>
      <w:r>
        <w:rPr>
          <w:w w:val="110"/>
        </w:rPr>
        <w:t>studies</w:t>
      </w:r>
      <w:r>
        <w:rPr>
          <w:spacing w:val="-15"/>
          <w:w w:val="110"/>
        </w:rPr>
        <w:t xml:space="preserve"> </w:t>
      </w:r>
      <w:r>
        <w:rPr>
          <w:w w:val="110"/>
        </w:rPr>
        <w:t>use</w:t>
      </w:r>
      <w:r>
        <w:rPr>
          <w:spacing w:val="-15"/>
          <w:w w:val="110"/>
        </w:rPr>
        <w:t xml:space="preserve"> </w:t>
      </w:r>
      <w:r>
        <w:rPr>
          <w:w w:val="110"/>
        </w:rPr>
        <w:t>one-second</w:t>
      </w:r>
      <w:r>
        <w:rPr>
          <w:spacing w:val="-15"/>
          <w:w w:val="110"/>
        </w:rPr>
        <w:t xml:space="preserve"> </w:t>
      </w:r>
      <w:r>
        <w:rPr>
          <w:w w:val="110"/>
        </w:rPr>
        <w:t>linear</w:t>
      </w:r>
      <w:r>
        <w:rPr>
          <w:spacing w:val="-15"/>
          <w:w w:val="110"/>
        </w:rPr>
        <w:t xml:space="preserve"> </w:t>
      </w:r>
      <w:r>
        <w:rPr>
          <w:w w:val="110"/>
        </w:rPr>
        <w:t>interpolation,</w:t>
      </w:r>
      <w:r>
        <w:rPr>
          <w:spacing w:val="-15"/>
          <w:w w:val="110"/>
        </w:rPr>
        <w:t xml:space="preserve"> </w:t>
      </w:r>
      <w:r>
        <w:rPr>
          <w:w w:val="110"/>
        </w:rPr>
        <w:t>but</w:t>
      </w:r>
      <w:r>
        <w:rPr>
          <w:spacing w:val="-15"/>
          <w:w w:val="110"/>
        </w:rPr>
        <w:t xml:space="preserve"> </w:t>
      </w:r>
      <w:r>
        <w:rPr>
          <w:w w:val="110"/>
        </w:rPr>
        <w:t>different</w:t>
      </w:r>
      <w:r>
        <w:rPr>
          <w:spacing w:val="-15"/>
          <w:w w:val="110"/>
        </w:rPr>
        <w:t xml:space="preserve"> </w:t>
      </w:r>
      <w:r>
        <w:rPr>
          <w:w w:val="110"/>
        </w:rPr>
        <w:t>time</w:t>
      </w:r>
      <w:r>
        <w:rPr>
          <w:spacing w:val="-16"/>
          <w:w w:val="110"/>
        </w:rPr>
        <w:t xml:space="preserve"> </w:t>
      </w:r>
      <w:r>
        <w:rPr>
          <w:w w:val="110"/>
        </w:rPr>
        <w:t>frames</w:t>
      </w:r>
      <w:r>
        <w:rPr>
          <w:spacing w:val="-15"/>
          <w:w w:val="110"/>
        </w:rPr>
        <w:t xml:space="preserve"> </w:t>
      </w:r>
      <w:r>
        <w:rPr>
          <w:w w:val="110"/>
        </w:rPr>
        <w:t>and</w:t>
      </w:r>
      <w:r>
        <w:rPr>
          <w:spacing w:val="-15"/>
          <w:w w:val="110"/>
        </w:rPr>
        <w:t xml:space="preserve"> </w:t>
      </w:r>
      <w:r>
        <w:rPr>
          <w:w w:val="110"/>
        </w:rPr>
        <w:t>styles,</w:t>
      </w:r>
      <w:r>
        <w:rPr>
          <w:spacing w:val="-15"/>
          <w:w w:val="110"/>
        </w:rPr>
        <w:t xml:space="preserve"> </w:t>
      </w:r>
      <w:r>
        <w:rPr>
          <w:w w:val="110"/>
        </w:rPr>
        <w:t>such</w:t>
      </w:r>
      <w:r>
        <w:rPr>
          <w:spacing w:val="-15"/>
          <w:w w:val="110"/>
        </w:rPr>
        <w:t xml:space="preserve"> </w:t>
      </w:r>
      <w:r>
        <w:rPr>
          <w:w w:val="110"/>
        </w:rPr>
        <w:t>as cubic</w:t>
      </w:r>
      <w:r>
        <w:rPr>
          <w:spacing w:val="-14"/>
          <w:w w:val="110"/>
        </w:rPr>
        <w:t xml:space="preserve"> </w:t>
      </w:r>
      <w:r>
        <w:rPr>
          <w:w w:val="110"/>
        </w:rPr>
        <w:t>interpolation,</w:t>
      </w:r>
      <w:r>
        <w:rPr>
          <w:spacing w:val="-14"/>
          <w:w w:val="110"/>
        </w:rPr>
        <w:t xml:space="preserve"> </w:t>
      </w:r>
      <w:r>
        <w:rPr>
          <w:w w:val="110"/>
        </w:rPr>
        <w:t>may</w:t>
      </w:r>
      <w:r>
        <w:rPr>
          <w:spacing w:val="-14"/>
          <w:w w:val="110"/>
        </w:rPr>
        <w:t xml:space="preserve"> </w:t>
      </w:r>
      <w:r>
        <w:rPr>
          <w:w w:val="110"/>
        </w:rPr>
        <w:t>yield</w:t>
      </w:r>
      <w:r>
        <w:rPr>
          <w:spacing w:val="-14"/>
          <w:w w:val="110"/>
        </w:rPr>
        <w:t xml:space="preserve"> </w:t>
      </w:r>
      <w:r>
        <w:rPr>
          <w:w w:val="110"/>
        </w:rPr>
        <w:t>different</w:t>
      </w:r>
      <w:r>
        <w:rPr>
          <w:spacing w:val="-14"/>
          <w:w w:val="110"/>
        </w:rPr>
        <w:t xml:space="preserve"> </w:t>
      </w:r>
      <w:r>
        <w:rPr>
          <w:w w:val="110"/>
        </w:rPr>
        <w:t>results. Cubic</w:t>
      </w:r>
      <w:r>
        <w:rPr>
          <w:spacing w:val="-14"/>
          <w:w w:val="110"/>
        </w:rPr>
        <w:t xml:space="preserve"> </w:t>
      </w:r>
      <w:r>
        <w:rPr>
          <w:w w:val="110"/>
        </w:rPr>
        <w:t>spline</w:t>
      </w:r>
      <w:r>
        <w:rPr>
          <w:spacing w:val="-14"/>
          <w:w w:val="110"/>
        </w:rPr>
        <w:t xml:space="preserve"> </w:t>
      </w:r>
      <w:r>
        <w:rPr>
          <w:w w:val="110"/>
        </w:rPr>
        <w:t>interpolation</w:t>
      </w:r>
      <w:r>
        <w:rPr>
          <w:spacing w:val="-14"/>
          <w:w w:val="110"/>
        </w:rPr>
        <w:t xml:space="preserve"> </w:t>
      </w:r>
      <w:r>
        <w:rPr>
          <w:w w:val="110"/>
        </w:rPr>
        <w:t>produces</w:t>
      </w:r>
      <w:r>
        <w:rPr>
          <w:spacing w:val="-14"/>
          <w:w w:val="110"/>
        </w:rPr>
        <w:t xml:space="preserve"> </w:t>
      </w:r>
      <w:r>
        <w:rPr>
          <w:w w:val="110"/>
        </w:rPr>
        <w:t>a</w:t>
      </w:r>
      <w:r>
        <w:rPr>
          <w:spacing w:val="-14"/>
          <w:w w:val="110"/>
        </w:rPr>
        <w:t xml:space="preserve"> </w:t>
      </w:r>
      <w:r>
        <w:rPr>
          <w:w w:val="110"/>
        </w:rPr>
        <w:t xml:space="preserve">smooth </w:t>
      </w:r>
      <w:r>
        <w:t xml:space="preserve">curve but may slightly “overshoot” </w:t>
      </w:r>
      <w:del w:id="62" w:author="Christopher J Lundstrom" w:date="2024-07-08T19:44:00Z" w16du:dateUtc="2024-07-09T00:44:00Z">
        <w:r w:rsidDel="00945365">
          <w:delText xml:space="preserve">(Zhang and Martin, 1997) </w:delText>
        </w:r>
      </w:del>
      <w:r>
        <w:t>measured values</w:t>
      </w:r>
      <w:ins w:id="63" w:author="Christopher J Lundstrom" w:date="2024-07-08T19:44:00Z" w16du:dateUtc="2024-07-09T00:44:00Z">
        <w:r w:rsidR="00945365">
          <w:t xml:space="preserve"> </w:t>
        </w:r>
        <w:r w:rsidR="00945365">
          <w:t>(Zhang and Martin, 1997)</w:t>
        </w:r>
      </w:ins>
      <w:r>
        <w:t>.</w:t>
      </w:r>
      <w:r>
        <w:rPr>
          <w:spacing w:val="40"/>
        </w:rPr>
        <w:t xml:space="preserve"> </w:t>
      </w:r>
      <w:r>
        <w:t xml:space="preserve">Though likely </w:t>
      </w:r>
      <w:r>
        <w:rPr>
          <w:w w:val="110"/>
        </w:rPr>
        <w:t>small, we recommend authors specify the interpolation type.</w:t>
      </w:r>
    </w:p>
    <w:p w14:paraId="1AF5A66A" w14:textId="354B3D7A" w:rsidR="00B26A88" w:rsidRDefault="00000000">
      <w:pPr>
        <w:pStyle w:val="BodyText"/>
        <w:spacing w:before="137" w:line="256" w:lineRule="auto"/>
        <w:ind w:left="109" w:right="106"/>
        <w:jc w:val="both"/>
      </w:pPr>
      <w:r>
        <w:rPr>
          <w:w w:val="105"/>
        </w:rPr>
        <w:t>Despite</w:t>
      </w:r>
      <w:r>
        <w:rPr>
          <w:spacing w:val="-5"/>
          <w:w w:val="105"/>
        </w:rPr>
        <w:t xml:space="preserve"> </w:t>
      </w:r>
      <w:r>
        <w:rPr>
          <w:w w:val="105"/>
        </w:rPr>
        <w:t>a</w:t>
      </w:r>
      <w:r>
        <w:rPr>
          <w:spacing w:val="-5"/>
          <w:w w:val="105"/>
        </w:rPr>
        <w:t xml:space="preserve"> </w:t>
      </w:r>
      <w:r>
        <w:rPr>
          <w:w w:val="105"/>
        </w:rPr>
        <w:t>much</w:t>
      </w:r>
      <w:r>
        <w:rPr>
          <w:spacing w:val="-5"/>
          <w:w w:val="105"/>
        </w:rPr>
        <w:t xml:space="preserve"> </w:t>
      </w:r>
      <w:r>
        <w:rPr>
          <w:w w:val="105"/>
        </w:rPr>
        <w:t>higher</w:t>
      </w:r>
      <w:r>
        <w:rPr>
          <w:spacing w:val="-5"/>
          <w:w w:val="105"/>
        </w:rPr>
        <w:t xml:space="preserve"> </w:t>
      </w:r>
      <w:r>
        <w:rPr>
          <w:w w:val="105"/>
        </w:rPr>
        <w:t>percentage</w:t>
      </w:r>
      <w:r>
        <w:rPr>
          <w:spacing w:val="-5"/>
          <w:w w:val="105"/>
        </w:rPr>
        <w:t xml:space="preserve"> </w:t>
      </w:r>
      <w:r>
        <w:rPr>
          <w:w w:val="105"/>
        </w:rPr>
        <w:t>of</w:t>
      </w:r>
      <w:r>
        <w:rPr>
          <w:spacing w:val="-5"/>
          <w:w w:val="105"/>
        </w:rPr>
        <w:t xml:space="preserve"> </w:t>
      </w:r>
      <w:r>
        <w:rPr>
          <w:w w:val="105"/>
        </w:rPr>
        <w:t>papers</w:t>
      </w:r>
      <w:r>
        <w:rPr>
          <w:spacing w:val="-5"/>
          <w:w w:val="105"/>
        </w:rPr>
        <w:t xml:space="preserve"> </w:t>
      </w:r>
      <w:r>
        <w:rPr>
          <w:w w:val="105"/>
        </w:rPr>
        <w:t>describing</w:t>
      </w:r>
      <w:r>
        <w:rPr>
          <w:spacing w:val="-5"/>
          <w:w w:val="105"/>
        </w:rPr>
        <w:t xml:space="preserve"> </w:t>
      </w:r>
      <w:r>
        <w:rPr>
          <w:w w:val="105"/>
        </w:rPr>
        <w:t>at</w:t>
      </w:r>
      <w:r>
        <w:rPr>
          <w:spacing w:val="-5"/>
          <w:w w:val="105"/>
        </w:rPr>
        <w:t xml:space="preserve"> </w:t>
      </w:r>
      <w:r>
        <w:rPr>
          <w:w w:val="105"/>
        </w:rPr>
        <w:t>least</w:t>
      </w:r>
      <w:r>
        <w:rPr>
          <w:spacing w:val="-5"/>
          <w:w w:val="105"/>
        </w:rPr>
        <w:t xml:space="preserve"> </w:t>
      </w:r>
      <w:r>
        <w:rPr>
          <w:w w:val="105"/>
        </w:rPr>
        <w:t>some</w:t>
      </w:r>
      <w:r>
        <w:rPr>
          <w:spacing w:val="-5"/>
          <w:w w:val="105"/>
        </w:rPr>
        <w:t xml:space="preserve"> </w:t>
      </w:r>
      <w:r>
        <w:rPr>
          <w:w w:val="105"/>
        </w:rPr>
        <w:t>of</w:t>
      </w:r>
      <w:r>
        <w:rPr>
          <w:spacing w:val="-5"/>
          <w:w w:val="105"/>
        </w:rPr>
        <w:t xml:space="preserve"> </w:t>
      </w:r>
      <w:r>
        <w:rPr>
          <w:w w:val="105"/>
        </w:rPr>
        <w:t>their</w:t>
      </w:r>
      <w:r>
        <w:rPr>
          <w:spacing w:val="-5"/>
          <w:w w:val="105"/>
        </w:rPr>
        <w:t xml:space="preserve"> </w:t>
      </w:r>
      <w:r>
        <w:rPr>
          <w:w w:val="105"/>
        </w:rPr>
        <w:t>averaging</w:t>
      </w:r>
      <w:r>
        <w:rPr>
          <w:spacing w:val="-5"/>
          <w:w w:val="105"/>
        </w:rPr>
        <w:t xml:space="preserve"> </w:t>
      </w:r>
      <w:r>
        <w:rPr>
          <w:w w:val="105"/>
        </w:rPr>
        <w:t>methods, a</w:t>
      </w:r>
      <w:r>
        <w:rPr>
          <w:spacing w:val="30"/>
          <w:w w:val="105"/>
        </w:rPr>
        <w:t xml:space="preserve"> </w:t>
      </w:r>
      <w:r>
        <w:rPr>
          <w:w w:val="105"/>
        </w:rPr>
        <w:t>third</w:t>
      </w:r>
      <w:r>
        <w:rPr>
          <w:spacing w:val="30"/>
          <w:w w:val="105"/>
        </w:rPr>
        <w:t xml:space="preserve"> </w:t>
      </w:r>
      <w:r>
        <w:rPr>
          <w:w w:val="105"/>
        </w:rPr>
        <w:t>of</w:t>
      </w:r>
      <w:r>
        <w:rPr>
          <w:spacing w:val="30"/>
          <w:w w:val="105"/>
        </w:rPr>
        <w:t xml:space="preserve"> </w:t>
      </w:r>
      <w:r>
        <w:rPr>
          <w:w w:val="105"/>
        </w:rPr>
        <w:t>studies</w:t>
      </w:r>
      <w:r>
        <w:rPr>
          <w:spacing w:val="30"/>
          <w:w w:val="105"/>
        </w:rPr>
        <w:t xml:space="preserve"> </w:t>
      </w:r>
      <w:ins w:id="64" w:author="Christopher J Lundstrom" w:date="2024-07-08T19:45:00Z" w16du:dateUtc="2024-07-09T00:45:00Z">
        <w:r w:rsidR="00945365">
          <w:rPr>
            <w:spacing w:val="30"/>
            <w:w w:val="105"/>
          </w:rPr>
          <w:t xml:space="preserve">examined in this review </w:t>
        </w:r>
      </w:ins>
      <w:r>
        <w:rPr>
          <w:w w:val="105"/>
        </w:rPr>
        <w:t>neglect</w:t>
      </w:r>
      <w:r>
        <w:rPr>
          <w:spacing w:val="30"/>
          <w:w w:val="105"/>
        </w:rPr>
        <w:t xml:space="preserve"> </w:t>
      </w:r>
      <w:r>
        <w:rPr>
          <w:w w:val="105"/>
        </w:rPr>
        <w:t>to</w:t>
      </w:r>
      <w:r>
        <w:rPr>
          <w:spacing w:val="30"/>
          <w:w w:val="105"/>
        </w:rPr>
        <w:t xml:space="preserve"> </w:t>
      </w:r>
      <w:r>
        <w:rPr>
          <w:w w:val="105"/>
        </w:rPr>
        <w:t>document</w:t>
      </w:r>
      <w:r>
        <w:rPr>
          <w:spacing w:val="30"/>
          <w:w w:val="105"/>
        </w:rPr>
        <w:t xml:space="preserve"> </w:t>
      </w:r>
      <w:r>
        <w:rPr>
          <w:w w:val="105"/>
        </w:rPr>
        <w:t>their</w:t>
      </w:r>
      <w:r>
        <w:rPr>
          <w:spacing w:val="30"/>
          <w:w w:val="105"/>
        </w:rPr>
        <w:t xml:space="preserve"> </w:t>
      </w:r>
      <w:r>
        <w:rPr>
          <w:w w:val="105"/>
        </w:rPr>
        <w:t>process.</w:t>
      </w:r>
      <w:r>
        <w:rPr>
          <w:spacing w:val="73"/>
          <w:w w:val="105"/>
        </w:rPr>
        <w:t xml:space="preserve"> </w:t>
      </w:r>
      <w:r>
        <w:rPr>
          <w:w w:val="105"/>
        </w:rPr>
        <w:t>Data</w:t>
      </w:r>
      <w:r>
        <w:rPr>
          <w:spacing w:val="30"/>
          <w:w w:val="105"/>
        </w:rPr>
        <w:t xml:space="preserve"> </w:t>
      </w:r>
      <w:r>
        <w:rPr>
          <w:w w:val="105"/>
        </w:rPr>
        <w:t>averaging</w:t>
      </w:r>
      <w:r>
        <w:rPr>
          <w:spacing w:val="30"/>
          <w:w w:val="105"/>
        </w:rPr>
        <w:t xml:space="preserve"> </w:t>
      </w:r>
      <w:r>
        <w:rPr>
          <w:w w:val="105"/>
        </w:rPr>
        <w:t>likely</w:t>
      </w:r>
      <w:r>
        <w:rPr>
          <w:spacing w:val="30"/>
          <w:w w:val="105"/>
        </w:rPr>
        <w:t xml:space="preserve"> </w:t>
      </w:r>
      <w:r>
        <w:rPr>
          <w:w w:val="105"/>
        </w:rPr>
        <w:t>contributes</w:t>
      </w:r>
      <w:r>
        <w:rPr>
          <w:spacing w:val="30"/>
          <w:w w:val="105"/>
        </w:rPr>
        <w:t xml:space="preserve"> </w:t>
      </w:r>
      <w:r>
        <w:rPr>
          <w:w w:val="105"/>
        </w:rPr>
        <w:t>more to the final calculated values of VO</w:t>
      </w:r>
      <w:r>
        <w:rPr>
          <w:w w:val="105"/>
          <w:vertAlign w:val="subscript"/>
        </w:rPr>
        <w:t>2</w:t>
      </w:r>
      <w:r>
        <w:rPr>
          <w:w w:val="105"/>
        </w:rPr>
        <w:t xml:space="preserve">max and other variables </w:t>
      </w:r>
      <w:proofErr w:type="gramStart"/>
      <w:r>
        <w:rPr>
          <w:w w:val="105"/>
        </w:rPr>
        <w:t>than do</w:t>
      </w:r>
      <w:proofErr w:type="gramEnd"/>
      <w:r>
        <w:rPr>
          <w:w w:val="105"/>
        </w:rPr>
        <w:t xml:space="preserve"> outlier removal and interpolation.</w:t>
      </w:r>
      <w:r>
        <w:rPr>
          <w:spacing w:val="40"/>
          <w:w w:val="105"/>
        </w:rPr>
        <w:t xml:space="preserve"> </w:t>
      </w:r>
      <w:r>
        <w:rPr>
          <w:w w:val="105"/>
        </w:rPr>
        <w:t>Indeed, the research on the effect of interpolation on VO</w:t>
      </w:r>
      <w:r>
        <w:rPr>
          <w:w w:val="105"/>
          <w:vertAlign w:val="subscript"/>
        </w:rPr>
        <w:t>2</w:t>
      </w:r>
      <w:r>
        <w:rPr>
          <w:w w:val="105"/>
        </w:rPr>
        <w:t xml:space="preserve"> kinetics parameters shows that interpolation does not significantly affect the values of parameter estimates (Benson et al., 2017; </w:t>
      </w:r>
      <w:proofErr w:type="spellStart"/>
      <w:r>
        <w:rPr>
          <w:w w:val="105"/>
        </w:rPr>
        <w:t>Francescato</w:t>
      </w:r>
      <w:proofErr w:type="spellEnd"/>
      <w:r>
        <w:rPr>
          <w:w w:val="105"/>
        </w:rPr>
        <w:t xml:space="preserve"> et al., 2014; </w:t>
      </w:r>
      <w:proofErr w:type="spellStart"/>
      <w:r>
        <w:rPr>
          <w:w w:val="105"/>
        </w:rPr>
        <w:t>Francescato</w:t>
      </w:r>
      <w:proofErr w:type="spellEnd"/>
      <w:r>
        <w:rPr>
          <w:w w:val="105"/>
        </w:rPr>
        <w:t xml:space="preserve"> et al., 2015; </w:t>
      </w:r>
      <w:proofErr w:type="spellStart"/>
      <w:r>
        <w:rPr>
          <w:w w:val="105"/>
        </w:rPr>
        <w:t>Francescato</w:t>
      </w:r>
      <w:proofErr w:type="spellEnd"/>
      <w:r>
        <w:rPr>
          <w:w w:val="105"/>
        </w:rPr>
        <w:t xml:space="preserve"> and </w:t>
      </w:r>
      <w:proofErr w:type="spellStart"/>
      <w:r>
        <w:rPr>
          <w:w w:val="105"/>
        </w:rPr>
        <w:t>Cettolo</w:t>
      </w:r>
      <w:proofErr w:type="spellEnd"/>
      <w:r>
        <w:rPr>
          <w:w w:val="105"/>
        </w:rPr>
        <w:t>, 2019). Although we are unaware of studies comparing the effect of outlier removal or leaving data as- is before proceeding with other calculations, the known impact of data averaging on VO</w:t>
      </w:r>
      <w:r>
        <w:rPr>
          <w:w w:val="105"/>
          <w:vertAlign w:val="subscript"/>
        </w:rPr>
        <w:t>2</w:t>
      </w:r>
      <w:r>
        <w:rPr>
          <w:w w:val="105"/>
        </w:rPr>
        <w:t>max and</w:t>
      </w:r>
      <w:r>
        <w:rPr>
          <w:spacing w:val="20"/>
          <w:w w:val="105"/>
        </w:rPr>
        <w:t xml:space="preserve"> </w:t>
      </w:r>
      <w:r>
        <w:rPr>
          <w:w w:val="105"/>
        </w:rPr>
        <w:t>the</w:t>
      </w:r>
      <w:r>
        <w:rPr>
          <w:spacing w:val="21"/>
          <w:w w:val="105"/>
        </w:rPr>
        <w:t xml:space="preserve"> </w:t>
      </w:r>
      <w:r>
        <w:rPr>
          <w:w w:val="105"/>
        </w:rPr>
        <w:t>inherent</w:t>
      </w:r>
      <w:r>
        <w:rPr>
          <w:spacing w:val="20"/>
          <w:w w:val="105"/>
        </w:rPr>
        <w:t xml:space="preserve"> </w:t>
      </w:r>
      <w:r>
        <w:rPr>
          <w:w w:val="105"/>
        </w:rPr>
        <w:t>dampening</w:t>
      </w:r>
      <w:r>
        <w:rPr>
          <w:spacing w:val="21"/>
          <w:w w:val="105"/>
        </w:rPr>
        <w:t xml:space="preserve"> </w:t>
      </w:r>
      <w:r>
        <w:rPr>
          <w:w w:val="105"/>
        </w:rPr>
        <w:t>effect</w:t>
      </w:r>
      <w:r>
        <w:rPr>
          <w:spacing w:val="21"/>
          <w:w w:val="105"/>
        </w:rPr>
        <w:t xml:space="preserve"> </w:t>
      </w:r>
      <w:r>
        <w:rPr>
          <w:w w:val="105"/>
        </w:rPr>
        <w:t>of</w:t>
      </w:r>
      <w:r>
        <w:rPr>
          <w:spacing w:val="20"/>
          <w:w w:val="105"/>
        </w:rPr>
        <w:t xml:space="preserve"> </w:t>
      </w:r>
      <w:r>
        <w:rPr>
          <w:w w:val="105"/>
        </w:rPr>
        <w:t>averaging</w:t>
      </w:r>
      <w:r>
        <w:rPr>
          <w:spacing w:val="20"/>
          <w:w w:val="105"/>
        </w:rPr>
        <w:t xml:space="preserve"> </w:t>
      </w:r>
      <w:r>
        <w:rPr>
          <w:w w:val="105"/>
        </w:rPr>
        <w:t>on</w:t>
      </w:r>
      <w:r>
        <w:rPr>
          <w:spacing w:val="20"/>
          <w:w w:val="105"/>
        </w:rPr>
        <w:t xml:space="preserve"> </w:t>
      </w:r>
      <w:r>
        <w:rPr>
          <w:w w:val="105"/>
        </w:rPr>
        <w:t>outliers</w:t>
      </w:r>
      <w:r>
        <w:rPr>
          <w:spacing w:val="21"/>
          <w:w w:val="105"/>
        </w:rPr>
        <w:t xml:space="preserve"> </w:t>
      </w:r>
      <w:r>
        <w:rPr>
          <w:w w:val="105"/>
        </w:rPr>
        <w:t>itself</w:t>
      </w:r>
      <w:r>
        <w:rPr>
          <w:spacing w:val="21"/>
          <w:w w:val="105"/>
        </w:rPr>
        <w:t xml:space="preserve"> </w:t>
      </w:r>
      <w:r>
        <w:rPr>
          <w:w w:val="105"/>
        </w:rPr>
        <w:t>suggests</w:t>
      </w:r>
      <w:r>
        <w:rPr>
          <w:spacing w:val="20"/>
          <w:w w:val="105"/>
        </w:rPr>
        <w:t xml:space="preserve"> </w:t>
      </w:r>
      <w:r>
        <w:rPr>
          <w:w w:val="105"/>
        </w:rPr>
        <w:t>that</w:t>
      </w:r>
      <w:r>
        <w:rPr>
          <w:spacing w:val="21"/>
          <w:w w:val="105"/>
        </w:rPr>
        <w:t xml:space="preserve"> </w:t>
      </w:r>
      <w:r>
        <w:rPr>
          <w:w w:val="105"/>
        </w:rPr>
        <w:t>data</w:t>
      </w:r>
      <w:r>
        <w:rPr>
          <w:spacing w:val="21"/>
          <w:w w:val="105"/>
        </w:rPr>
        <w:t xml:space="preserve"> </w:t>
      </w:r>
      <w:r>
        <w:rPr>
          <w:w w:val="105"/>
        </w:rPr>
        <w:t>averaging is the most important of the three steps when the goal is to reflect the underlying whole-body metabolic rate.</w:t>
      </w:r>
      <w:r>
        <w:rPr>
          <w:spacing w:val="40"/>
          <w:w w:val="105"/>
        </w:rPr>
        <w:t xml:space="preserve"> </w:t>
      </w:r>
      <w:r>
        <w:rPr>
          <w:w w:val="105"/>
        </w:rPr>
        <w:t>Therefore, researchers should state their gas exchange data averaging methods to improve research reproducibility and study comparisons.</w:t>
      </w:r>
    </w:p>
    <w:p w14:paraId="5CFDF331" w14:textId="77777777" w:rsidR="00B26A88" w:rsidRDefault="00B26A88">
      <w:pPr>
        <w:spacing w:line="256" w:lineRule="auto"/>
        <w:jc w:val="both"/>
        <w:sectPr w:rsidR="00B26A88">
          <w:pgSz w:w="12240" w:h="15840"/>
          <w:pgMar w:top="1340" w:right="1560" w:bottom="2080" w:left="1560" w:header="0" w:footer="1877" w:gutter="0"/>
          <w:cols w:space="720"/>
        </w:sectPr>
      </w:pPr>
    </w:p>
    <w:p w14:paraId="156791F8" w14:textId="77777777" w:rsidR="00B26A88" w:rsidRDefault="00000000">
      <w:pPr>
        <w:pStyle w:val="BodyText"/>
        <w:spacing w:before="113" w:line="256" w:lineRule="auto"/>
        <w:ind w:left="109" w:right="106"/>
        <w:jc w:val="both"/>
      </w:pPr>
      <w:r>
        <w:rPr>
          <w:w w:val="105"/>
        </w:rPr>
        <w:lastRenderedPageBreak/>
        <w:t>Stating averaging methods can also help correctly classify cardiorespiratory fitness against normative data.</w:t>
      </w:r>
      <w:r>
        <w:rPr>
          <w:spacing w:val="40"/>
          <w:w w:val="105"/>
        </w:rPr>
        <w:t xml:space="preserve"> </w:t>
      </w:r>
      <w:r>
        <w:rPr>
          <w:w w:val="105"/>
        </w:rPr>
        <w:t xml:space="preserve">Research by Martin-Rincon and </w:t>
      </w:r>
      <w:proofErr w:type="spellStart"/>
      <w:r>
        <w:rPr>
          <w:w w:val="105"/>
        </w:rPr>
        <w:t>Calbet</w:t>
      </w:r>
      <w:proofErr w:type="spellEnd"/>
      <w:r>
        <w:rPr>
          <w:w w:val="105"/>
        </w:rPr>
        <w:t xml:space="preserve"> (2020) offers a strategy to compare</w:t>
      </w:r>
      <w:r>
        <w:rPr>
          <w:spacing w:val="80"/>
          <w:w w:val="105"/>
        </w:rPr>
        <w:t xml:space="preserve"> </w:t>
      </w:r>
      <w:r>
        <w:rPr>
          <w:w w:val="105"/>
        </w:rPr>
        <w:t>two VO</w:t>
      </w:r>
      <w:r>
        <w:rPr>
          <w:w w:val="105"/>
          <w:vertAlign w:val="subscript"/>
        </w:rPr>
        <w:t>2</w:t>
      </w:r>
      <w:r>
        <w:rPr>
          <w:w w:val="105"/>
        </w:rPr>
        <w:t>max values obtained with different averaging methods.</w:t>
      </w:r>
      <w:r>
        <w:rPr>
          <w:spacing w:val="40"/>
          <w:w w:val="105"/>
        </w:rPr>
        <w:t xml:space="preserve"> </w:t>
      </w:r>
      <w:r>
        <w:rPr>
          <w:w w:val="105"/>
        </w:rPr>
        <w:t>Without such corrections, one could</w:t>
      </w:r>
      <w:r>
        <w:rPr>
          <w:spacing w:val="17"/>
          <w:w w:val="105"/>
        </w:rPr>
        <w:t xml:space="preserve"> </w:t>
      </w:r>
      <w:r>
        <w:rPr>
          <w:w w:val="105"/>
        </w:rPr>
        <w:t>misclassify</w:t>
      </w:r>
      <w:r>
        <w:rPr>
          <w:spacing w:val="17"/>
          <w:w w:val="105"/>
        </w:rPr>
        <w:t xml:space="preserve"> </w:t>
      </w:r>
      <w:r>
        <w:rPr>
          <w:w w:val="105"/>
        </w:rPr>
        <w:t>cardiorespiratory</w:t>
      </w:r>
      <w:r>
        <w:rPr>
          <w:spacing w:val="17"/>
          <w:w w:val="105"/>
        </w:rPr>
        <w:t xml:space="preserve"> </w:t>
      </w:r>
      <w:r>
        <w:rPr>
          <w:w w:val="105"/>
        </w:rPr>
        <w:t>fitness</w:t>
      </w:r>
      <w:r>
        <w:rPr>
          <w:spacing w:val="17"/>
          <w:w w:val="105"/>
        </w:rPr>
        <w:t xml:space="preserve"> </w:t>
      </w:r>
      <w:r>
        <w:rPr>
          <w:w w:val="105"/>
        </w:rPr>
        <w:t>based</w:t>
      </w:r>
      <w:r>
        <w:rPr>
          <w:spacing w:val="17"/>
          <w:w w:val="105"/>
        </w:rPr>
        <w:t xml:space="preserve"> </w:t>
      </w:r>
      <w:r>
        <w:rPr>
          <w:w w:val="105"/>
        </w:rPr>
        <w:t>on</w:t>
      </w:r>
      <w:r>
        <w:rPr>
          <w:spacing w:val="17"/>
          <w:w w:val="105"/>
        </w:rPr>
        <w:t xml:space="preserve"> </w:t>
      </w:r>
      <w:r>
        <w:rPr>
          <w:w w:val="105"/>
        </w:rPr>
        <w:t>VO</w:t>
      </w:r>
      <w:r>
        <w:rPr>
          <w:w w:val="105"/>
          <w:vertAlign w:val="subscript"/>
        </w:rPr>
        <w:t>2</w:t>
      </w:r>
      <w:r>
        <w:rPr>
          <w:w w:val="105"/>
        </w:rPr>
        <w:t>max</w:t>
      </w:r>
      <w:r>
        <w:rPr>
          <w:spacing w:val="17"/>
          <w:w w:val="105"/>
        </w:rPr>
        <w:t xml:space="preserve"> </w:t>
      </w:r>
      <w:r>
        <w:rPr>
          <w:w w:val="105"/>
        </w:rPr>
        <w:t>if</w:t>
      </w:r>
      <w:r>
        <w:rPr>
          <w:spacing w:val="17"/>
          <w:w w:val="105"/>
        </w:rPr>
        <w:t xml:space="preserve"> </w:t>
      </w:r>
      <w:r>
        <w:rPr>
          <w:w w:val="105"/>
        </w:rPr>
        <w:t>VO</w:t>
      </w:r>
      <w:r>
        <w:rPr>
          <w:w w:val="105"/>
          <w:vertAlign w:val="subscript"/>
        </w:rPr>
        <w:t>2</w:t>
      </w:r>
      <w:r>
        <w:rPr>
          <w:w w:val="105"/>
        </w:rPr>
        <w:t>max</w:t>
      </w:r>
      <w:r>
        <w:rPr>
          <w:spacing w:val="17"/>
          <w:w w:val="105"/>
        </w:rPr>
        <w:t xml:space="preserve"> </w:t>
      </w:r>
      <w:r>
        <w:rPr>
          <w:w w:val="105"/>
        </w:rPr>
        <w:t>were</w:t>
      </w:r>
      <w:r>
        <w:rPr>
          <w:spacing w:val="17"/>
          <w:w w:val="105"/>
        </w:rPr>
        <w:t xml:space="preserve"> </w:t>
      </w:r>
      <w:r>
        <w:rPr>
          <w:w w:val="105"/>
        </w:rPr>
        <w:t>calculated</w:t>
      </w:r>
      <w:r>
        <w:rPr>
          <w:spacing w:val="17"/>
          <w:w w:val="105"/>
        </w:rPr>
        <w:t xml:space="preserve"> </w:t>
      </w:r>
      <w:r>
        <w:rPr>
          <w:w w:val="105"/>
        </w:rPr>
        <w:t>with a suﬀiciently different sampling interval than that used to generate the normative data.</w:t>
      </w:r>
      <w:r>
        <w:rPr>
          <w:spacing w:val="40"/>
          <w:w w:val="105"/>
        </w:rPr>
        <w:t xml:space="preserve"> </w:t>
      </w:r>
      <w:r>
        <w:rPr>
          <w:w w:val="105"/>
        </w:rPr>
        <w:t xml:space="preserve">Im- </w:t>
      </w:r>
      <w:proofErr w:type="spellStart"/>
      <w:r>
        <w:rPr>
          <w:w w:val="105"/>
        </w:rPr>
        <w:t>portantly</w:t>
      </w:r>
      <w:proofErr w:type="spellEnd"/>
      <w:r>
        <w:rPr>
          <w:w w:val="105"/>
        </w:rPr>
        <w:t>, the normative data offered by the American College of Sports Medicine (Pescatello, 2014, table 4.9, pp. 88-93) is based on a regression of VO</w:t>
      </w:r>
      <w:r>
        <w:rPr>
          <w:w w:val="105"/>
          <w:vertAlign w:val="subscript"/>
        </w:rPr>
        <w:t>2</w:t>
      </w:r>
      <w:r>
        <w:rPr>
          <w:w w:val="105"/>
        </w:rPr>
        <w:t xml:space="preserve"> vs. time-to-exhaustion using a modified Balke protocol and equations developed from Pollock et al.</w:t>
      </w:r>
      <w:r>
        <w:rPr>
          <w:spacing w:val="37"/>
          <w:w w:val="105"/>
        </w:rPr>
        <w:t xml:space="preserve"> </w:t>
      </w:r>
      <w:r>
        <w:rPr>
          <w:w w:val="105"/>
        </w:rPr>
        <w:t>(1982) and Pollock et al. (1976)</w:t>
      </w:r>
      <w:r>
        <w:rPr>
          <w:spacing w:val="40"/>
          <w:w w:val="105"/>
        </w:rPr>
        <w:t xml:space="preserve"> </w:t>
      </w:r>
      <w:r>
        <w:rPr>
          <w:w w:val="105"/>
        </w:rPr>
        <w:t>(Cooper</w:t>
      </w:r>
      <w:r>
        <w:rPr>
          <w:spacing w:val="40"/>
          <w:w w:val="105"/>
        </w:rPr>
        <w:t xml:space="preserve"> </w:t>
      </w:r>
      <w:r>
        <w:rPr>
          <w:w w:val="105"/>
        </w:rPr>
        <w:t>Institute,</w:t>
      </w:r>
      <w:r>
        <w:rPr>
          <w:spacing w:val="40"/>
          <w:w w:val="105"/>
        </w:rPr>
        <w:t xml:space="preserve"> </w:t>
      </w:r>
      <w:r>
        <w:rPr>
          <w:w w:val="105"/>
        </w:rPr>
        <w:t>personal</w:t>
      </w:r>
      <w:r>
        <w:rPr>
          <w:spacing w:val="40"/>
          <w:w w:val="105"/>
        </w:rPr>
        <w:t xml:space="preserve"> </w:t>
      </w:r>
      <w:r>
        <w:rPr>
          <w:w w:val="105"/>
        </w:rPr>
        <w:t>communication,</w:t>
      </w:r>
      <w:r>
        <w:rPr>
          <w:spacing w:val="40"/>
          <w:w w:val="105"/>
        </w:rPr>
        <w:t xml:space="preserve"> </w:t>
      </w:r>
      <w:r>
        <w:rPr>
          <w:w w:val="105"/>
        </w:rPr>
        <w:t>9/2021),</w:t>
      </w:r>
      <w:r>
        <w:rPr>
          <w:spacing w:val="40"/>
          <w:w w:val="105"/>
        </w:rPr>
        <w:t xml:space="preserve"> </w:t>
      </w:r>
      <w:r>
        <w:rPr>
          <w:w w:val="105"/>
        </w:rPr>
        <w:t>rather</w:t>
      </w:r>
      <w:r>
        <w:rPr>
          <w:spacing w:val="40"/>
          <w:w w:val="105"/>
        </w:rPr>
        <w:t xml:space="preserve"> </w:t>
      </w:r>
      <w:r>
        <w:rPr>
          <w:w w:val="105"/>
        </w:rPr>
        <w:t>than</w:t>
      </w:r>
      <w:r>
        <w:rPr>
          <w:spacing w:val="40"/>
          <w:w w:val="105"/>
        </w:rPr>
        <w:t xml:space="preserve"> </w:t>
      </w:r>
      <w:r>
        <w:rPr>
          <w:w w:val="105"/>
        </w:rPr>
        <w:t>directly</w:t>
      </w:r>
      <w:r>
        <w:rPr>
          <w:spacing w:val="40"/>
          <w:w w:val="105"/>
        </w:rPr>
        <w:t xml:space="preserve"> </w:t>
      </w:r>
      <w:r>
        <w:rPr>
          <w:w w:val="105"/>
        </w:rPr>
        <w:t>measured. The</w:t>
      </w:r>
      <w:r>
        <w:rPr>
          <w:spacing w:val="30"/>
          <w:w w:val="105"/>
        </w:rPr>
        <w:t xml:space="preserve"> </w:t>
      </w:r>
      <w:r>
        <w:rPr>
          <w:w w:val="105"/>
        </w:rPr>
        <w:t>system</w:t>
      </w:r>
      <w:r>
        <w:rPr>
          <w:spacing w:val="30"/>
          <w:w w:val="105"/>
        </w:rPr>
        <w:t xml:space="preserve"> </w:t>
      </w:r>
      <w:r>
        <w:rPr>
          <w:w w:val="105"/>
        </w:rPr>
        <w:t>used</w:t>
      </w:r>
      <w:r>
        <w:rPr>
          <w:spacing w:val="30"/>
          <w:w w:val="105"/>
        </w:rPr>
        <w:t xml:space="preserve"> </w:t>
      </w:r>
      <w:r>
        <w:rPr>
          <w:w w:val="105"/>
        </w:rPr>
        <w:t>create</w:t>
      </w:r>
      <w:r>
        <w:rPr>
          <w:spacing w:val="30"/>
          <w:w w:val="105"/>
        </w:rPr>
        <w:t xml:space="preserve"> </w:t>
      </w:r>
      <w:r>
        <w:rPr>
          <w:w w:val="105"/>
        </w:rPr>
        <w:t>the</w:t>
      </w:r>
      <w:r>
        <w:rPr>
          <w:spacing w:val="30"/>
          <w:w w:val="105"/>
        </w:rPr>
        <w:t xml:space="preserve"> </w:t>
      </w:r>
      <w:r>
        <w:rPr>
          <w:w w:val="105"/>
        </w:rPr>
        <w:t>regression</w:t>
      </w:r>
      <w:r>
        <w:rPr>
          <w:spacing w:val="30"/>
          <w:w w:val="105"/>
        </w:rPr>
        <w:t xml:space="preserve"> </w:t>
      </w:r>
      <w:r>
        <w:rPr>
          <w:w w:val="105"/>
        </w:rPr>
        <w:t>for</w:t>
      </w:r>
      <w:r>
        <w:rPr>
          <w:spacing w:val="30"/>
          <w:w w:val="105"/>
        </w:rPr>
        <w:t xml:space="preserve"> </w:t>
      </w:r>
      <w:r>
        <w:rPr>
          <w:w w:val="105"/>
        </w:rPr>
        <w:t>males</w:t>
      </w:r>
      <w:r>
        <w:rPr>
          <w:spacing w:val="30"/>
          <w:w w:val="105"/>
        </w:rPr>
        <w:t xml:space="preserve"> </w:t>
      </w:r>
      <w:r>
        <w:rPr>
          <w:w w:val="105"/>
        </w:rPr>
        <w:t>(Pollock</w:t>
      </w:r>
      <w:r>
        <w:rPr>
          <w:spacing w:val="30"/>
          <w:w w:val="105"/>
        </w:rPr>
        <w:t xml:space="preserve"> </w:t>
      </w:r>
      <w:r>
        <w:rPr>
          <w:w w:val="105"/>
        </w:rPr>
        <w:t>et</w:t>
      </w:r>
      <w:r>
        <w:rPr>
          <w:spacing w:val="30"/>
          <w:w w:val="105"/>
        </w:rPr>
        <w:t xml:space="preserve"> </w:t>
      </w:r>
      <w:r>
        <w:rPr>
          <w:w w:val="105"/>
        </w:rPr>
        <w:t>al.,</w:t>
      </w:r>
      <w:r>
        <w:rPr>
          <w:spacing w:val="34"/>
          <w:w w:val="105"/>
        </w:rPr>
        <w:t xml:space="preserve"> </w:t>
      </w:r>
      <w:r>
        <w:rPr>
          <w:w w:val="105"/>
        </w:rPr>
        <w:t>1976)</w:t>
      </w:r>
      <w:r>
        <w:rPr>
          <w:spacing w:val="30"/>
          <w:w w:val="105"/>
        </w:rPr>
        <w:t xml:space="preserve"> </w:t>
      </w:r>
      <w:r>
        <w:rPr>
          <w:w w:val="105"/>
        </w:rPr>
        <w:t>and</w:t>
      </w:r>
      <w:r>
        <w:rPr>
          <w:spacing w:val="30"/>
          <w:w w:val="105"/>
        </w:rPr>
        <w:t xml:space="preserve"> </w:t>
      </w:r>
      <w:r>
        <w:rPr>
          <w:w w:val="105"/>
        </w:rPr>
        <w:t>females</w:t>
      </w:r>
      <w:r>
        <w:rPr>
          <w:spacing w:val="30"/>
          <w:w w:val="105"/>
        </w:rPr>
        <w:t xml:space="preserve"> </w:t>
      </w:r>
      <w:r>
        <w:rPr>
          <w:w w:val="105"/>
        </w:rPr>
        <w:t>(Pollock et al., 1982) averaged the data every minute and every 30-seconds, respectively.</w:t>
      </w:r>
      <w:r>
        <w:rPr>
          <w:spacing w:val="40"/>
          <w:w w:val="105"/>
        </w:rPr>
        <w:t xml:space="preserve"> </w:t>
      </w:r>
      <w:r>
        <w:rPr>
          <w:w w:val="105"/>
        </w:rPr>
        <w:t>Given that, stating</w:t>
      </w:r>
      <w:r>
        <w:rPr>
          <w:spacing w:val="40"/>
          <w:w w:val="105"/>
        </w:rPr>
        <w:t xml:space="preserve"> </w:t>
      </w:r>
      <w:r>
        <w:rPr>
          <w:w w:val="105"/>
        </w:rPr>
        <w:t>the</w:t>
      </w:r>
      <w:r>
        <w:rPr>
          <w:spacing w:val="40"/>
          <w:w w:val="105"/>
        </w:rPr>
        <w:t xml:space="preserve"> </w:t>
      </w:r>
      <w:r>
        <w:rPr>
          <w:w w:val="105"/>
        </w:rPr>
        <w:t>averaging</w:t>
      </w:r>
      <w:r>
        <w:rPr>
          <w:spacing w:val="40"/>
          <w:w w:val="105"/>
        </w:rPr>
        <w:t xml:space="preserve"> </w:t>
      </w:r>
      <w:r>
        <w:rPr>
          <w:w w:val="105"/>
        </w:rPr>
        <w:t>methods</w:t>
      </w:r>
      <w:r>
        <w:rPr>
          <w:spacing w:val="40"/>
          <w:w w:val="105"/>
        </w:rPr>
        <w:t xml:space="preserve"> </w:t>
      </w:r>
      <w:r>
        <w:rPr>
          <w:w w:val="105"/>
        </w:rPr>
        <w:t>used</w:t>
      </w:r>
      <w:r>
        <w:rPr>
          <w:spacing w:val="40"/>
          <w:w w:val="105"/>
        </w:rPr>
        <w:t xml:space="preserve"> </w:t>
      </w:r>
      <w:r>
        <w:rPr>
          <w:w w:val="105"/>
        </w:rPr>
        <w:t>may</w:t>
      </w:r>
      <w:r>
        <w:rPr>
          <w:spacing w:val="40"/>
          <w:w w:val="105"/>
        </w:rPr>
        <w:t xml:space="preserve"> </w:t>
      </w:r>
      <w:r>
        <w:rPr>
          <w:w w:val="105"/>
        </w:rPr>
        <w:t>allow</w:t>
      </w:r>
      <w:r>
        <w:rPr>
          <w:spacing w:val="40"/>
          <w:w w:val="105"/>
        </w:rPr>
        <w:t xml:space="preserve"> </w:t>
      </w:r>
      <w:r>
        <w:rPr>
          <w:w w:val="105"/>
        </w:rPr>
        <w:t>for</w:t>
      </w:r>
      <w:r>
        <w:rPr>
          <w:spacing w:val="40"/>
          <w:w w:val="105"/>
        </w:rPr>
        <w:t xml:space="preserve"> </w:t>
      </w:r>
      <w:r>
        <w:rPr>
          <w:w w:val="105"/>
        </w:rPr>
        <w:t>better</w:t>
      </w:r>
      <w:r>
        <w:rPr>
          <w:spacing w:val="40"/>
          <w:w w:val="105"/>
        </w:rPr>
        <w:t xml:space="preserve"> </w:t>
      </w:r>
      <w:r>
        <w:rPr>
          <w:w w:val="105"/>
        </w:rPr>
        <w:t>comparisons</w:t>
      </w:r>
      <w:r>
        <w:rPr>
          <w:spacing w:val="40"/>
          <w:w w:val="105"/>
        </w:rPr>
        <w:t xml:space="preserve"> </w:t>
      </w:r>
      <w:r>
        <w:rPr>
          <w:w w:val="105"/>
        </w:rPr>
        <w:t>to</w:t>
      </w:r>
      <w:r>
        <w:rPr>
          <w:spacing w:val="40"/>
          <w:w w:val="105"/>
        </w:rPr>
        <w:t xml:space="preserve"> </w:t>
      </w:r>
      <w:r>
        <w:rPr>
          <w:w w:val="105"/>
        </w:rPr>
        <w:t>normative</w:t>
      </w:r>
      <w:r>
        <w:rPr>
          <w:spacing w:val="40"/>
          <w:w w:val="105"/>
        </w:rPr>
        <w:t xml:space="preserve"> </w:t>
      </w:r>
      <w:r>
        <w:rPr>
          <w:w w:val="105"/>
        </w:rPr>
        <w:t>data.</w:t>
      </w:r>
    </w:p>
    <w:p w14:paraId="4157918A" w14:textId="77777777" w:rsidR="00B26A88" w:rsidRDefault="00B26A88">
      <w:pPr>
        <w:pStyle w:val="BodyText"/>
        <w:spacing w:before="6"/>
      </w:pPr>
    </w:p>
    <w:p w14:paraId="577728AF" w14:textId="77777777" w:rsidR="00B26A88" w:rsidRDefault="00000000">
      <w:pPr>
        <w:ind w:left="109"/>
        <w:jc w:val="both"/>
        <w:rPr>
          <w:sz w:val="15"/>
        </w:rPr>
      </w:pPr>
      <w:r>
        <w:rPr>
          <w:w w:val="115"/>
          <w:sz w:val="15"/>
        </w:rPr>
        <w:t>Source:</w:t>
      </w:r>
      <w:r>
        <w:rPr>
          <w:spacing w:val="20"/>
          <w:w w:val="115"/>
          <w:sz w:val="15"/>
        </w:rPr>
        <w:t xml:space="preserve"> </w:t>
      </w:r>
      <w:hyperlink r:id="rId39">
        <w:r>
          <w:rPr>
            <w:color w:val="0000FF"/>
            <w:w w:val="115"/>
            <w:sz w:val="15"/>
          </w:rPr>
          <w:t>Article</w:t>
        </w:r>
        <w:r>
          <w:rPr>
            <w:color w:val="0000FF"/>
            <w:spacing w:val="5"/>
            <w:w w:val="115"/>
            <w:sz w:val="15"/>
          </w:rPr>
          <w:t xml:space="preserve"> </w:t>
        </w:r>
        <w:r>
          <w:rPr>
            <w:color w:val="0000FF"/>
            <w:spacing w:val="-2"/>
            <w:w w:val="115"/>
            <w:sz w:val="15"/>
          </w:rPr>
          <w:t>Notebook</w:t>
        </w:r>
      </w:hyperlink>
    </w:p>
    <w:p w14:paraId="11609B57" w14:textId="77777777" w:rsidR="00B26A88" w:rsidRDefault="00000000">
      <w:pPr>
        <w:pStyle w:val="BodyText"/>
        <w:spacing w:before="115" w:line="256" w:lineRule="auto"/>
        <w:ind w:left="109" w:right="107"/>
        <w:jc w:val="both"/>
      </w:pPr>
      <w:r>
        <w:rPr>
          <w:w w:val="105"/>
        </w:rPr>
        <w:t xml:space="preserve">The most frequent fully specified data averaging method, the 30-second time average, fits </w:t>
      </w:r>
      <w:proofErr w:type="gramStart"/>
      <w:r>
        <w:rPr>
          <w:w w:val="105"/>
        </w:rPr>
        <w:t>maximum</w:t>
      </w:r>
      <w:proofErr w:type="gramEnd"/>
      <w:r>
        <w:rPr>
          <w:spacing w:val="-8"/>
          <w:w w:val="105"/>
        </w:rPr>
        <w:t xml:space="preserve"> </w:t>
      </w:r>
      <w:r>
        <w:rPr>
          <w:w w:val="105"/>
        </w:rPr>
        <w:t>recommended</w:t>
      </w:r>
      <w:r>
        <w:rPr>
          <w:spacing w:val="-8"/>
          <w:w w:val="105"/>
        </w:rPr>
        <w:t xml:space="preserve"> </w:t>
      </w:r>
      <w:r>
        <w:rPr>
          <w:w w:val="105"/>
        </w:rPr>
        <w:t>guideline</w:t>
      </w:r>
      <w:r>
        <w:rPr>
          <w:spacing w:val="-8"/>
          <w:w w:val="105"/>
        </w:rPr>
        <w:t xml:space="preserve"> </w:t>
      </w:r>
      <w:r>
        <w:rPr>
          <w:w w:val="105"/>
        </w:rPr>
        <w:t>by</w:t>
      </w:r>
      <w:r>
        <w:rPr>
          <w:spacing w:val="-9"/>
          <w:w w:val="105"/>
        </w:rPr>
        <w:t xml:space="preserve"> </w:t>
      </w:r>
      <w:proofErr w:type="spellStart"/>
      <w:r>
        <w:rPr>
          <w:w w:val="105"/>
        </w:rPr>
        <w:t>Robergs</w:t>
      </w:r>
      <w:proofErr w:type="spellEnd"/>
      <w:r>
        <w:rPr>
          <w:spacing w:val="-8"/>
          <w:w w:val="105"/>
        </w:rPr>
        <w:t xml:space="preserve"> </w:t>
      </w:r>
      <w:r>
        <w:rPr>
          <w:w w:val="105"/>
        </w:rPr>
        <w:t>(2010).</w:t>
      </w:r>
      <w:r>
        <w:rPr>
          <w:spacing w:val="28"/>
          <w:w w:val="105"/>
        </w:rPr>
        <w:t xml:space="preserve"> </w:t>
      </w:r>
      <w:proofErr w:type="spellStart"/>
      <w:r>
        <w:rPr>
          <w:w w:val="105"/>
        </w:rPr>
        <w:t>Robergs</w:t>
      </w:r>
      <w:proofErr w:type="spellEnd"/>
      <w:r>
        <w:rPr>
          <w:spacing w:val="-8"/>
          <w:w w:val="105"/>
        </w:rPr>
        <w:t xml:space="preserve"> </w:t>
      </w:r>
      <w:r>
        <w:rPr>
          <w:w w:val="105"/>
        </w:rPr>
        <w:t>et</w:t>
      </w:r>
      <w:r>
        <w:rPr>
          <w:spacing w:val="-8"/>
          <w:w w:val="105"/>
        </w:rPr>
        <w:t xml:space="preserve"> </w:t>
      </w:r>
      <w:r>
        <w:rPr>
          <w:w w:val="105"/>
        </w:rPr>
        <w:t>al.</w:t>
      </w:r>
      <w:r>
        <w:rPr>
          <w:spacing w:val="28"/>
          <w:w w:val="105"/>
        </w:rPr>
        <w:t xml:space="preserve"> </w:t>
      </w:r>
      <w:r>
        <w:rPr>
          <w:w w:val="105"/>
        </w:rPr>
        <w:t>(2010)</w:t>
      </w:r>
      <w:r>
        <w:rPr>
          <w:spacing w:val="-8"/>
          <w:w w:val="105"/>
        </w:rPr>
        <w:t xml:space="preserve"> </w:t>
      </w:r>
      <w:r>
        <w:rPr>
          <w:w w:val="105"/>
        </w:rPr>
        <w:t>also</w:t>
      </w:r>
      <w:r>
        <w:rPr>
          <w:spacing w:val="-8"/>
          <w:w w:val="105"/>
        </w:rPr>
        <w:t xml:space="preserve"> </w:t>
      </w:r>
      <w:r>
        <w:rPr>
          <w:w w:val="105"/>
        </w:rPr>
        <w:t>recommended the 15-breath rolling average or the low-pass digital filter, but we only documented these methods</w:t>
      </w:r>
      <w:r>
        <w:rPr>
          <w:spacing w:val="40"/>
          <w:w w:val="105"/>
        </w:rPr>
        <w:t xml:space="preserve"> </w:t>
      </w:r>
      <w:r>
        <w:rPr>
          <w:w w:val="105"/>
        </w:rPr>
        <w:t>two</w:t>
      </w:r>
      <w:r>
        <w:rPr>
          <w:spacing w:val="40"/>
          <w:w w:val="105"/>
        </w:rPr>
        <w:t xml:space="preserve"> </w:t>
      </w:r>
      <w:r>
        <w:rPr>
          <w:w w:val="105"/>
        </w:rPr>
        <w:t>(0.2</w:t>
      </w:r>
      <w:r>
        <w:rPr>
          <w:spacing w:val="40"/>
          <w:w w:val="105"/>
        </w:rPr>
        <w:t xml:space="preserve"> </w:t>
      </w:r>
      <w:r>
        <w:rPr>
          <w:w w:val="105"/>
        </w:rPr>
        <w:t>±0.3%)</w:t>
      </w:r>
      <w:r>
        <w:rPr>
          <w:spacing w:val="40"/>
          <w:w w:val="105"/>
        </w:rPr>
        <w:t xml:space="preserve"> </w:t>
      </w:r>
      <w:r>
        <w:rPr>
          <w:w w:val="105"/>
        </w:rPr>
        <w:t>and</w:t>
      </w:r>
      <w:r>
        <w:rPr>
          <w:spacing w:val="40"/>
          <w:w w:val="105"/>
        </w:rPr>
        <w:t xml:space="preserve"> </w:t>
      </w:r>
      <w:r>
        <w:rPr>
          <w:w w:val="105"/>
        </w:rPr>
        <w:t>one</w:t>
      </w:r>
      <w:r>
        <w:rPr>
          <w:spacing w:val="40"/>
          <w:w w:val="105"/>
        </w:rPr>
        <w:t xml:space="preserve"> </w:t>
      </w:r>
      <w:r>
        <w:rPr>
          <w:w w:val="105"/>
        </w:rPr>
        <w:t>(0.1</w:t>
      </w:r>
      <w:r>
        <w:rPr>
          <w:spacing w:val="40"/>
          <w:w w:val="105"/>
        </w:rPr>
        <w:t xml:space="preserve"> </w:t>
      </w:r>
      <w:r>
        <w:rPr>
          <w:w w:val="105"/>
        </w:rPr>
        <w:t>±0.2%)</w:t>
      </w:r>
      <w:r>
        <w:rPr>
          <w:spacing w:val="40"/>
          <w:w w:val="105"/>
        </w:rPr>
        <w:t xml:space="preserve"> </w:t>
      </w:r>
      <w:proofErr w:type="gramStart"/>
      <w:r>
        <w:rPr>
          <w:w w:val="105"/>
        </w:rPr>
        <w:t>times</w:t>
      </w:r>
      <w:proofErr w:type="gramEnd"/>
      <w:r>
        <w:rPr>
          <w:w w:val="105"/>
        </w:rPr>
        <w:t>,</w:t>
      </w:r>
      <w:r>
        <w:rPr>
          <w:spacing w:val="40"/>
          <w:w w:val="105"/>
        </w:rPr>
        <w:t xml:space="preserve"> </w:t>
      </w:r>
      <w:r>
        <w:rPr>
          <w:w w:val="105"/>
        </w:rPr>
        <w:t>respectively.</w:t>
      </w:r>
    </w:p>
    <w:p w14:paraId="4234234F" w14:textId="77777777" w:rsidR="00B26A88" w:rsidRDefault="00B26A88">
      <w:pPr>
        <w:pStyle w:val="BodyText"/>
        <w:spacing w:before="177"/>
      </w:pPr>
    </w:p>
    <w:p w14:paraId="653B6B35" w14:textId="77777777" w:rsidR="00B26A88" w:rsidRDefault="00000000">
      <w:pPr>
        <w:pStyle w:val="Heading2"/>
        <w:numPr>
          <w:ilvl w:val="1"/>
          <w:numId w:val="1"/>
        </w:numPr>
        <w:tabs>
          <w:tab w:val="left" w:pos="563"/>
        </w:tabs>
        <w:ind w:left="563" w:hanging="454"/>
      </w:pPr>
      <w:bookmarkStart w:id="65" w:name="Limitations"/>
      <w:bookmarkEnd w:id="65"/>
      <w:r>
        <w:rPr>
          <w:spacing w:val="-2"/>
        </w:rPr>
        <w:t>Limitations</w:t>
      </w:r>
    </w:p>
    <w:p w14:paraId="338CC478" w14:textId="77777777" w:rsidR="00B26A88" w:rsidRDefault="00B26A88">
      <w:pPr>
        <w:pStyle w:val="BodyText"/>
        <w:spacing w:before="15"/>
        <w:rPr>
          <w:rFonts w:ascii="Arial"/>
          <w:b/>
          <w:sz w:val="24"/>
        </w:rPr>
      </w:pPr>
    </w:p>
    <w:p w14:paraId="3A59FEDE" w14:textId="513D600B" w:rsidR="00B26A88" w:rsidRDefault="00000000">
      <w:pPr>
        <w:pStyle w:val="BodyText"/>
        <w:spacing w:line="256" w:lineRule="auto"/>
        <w:ind w:left="109" w:right="106"/>
        <w:jc w:val="both"/>
      </w:pPr>
      <w:r>
        <w:rPr>
          <w:w w:val="105"/>
        </w:rPr>
        <w:t>This study presents the most extensive review of gas exchange data processing methods to</w:t>
      </w:r>
      <w:r>
        <w:rPr>
          <w:spacing w:val="80"/>
          <w:w w:val="150"/>
        </w:rPr>
        <w:t xml:space="preserve"> </w:t>
      </w:r>
      <w:r>
        <w:rPr>
          <w:w w:val="105"/>
        </w:rPr>
        <w:t>date.</w:t>
      </w:r>
      <w:r>
        <w:rPr>
          <w:spacing w:val="80"/>
          <w:w w:val="105"/>
        </w:rPr>
        <w:t xml:space="preserve"> </w:t>
      </w:r>
      <w:r>
        <w:rPr>
          <w:w w:val="105"/>
        </w:rPr>
        <w:t>However,</w:t>
      </w:r>
      <w:r>
        <w:rPr>
          <w:spacing w:val="40"/>
          <w:w w:val="105"/>
        </w:rPr>
        <w:t xml:space="preserve"> </w:t>
      </w:r>
      <w:r>
        <w:rPr>
          <w:w w:val="105"/>
        </w:rPr>
        <w:t>due to its scope,</w:t>
      </w:r>
      <w:r>
        <w:rPr>
          <w:spacing w:val="40"/>
          <w:w w:val="105"/>
        </w:rPr>
        <w:t xml:space="preserve"> </w:t>
      </w:r>
      <w:r>
        <w:rPr>
          <w:w w:val="105"/>
        </w:rPr>
        <w:t>not every article received a detailed examination,</w:t>
      </w:r>
      <w:r>
        <w:rPr>
          <w:spacing w:val="40"/>
          <w:w w:val="105"/>
        </w:rPr>
        <w:t xml:space="preserve"> </w:t>
      </w:r>
      <w:r>
        <w:rPr>
          <w:w w:val="105"/>
        </w:rPr>
        <w:t xml:space="preserve">which means some data processing descriptions might have been missed due to the limitations of our </w:t>
      </w:r>
      <w:proofErr w:type="spellStart"/>
      <w:r>
        <w:rPr>
          <w:w w:val="105"/>
        </w:rPr>
        <w:t>RegExs</w:t>
      </w:r>
      <w:proofErr w:type="spellEnd"/>
      <w:r>
        <w:rPr>
          <w:w w:val="105"/>
        </w:rPr>
        <w:t>, leading us to categorize these as “not described.”</w:t>
      </w:r>
      <w:r>
        <w:rPr>
          <w:spacing w:val="40"/>
          <w:w w:val="105"/>
        </w:rPr>
        <w:t xml:space="preserve"> </w:t>
      </w:r>
      <w:r>
        <w:rPr>
          <w:w w:val="105"/>
        </w:rPr>
        <w:t>Articles that referred to previous works for their data processing techniques were also marked as “not described” for simplicity. We</w:t>
      </w:r>
      <w:r>
        <w:rPr>
          <w:spacing w:val="34"/>
          <w:w w:val="105"/>
        </w:rPr>
        <w:t xml:space="preserve"> </w:t>
      </w:r>
      <w:r>
        <w:rPr>
          <w:w w:val="105"/>
        </w:rPr>
        <w:t>realize</w:t>
      </w:r>
      <w:r>
        <w:rPr>
          <w:spacing w:val="34"/>
          <w:w w:val="105"/>
        </w:rPr>
        <w:t xml:space="preserve"> </w:t>
      </w:r>
      <w:r>
        <w:rPr>
          <w:w w:val="105"/>
        </w:rPr>
        <w:t>authors</w:t>
      </w:r>
      <w:r>
        <w:rPr>
          <w:spacing w:val="34"/>
          <w:w w:val="105"/>
        </w:rPr>
        <w:t xml:space="preserve"> </w:t>
      </w:r>
      <w:r>
        <w:rPr>
          <w:w w:val="105"/>
        </w:rPr>
        <w:t>must</w:t>
      </w:r>
      <w:r>
        <w:rPr>
          <w:spacing w:val="34"/>
          <w:w w:val="105"/>
        </w:rPr>
        <w:t xml:space="preserve"> </w:t>
      </w:r>
      <w:r>
        <w:rPr>
          <w:w w:val="105"/>
        </w:rPr>
        <w:t>balance</w:t>
      </w:r>
      <w:r>
        <w:rPr>
          <w:spacing w:val="34"/>
          <w:w w:val="105"/>
        </w:rPr>
        <w:t xml:space="preserve"> </w:t>
      </w:r>
      <w:r>
        <w:rPr>
          <w:w w:val="105"/>
        </w:rPr>
        <w:t>adequate</w:t>
      </w:r>
      <w:r>
        <w:rPr>
          <w:spacing w:val="34"/>
          <w:w w:val="105"/>
        </w:rPr>
        <w:t xml:space="preserve"> </w:t>
      </w:r>
      <w:r>
        <w:rPr>
          <w:w w:val="105"/>
        </w:rPr>
        <w:t>methodological</w:t>
      </w:r>
      <w:r>
        <w:rPr>
          <w:spacing w:val="34"/>
          <w:w w:val="105"/>
        </w:rPr>
        <w:t xml:space="preserve"> </w:t>
      </w:r>
      <w:r>
        <w:rPr>
          <w:w w:val="105"/>
        </w:rPr>
        <w:t>documentation</w:t>
      </w:r>
      <w:r>
        <w:rPr>
          <w:spacing w:val="34"/>
          <w:w w:val="105"/>
        </w:rPr>
        <w:t xml:space="preserve"> </w:t>
      </w:r>
      <w:r>
        <w:rPr>
          <w:w w:val="105"/>
        </w:rPr>
        <w:t>with</w:t>
      </w:r>
      <w:r>
        <w:rPr>
          <w:spacing w:val="34"/>
          <w:w w:val="105"/>
        </w:rPr>
        <w:t xml:space="preserve"> </w:t>
      </w:r>
      <w:r>
        <w:rPr>
          <w:w w:val="105"/>
        </w:rPr>
        <w:t>journal</w:t>
      </w:r>
      <w:r>
        <w:rPr>
          <w:spacing w:val="34"/>
          <w:w w:val="105"/>
        </w:rPr>
        <w:t xml:space="preserve"> </w:t>
      </w:r>
      <w:r>
        <w:rPr>
          <w:w w:val="105"/>
        </w:rPr>
        <w:t>word or character limits.</w:t>
      </w:r>
      <w:r>
        <w:rPr>
          <w:spacing w:val="80"/>
          <w:w w:val="105"/>
        </w:rPr>
        <w:t xml:space="preserve"> </w:t>
      </w:r>
      <w:r>
        <w:rPr>
          <w:w w:val="105"/>
        </w:rPr>
        <w:t>Yet, methodological shortcut citations can mean missing details that</w:t>
      </w:r>
      <w:r>
        <w:rPr>
          <w:spacing w:val="40"/>
          <w:w w:val="105"/>
        </w:rPr>
        <w:t xml:space="preserve"> </w:t>
      </w:r>
      <w:r>
        <w:rPr>
          <w:w w:val="105"/>
        </w:rPr>
        <w:t>prevent readers from fully reproducing the methods used (</w:t>
      </w:r>
      <w:proofErr w:type="spellStart"/>
      <w:r>
        <w:rPr>
          <w:w w:val="105"/>
        </w:rPr>
        <w:t>Standvoss</w:t>
      </w:r>
      <w:proofErr w:type="spellEnd"/>
      <w:r>
        <w:rPr>
          <w:w w:val="105"/>
        </w:rPr>
        <w:t xml:space="preserve"> et al., 2022).</w:t>
      </w:r>
      <w:r>
        <w:rPr>
          <w:spacing w:val="40"/>
          <w:w w:val="105"/>
        </w:rPr>
        <w:t xml:space="preserve"> </w:t>
      </w:r>
      <w:r>
        <w:rPr>
          <w:w w:val="105"/>
        </w:rPr>
        <w:t>Next, by chance, we found rare examples of articles using the median as the measure of center as we</w:t>
      </w:r>
      <w:r>
        <w:rPr>
          <w:spacing w:val="40"/>
          <w:w w:val="105"/>
        </w:rPr>
        <w:t xml:space="preserve"> </w:t>
      </w:r>
      <w:r>
        <w:rPr>
          <w:w w:val="105"/>
        </w:rPr>
        <w:t xml:space="preserve">built our </w:t>
      </w:r>
      <w:proofErr w:type="spellStart"/>
      <w:r>
        <w:rPr>
          <w:w w:val="105"/>
        </w:rPr>
        <w:t>RegExs</w:t>
      </w:r>
      <w:proofErr w:type="spellEnd"/>
      <w:r>
        <w:rPr>
          <w:w w:val="105"/>
        </w:rPr>
        <w:t>.</w:t>
      </w:r>
      <w:r>
        <w:rPr>
          <w:spacing w:val="40"/>
          <w:w w:val="105"/>
        </w:rPr>
        <w:t xml:space="preserve"> </w:t>
      </w:r>
      <w:r>
        <w:rPr>
          <w:w w:val="105"/>
        </w:rPr>
        <w:t>However, we did not document any such cases in our random sample.</w:t>
      </w:r>
      <w:r>
        <w:rPr>
          <w:spacing w:val="40"/>
          <w:w w:val="105"/>
        </w:rPr>
        <w:t xml:space="preserve"> </w:t>
      </w:r>
      <w:r>
        <w:rPr>
          <w:w w:val="105"/>
        </w:rPr>
        <w:t>A larger sample would likely find these and other rare data averaging methods.</w:t>
      </w:r>
      <w:r>
        <w:rPr>
          <w:spacing w:val="40"/>
          <w:w w:val="105"/>
        </w:rPr>
        <w:t xml:space="preserve"> </w:t>
      </w:r>
      <w:r>
        <w:rPr>
          <w:w w:val="105"/>
        </w:rPr>
        <w:t xml:space="preserve">Finally, </w:t>
      </w:r>
      <w:del w:id="66" w:author="Christopher J Lundstrom" w:date="2024-07-08T19:48:00Z" w16du:dateUtc="2024-07-09T00:48:00Z">
        <w:r w:rsidDel="00945365">
          <w:rPr>
            <w:w w:val="105"/>
          </w:rPr>
          <w:delText>we suspect</w:delText>
        </w:r>
      </w:del>
      <w:ins w:id="67" w:author="Christopher J Lundstrom" w:date="2024-07-08T19:48:00Z" w16du:dateUtc="2024-07-09T00:48:00Z">
        <w:r w:rsidR="00945365">
          <w:rPr>
            <w:w w:val="105"/>
          </w:rPr>
          <w:t>it is possible that</w:t>
        </w:r>
      </w:ins>
      <w:r>
        <w:rPr>
          <w:w w:val="105"/>
        </w:rPr>
        <w:t xml:space="preserve"> a few ineligible articles eluded our screening.</w:t>
      </w:r>
      <w:r>
        <w:rPr>
          <w:spacing w:val="40"/>
          <w:w w:val="105"/>
        </w:rPr>
        <w:t xml:space="preserve"> </w:t>
      </w:r>
      <w:r>
        <w:rPr>
          <w:w w:val="105"/>
        </w:rPr>
        <w:t>Taken together, our results are not entirely comprehensive and</w:t>
      </w:r>
      <w:ins w:id="68" w:author="Christopher J Lundstrom" w:date="2024-07-08T19:48:00Z" w16du:dateUtc="2024-07-09T00:48:00Z">
        <w:r w:rsidR="00945365">
          <w:rPr>
            <w:w w:val="105"/>
          </w:rPr>
          <w:t xml:space="preserve"> may</w:t>
        </w:r>
      </w:ins>
      <w:r>
        <w:rPr>
          <w:w w:val="105"/>
        </w:rPr>
        <w:t xml:space="preserve"> slightly underestimate data processing methods’ true reporting </w:t>
      </w:r>
      <w:r>
        <w:rPr>
          <w:spacing w:val="-2"/>
          <w:w w:val="105"/>
        </w:rPr>
        <w:t>frequency.</w:t>
      </w:r>
    </w:p>
    <w:p w14:paraId="29936B3C" w14:textId="77777777" w:rsidR="00B26A88" w:rsidRDefault="00000000">
      <w:pPr>
        <w:pStyle w:val="BodyText"/>
        <w:spacing w:before="140" w:line="256" w:lineRule="auto"/>
        <w:ind w:left="109" w:right="107"/>
        <w:jc w:val="both"/>
      </w:pPr>
      <w:r>
        <w:rPr>
          <w:w w:val="105"/>
        </w:rPr>
        <w:t>Another limitation of this scoping review is that our results do not indicate how different data processing methods were used.</w:t>
      </w:r>
      <w:r>
        <w:rPr>
          <w:spacing w:val="40"/>
          <w:w w:val="105"/>
        </w:rPr>
        <w:t xml:space="preserve"> </w:t>
      </w:r>
      <w:r>
        <w:rPr>
          <w:w w:val="105"/>
        </w:rPr>
        <w:t>For example, we did not distinguish if a 60-second time-bin average was used to calculate VO</w:t>
      </w:r>
      <w:r>
        <w:rPr>
          <w:w w:val="105"/>
          <w:vertAlign w:val="subscript"/>
        </w:rPr>
        <w:t>2</w:t>
      </w:r>
      <w:r>
        <w:rPr>
          <w:w w:val="105"/>
        </w:rPr>
        <w:t>max or a steady-state exercise period.</w:t>
      </w:r>
      <w:r>
        <w:rPr>
          <w:spacing w:val="40"/>
          <w:w w:val="105"/>
        </w:rPr>
        <w:t xml:space="preserve"> </w:t>
      </w:r>
      <w:r>
        <w:rPr>
          <w:w w:val="105"/>
        </w:rPr>
        <w:t>Therefore, this review cannot estimate the prevalence of different processing methods for specific analyses, such as VO</w:t>
      </w:r>
      <w:r>
        <w:rPr>
          <w:w w:val="105"/>
          <w:vertAlign w:val="subscript"/>
        </w:rPr>
        <w:t>2</w:t>
      </w:r>
      <w:r>
        <w:rPr>
          <w:w w:val="105"/>
        </w:rPr>
        <w:t>max.</w:t>
      </w:r>
      <w:r>
        <w:rPr>
          <w:spacing w:val="40"/>
          <w:w w:val="105"/>
        </w:rPr>
        <w:t xml:space="preserve"> </w:t>
      </w:r>
      <w:r>
        <w:rPr>
          <w:w w:val="105"/>
        </w:rPr>
        <w:t xml:space="preserve">Nevertheless, this is the first study we know of to document data processing methods </w:t>
      </w:r>
      <w:r>
        <w:rPr>
          <w:i/>
          <w:w w:val="105"/>
        </w:rPr>
        <w:t xml:space="preserve">besides </w:t>
      </w:r>
      <w:r>
        <w:rPr>
          <w:w w:val="105"/>
        </w:rPr>
        <w:t>those used to calculate VO</w:t>
      </w:r>
      <w:r>
        <w:rPr>
          <w:w w:val="105"/>
          <w:vertAlign w:val="subscript"/>
        </w:rPr>
        <w:t>2</w:t>
      </w:r>
      <w:r>
        <w:rPr>
          <w:w w:val="105"/>
        </w:rPr>
        <w:t>max.</w:t>
      </w:r>
    </w:p>
    <w:p w14:paraId="17859572" w14:textId="77777777" w:rsidR="00B26A88" w:rsidRDefault="00B26A88">
      <w:pPr>
        <w:spacing w:line="256" w:lineRule="auto"/>
        <w:jc w:val="both"/>
        <w:sectPr w:rsidR="00B26A88">
          <w:pgSz w:w="12240" w:h="15840"/>
          <w:pgMar w:top="1340" w:right="1560" w:bottom="2080" w:left="1560" w:header="0" w:footer="1877" w:gutter="0"/>
          <w:cols w:space="720"/>
        </w:sectPr>
      </w:pPr>
    </w:p>
    <w:p w14:paraId="7AC2F62D" w14:textId="77777777" w:rsidR="00B26A88" w:rsidRDefault="00000000">
      <w:pPr>
        <w:pStyle w:val="Heading2"/>
        <w:numPr>
          <w:ilvl w:val="1"/>
          <w:numId w:val="1"/>
        </w:numPr>
        <w:tabs>
          <w:tab w:val="left" w:pos="563"/>
        </w:tabs>
        <w:spacing w:before="134"/>
        <w:ind w:left="563" w:hanging="454"/>
      </w:pPr>
      <w:bookmarkStart w:id="69" w:name="Conclusions"/>
      <w:bookmarkEnd w:id="69"/>
      <w:r>
        <w:rPr>
          <w:spacing w:val="-2"/>
        </w:rPr>
        <w:lastRenderedPageBreak/>
        <w:t>Conclusions</w:t>
      </w:r>
    </w:p>
    <w:p w14:paraId="246B0C4B" w14:textId="77777777" w:rsidR="00B26A88" w:rsidRDefault="00B26A88">
      <w:pPr>
        <w:pStyle w:val="BodyText"/>
        <w:spacing w:before="15"/>
        <w:rPr>
          <w:rFonts w:ascii="Arial"/>
          <w:b/>
          <w:sz w:val="24"/>
        </w:rPr>
      </w:pPr>
    </w:p>
    <w:p w14:paraId="39C35B1C" w14:textId="40C54D52" w:rsidR="00B26A88" w:rsidRDefault="00000000">
      <w:pPr>
        <w:pStyle w:val="BodyText"/>
        <w:spacing w:line="256" w:lineRule="auto"/>
        <w:ind w:left="109" w:right="107"/>
        <w:jc w:val="both"/>
      </w:pPr>
      <w:r>
        <w:rPr>
          <w:w w:val="105"/>
        </w:rPr>
        <w:t>This scoping review found that data processing methods were seldom reported for outlier removal and interpolation, and that averaging reporting, though much higher, could further improve.</w:t>
      </w:r>
      <w:r>
        <w:rPr>
          <w:spacing w:val="40"/>
          <w:w w:val="105"/>
        </w:rPr>
        <w:t xml:space="preserve"> </w:t>
      </w:r>
      <w:r>
        <w:rPr>
          <w:w w:val="105"/>
        </w:rPr>
        <w:t>The results reflect prevalent methods</w:t>
      </w:r>
      <w:ins w:id="70" w:author="Christopher J Lundstrom" w:date="2024-07-08T19:50:00Z" w16du:dateUtc="2024-07-09T00:50:00Z">
        <w:r w:rsidR="00945365">
          <w:rPr>
            <w:w w:val="105"/>
          </w:rPr>
          <w:t>.</w:t>
        </w:r>
      </w:ins>
      <w:del w:id="71" w:author="Christopher J Lundstrom" w:date="2024-07-08T19:50:00Z" w16du:dateUtc="2024-07-09T00:50:00Z">
        <w:r w:rsidDel="00945365">
          <w:rPr>
            <w:w w:val="105"/>
          </w:rPr>
          <w:delText>,</w:delText>
        </w:r>
      </w:del>
      <w:r>
        <w:rPr>
          <w:w w:val="105"/>
        </w:rPr>
        <w:t xml:space="preserve"> </w:t>
      </w:r>
      <w:ins w:id="72" w:author="Christopher J Lundstrom" w:date="2024-07-08T19:50:00Z" w16du:dateUtc="2024-07-09T00:50:00Z">
        <w:r w:rsidR="00945365">
          <w:rPr>
            <w:w w:val="105"/>
          </w:rPr>
          <w:t>While</w:t>
        </w:r>
      </w:ins>
      <w:del w:id="73" w:author="Christopher J Lundstrom" w:date="2024-07-08T19:50:00Z" w16du:dateUtc="2024-07-09T00:50:00Z">
        <w:r w:rsidDel="00945365">
          <w:rPr>
            <w:w w:val="105"/>
          </w:rPr>
          <w:delText>and</w:delText>
        </w:r>
      </w:del>
      <w:r>
        <w:rPr>
          <w:w w:val="105"/>
        </w:rPr>
        <w:t xml:space="preserve"> prevalence should not be conflated with</w:t>
      </w:r>
      <w:ins w:id="74" w:author="Christopher J Lundstrom" w:date="2024-07-08T19:51:00Z" w16du:dateUtc="2024-07-09T00:51:00Z">
        <w:r w:rsidR="00945365">
          <w:rPr>
            <w:w w:val="105"/>
          </w:rPr>
          <w:t xml:space="preserve"> quality</w:t>
        </w:r>
      </w:ins>
      <w:del w:id="75" w:author="Christopher J Lundstrom" w:date="2024-07-08T19:51:00Z" w16du:dateUtc="2024-07-09T00:51:00Z">
        <w:r w:rsidDel="00945365">
          <w:rPr>
            <w:w w:val="105"/>
          </w:rPr>
          <w:delText xml:space="preserve"> “best</w:delText>
        </w:r>
      </w:del>
      <w:del w:id="76" w:author="Christopher J Lundstrom" w:date="2024-07-08T19:50:00Z" w16du:dateUtc="2024-07-09T00:50:00Z">
        <w:r w:rsidDel="00945365">
          <w:rPr>
            <w:w w:val="105"/>
          </w:rPr>
          <w:delText>.</w:delText>
        </w:r>
      </w:del>
      <w:del w:id="77" w:author="Christopher J Lundstrom" w:date="2024-07-08T19:51:00Z" w16du:dateUtc="2024-07-09T00:51:00Z">
        <w:r w:rsidDel="00945365">
          <w:rPr>
            <w:w w:val="105"/>
          </w:rPr>
          <w:delText>”</w:delText>
        </w:r>
      </w:del>
      <w:del w:id="78" w:author="Christopher J Lundstrom" w:date="2024-07-08T19:52:00Z" w16du:dateUtc="2024-07-09T00:52:00Z">
        <w:r w:rsidDel="006A0F9C">
          <w:rPr>
            <w:spacing w:val="80"/>
            <w:w w:val="105"/>
          </w:rPr>
          <w:delText xml:space="preserve"> </w:delText>
        </w:r>
      </w:del>
      <w:del w:id="79" w:author="Christopher J Lundstrom" w:date="2024-07-08T19:50:00Z" w16du:dateUtc="2024-07-09T00:50:00Z">
        <w:r w:rsidDel="00945365">
          <w:rPr>
            <w:w w:val="105"/>
          </w:rPr>
          <w:delText>Nevertheless</w:delText>
        </w:r>
      </w:del>
      <w:r>
        <w:rPr>
          <w:w w:val="105"/>
        </w:rPr>
        <w:t>,</w:t>
      </w:r>
      <w:r>
        <w:rPr>
          <w:spacing w:val="40"/>
          <w:w w:val="105"/>
        </w:rPr>
        <w:t xml:space="preserve"> </w:t>
      </w:r>
      <w:r>
        <w:rPr>
          <w:w w:val="105"/>
        </w:rPr>
        <w:t>knowing</w:t>
      </w:r>
      <w:r>
        <w:rPr>
          <w:spacing w:val="36"/>
          <w:w w:val="105"/>
        </w:rPr>
        <w:t xml:space="preserve"> </w:t>
      </w:r>
      <w:r>
        <w:rPr>
          <w:w w:val="105"/>
        </w:rPr>
        <w:t>the</w:t>
      </w:r>
      <w:r>
        <w:rPr>
          <w:spacing w:val="36"/>
          <w:w w:val="105"/>
        </w:rPr>
        <w:t xml:space="preserve"> </w:t>
      </w:r>
      <w:r>
        <w:rPr>
          <w:w w:val="105"/>
        </w:rPr>
        <w:t>prevalent</w:t>
      </w:r>
      <w:r>
        <w:rPr>
          <w:spacing w:val="36"/>
          <w:w w:val="105"/>
        </w:rPr>
        <w:t xml:space="preserve"> </w:t>
      </w:r>
      <w:r>
        <w:rPr>
          <w:w w:val="105"/>
        </w:rPr>
        <w:t>methods</w:t>
      </w:r>
      <w:r>
        <w:rPr>
          <w:spacing w:val="36"/>
          <w:w w:val="105"/>
        </w:rPr>
        <w:t xml:space="preserve"> </w:t>
      </w:r>
      <w:r>
        <w:rPr>
          <w:w w:val="105"/>
        </w:rPr>
        <w:t>can</w:t>
      </w:r>
      <w:r>
        <w:rPr>
          <w:spacing w:val="36"/>
          <w:w w:val="105"/>
        </w:rPr>
        <w:t xml:space="preserve"> </w:t>
      </w:r>
      <w:r>
        <w:rPr>
          <w:w w:val="105"/>
        </w:rPr>
        <w:t>allow</w:t>
      </w:r>
      <w:r>
        <w:rPr>
          <w:spacing w:val="36"/>
          <w:w w:val="105"/>
        </w:rPr>
        <w:t xml:space="preserve"> </w:t>
      </w:r>
      <w:r>
        <w:rPr>
          <w:w w:val="105"/>
        </w:rPr>
        <w:t>others</w:t>
      </w:r>
      <w:r>
        <w:rPr>
          <w:spacing w:val="36"/>
          <w:w w:val="105"/>
        </w:rPr>
        <w:t xml:space="preserve"> </w:t>
      </w:r>
      <w:r>
        <w:rPr>
          <w:w w:val="105"/>
        </w:rPr>
        <w:t>to</w:t>
      </w:r>
      <w:r>
        <w:rPr>
          <w:spacing w:val="36"/>
          <w:w w:val="105"/>
        </w:rPr>
        <w:t xml:space="preserve"> </w:t>
      </w:r>
      <w:r>
        <w:rPr>
          <w:w w:val="105"/>
        </w:rPr>
        <w:t>test</w:t>
      </w:r>
      <w:r>
        <w:rPr>
          <w:spacing w:val="36"/>
          <w:w w:val="105"/>
        </w:rPr>
        <w:t xml:space="preserve"> </w:t>
      </w:r>
      <w:r>
        <w:rPr>
          <w:w w:val="105"/>
        </w:rPr>
        <w:t>the</w:t>
      </w:r>
      <w:r>
        <w:rPr>
          <w:spacing w:val="36"/>
          <w:w w:val="105"/>
        </w:rPr>
        <w:t xml:space="preserve"> </w:t>
      </w:r>
      <w:r>
        <w:rPr>
          <w:w w:val="105"/>
        </w:rPr>
        <w:t>influence data processing in this field by comparing relevant options.</w:t>
      </w:r>
      <w:r>
        <w:rPr>
          <w:spacing w:val="40"/>
          <w:w w:val="105"/>
        </w:rPr>
        <w:t xml:space="preserve"> </w:t>
      </w:r>
      <w:r>
        <w:rPr>
          <w:w w:val="105"/>
        </w:rPr>
        <w:t>Finally, we hope these results motivate others to improve their methodological documentation and, thus, reproducibility in</w:t>
      </w:r>
      <w:r>
        <w:rPr>
          <w:spacing w:val="40"/>
          <w:w w:val="105"/>
        </w:rPr>
        <w:t xml:space="preserve"> </w:t>
      </w:r>
      <w:r>
        <w:rPr>
          <w:w w:val="105"/>
        </w:rPr>
        <w:t>this field.</w:t>
      </w:r>
    </w:p>
    <w:p w14:paraId="168B0E0D" w14:textId="77777777" w:rsidR="00B26A88" w:rsidRDefault="00B26A88">
      <w:pPr>
        <w:pStyle w:val="BodyText"/>
        <w:spacing w:before="244"/>
      </w:pPr>
    </w:p>
    <w:p w14:paraId="6FA6CA22" w14:textId="77777777" w:rsidR="00B26A88" w:rsidRDefault="00000000">
      <w:pPr>
        <w:pStyle w:val="Heading1"/>
        <w:ind w:left="109" w:firstLine="0"/>
      </w:pPr>
      <w:bookmarkStart w:id="80" w:name="Funding"/>
      <w:bookmarkEnd w:id="80"/>
      <w:r>
        <w:rPr>
          <w:spacing w:val="-2"/>
        </w:rPr>
        <w:t>Funding</w:t>
      </w:r>
    </w:p>
    <w:p w14:paraId="6CA56A24" w14:textId="77777777" w:rsidR="00B26A88" w:rsidRDefault="00B26A88">
      <w:pPr>
        <w:pStyle w:val="BodyText"/>
        <w:spacing w:before="36"/>
        <w:rPr>
          <w:rFonts w:ascii="Arial"/>
          <w:b/>
          <w:sz w:val="28"/>
        </w:rPr>
      </w:pPr>
    </w:p>
    <w:p w14:paraId="20E5E795" w14:textId="77777777" w:rsidR="00B26A88" w:rsidRDefault="00000000">
      <w:pPr>
        <w:pStyle w:val="BodyText"/>
        <w:ind w:left="109"/>
        <w:jc w:val="both"/>
      </w:pPr>
      <w:r>
        <w:rPr>
          <w:w w:val="105"/>
        </w:rPr>
        <w:t>We</w:t>
      </w:r>
      <w:r>
        <w:rPr>
          <w:spacing w:val="9"/>
          <w:w w:val="105"/>
        </w:rPr>
        <w:t xml:space="preserve"> </w:t>
      </w:r>
      <w:r>
        <w:rPr>
          <w:w w:val="105"/>
        </w:rPr>
        <w:t>have</w:t>
      </w:r>
      <w:r>
        <w:rPr>
          <w:spacing w:val="9"/>
          <w:w w:val="105"/>
        </w:rPr>
        <w:t xml:space="preserve"> </w:t>
      </w:r>
      <w:r>
        <w:rPr>
          <w:w w:val="105"/>
        </w:rPr>
        <w:t>no</w:t>
      </w:r>
      <w:r>
        <w:rPr>
          <w:spacing w:val="9"/>
          <w:w w:val="105"/>
        </w:rPr>
        <w:t xml:space="preserve"> </w:t>
      </w:r>
      <w:r>
        <w:rPr>
          <w:w w:val="105"/>
        </w:rPr>
        <w:t>funding</w:t>
      </w:r>
      <w:r>
        <w:rPr>
          <w:spacing w:val="10"/>
          <w:w w:val="105"/>
        </w:rPr>
        <w:t xml:space="preserve"> </w:t>
      </w:r>
      <w:r>
        <w:rPr>
          <w:w w:val="105"/>
        </w:rPr>
        <w:t>sources</w:t>
      </w:r>
      <w:r>
        <w:rPr>
          <w:spacing w:val="9"/>
          <w:w w:val="105"/>
        </w:rPr>
        <w:t xml:space="preserve"> </w:t>
      </w:r>
      <w:r>
        <w:rPr>
          <w:w w:val="105"/>
        </w:rPr>
        <w:t>to</w:t>
      </w:r>
      <w:r>
        <w:rPr>
          <w:spacing w:val="9"/>
          <w:w w:val="105"/>
        </w:rPr>
        <w:t xml:space="preserve"> </w:t>
      </w:r>
      <w:r>
        <w:rPr>
          <w:spacing w:val="-2"/>
          <w:w w:val="105"/>
        </w:rPr>
        <w:t>disclose.</w:t>
      </w:r>
    </w:p>
    <w:p w14:paraId="2EF20663" w14:textId="77777777" w:rsidR="00B26A88" w:rsidRDefault="00B26A88">
      <w:pPr>
        <w:pStyle w:val="BodyText"/>
      </w:pPr>
    </w:p>
    <w:p w14:paraId="15EBD3D7" w14:textId="77777777" w:rsidR="00B26A88" w:rsidRDefault="00B26A88">
      <w:pPr>
        <w:pStyle w:val="BodyText"/>
        <w:spacing w:before="7"/>
      </w:pPr>
    </w:p>
    <w:p w14:paraId="132AAAB6" w14:textId="77777777" w:rsidR="00B26A88" w:rsidRDefault="00000000">
      <w:pPr>
        <w:pStyle w:val="Heading1"/>
        <w:ind w:left="109" w:firstLine="0"/>
      </w:pPr>
      <w:bookmarkStart w:id="81" w:name="Acknowledgements"/>
      <w:bookmarkEnd w:id="81"/>
      <w:r>
        <w:rPr>
          <w:spacing w:val="-2"/>
        </w:rPr>
        <w:t>Acknowledgements</w:t>
      </w:r>
    </w:p>
    <w:p w14:paraId="66E3C628" w14:textId="77777777" w:rsidR="00B26A88" w:rsidRDefault="00B26A88">
      <w:pPr>
        <w:pStyle w:val="BodyText"/>
        <w:spacing w:before="36"/>
        <w:rPr>
          <w:rFonts w:ascii="Arial"/>
          <w:b/>
          <w:sz w:val="28"/>
        </w:rPr>
      </w:pPr>
    </w:p>
    <w:p w14:paraId="4B35D5A8" w14:textId="77777777" w:rsidR="00B26A88" w:rsidRDefault="00000000">
      <w:pPr>
        <w:pStyle w:val="BodyText"/>
        <w:spacing w:line="256" w:lineRule="auto"/>
        <w:ind w:left="109" w:right="107"/>
        <w:jc w:val="both"/>
      </w:pPr>
      <w:r>
        <w:rPr>
          <w:w w:val="105"/>
        </w:rPr>
        <w:t>We thank Scott Marsalis and Cody Hennesy from the University of Minnesota Libraries for their advice and support.</w:t>
      </w:r>
    </w:p>
    <w:p w14:paraId="6B5261CC" w14:textId="77777777" w:rsidR="00B26A88" w:rsidRDefault="00B26A88">
      <w:pPr>
        <w:pStyle w:val="BodyText"/>
        <w:spacing w:before="177"/>
      </w:pPr>
    </w:p>
    <w:p w14:paraId="527ED228" w14:textId="77777777" w:rsidR="00B26A88" w:rsidRDefault="00000000">
      <w:pPr>
        <w:pStyle w:val="Heading2"/>
        <w:ind w:left="109" w:firstLine="0"/>
      </w:pPr>
      <w:bookmarkStart w:id="82" w:name="Conflict_of_Interest"/>
      <w:bookmarkEnd w:id="82"/>
      <w:r>
        <w:t>Conflict</w:t>
      </w:r>
      <w:r>
        <w:rPr>
          <w:spacing w:val="-11"/>
        </w:rPr>
        <w:t xml:space="preserve"> </w:t>
      </w:r>
      <w:r>
        <w:t>of</w:t>
      </w:r>
      <w:r>
        <w:rPr>
          <w:spacing w:val="-9"/>
        </w:rPr>
        <w:t xml:space="preserve"> </w:t>
      </w:r>
      <w:r>
        <w:rPr>
          <w:spacing w:val="-2"/>
        </w:rPr>
        <w:t>Interest</w:t>
      </w:r>
    </w:p>
    <w:p w14:paraId="66513CE5" w14:textId="77777777" w:rsidR="00B26A88" w:rsidRDefault="00B26A88">
      <w:pPr>
        <w:pStyle w:val="BodyText"/>
        <w:spacing w:before="16"/>
        <w:rPr>
          <w:rFonts w:ascii="Arial"/>
          <w:b/>
          <w:sz w:val="24"/>
        </w:rPr>
      </w:pPr>
    </w:p>
    <w:p w14:paraId="5599FA67" w14:textId="77777777" w:rsidR="00B26A88" w:rsidRDefault="00000000">
      <w:pPr>
        <w:pStyle w:val="BodyText"/>
        <w:ind w:left="109"/>
        <w:jc w:val="both"/>
      </w:pPr>
      <w:r>
        <w:rPr>
          <w:w w:val="110"/>
        </w:rPr>
        <w:t>The</w:t>
      </w:r>
      <w:r>
        <w:rPr>
          <w:spacing w:val="-3"/>
          <w:w w:val="110"/>
        </w:rPr>
        <w:t xml:space="preserve"> </w:t>
      </w:r>
      <w:r>
        <w:rPr>
          <w:w w:val="110"/>
        </w:rPr>
        <w:t>authors</w:t>
      </w:r>
      <w:r>
        <w:rPr>
          <w:spacing w:val="-2"/>
          <w:w w:val="110"/>
        </w:rPr>
        <w:t xml:space="preserve"> </w:t>
      </w:r>
      <w:r>
        <w:rPr>
          <w:w w:val="110"/>
        </w:rPr>
        <w:t>declare</w:t>
      </w:r>
      <w:r>
        <w:rPr>
          <w:spacing w:val="-2"/>
          <w:w w:val="110"/>
        </w:rPr>
        <w:t xml:space="preserve"> </w:t>
      </w:r>
      <w:r>
        <w:rPr>
          <w:w w:val="110"/>
        </w:rPr>
        <w:t>that</w:t>
      </w:r>
      <w:r>
        <w:rPr>
          <w:spacing w:val="-2"/>
          <w:w w:val="110"/>
        </w:rPr>
        <w:t xml:space="preserve"> </w:t>
      </w:r>
      <w:r>
        <w:rPr>
          <w:w w:val="110"/>
        </w:rPr>
        <w:t>they</w:t>
      </w:r>
      <w:r>
        <w:rPr>
          <w:spacing w:val="-3"/>
          <w:w w:val="110"/>
        </w:rPr>
        <w:t xml:space="preserve"> </w:t>
      </w:r>
      <w:r>
        <w:rPr>
          <w:w w:val="110"/>
        </w:rPr>
        <w:t>have</w:t>
      </w:r>
      <w:r>
        <w:rPr>
          <w:spacing w:val="-2"/>
          <w:w w:val="110"/>
        </w:rPr>
        <w:t xml:space="preserve"> </w:t>
      </w:r>
      <w:r>
        <w:rPr>
          <w:w w:val="110"/>
        </w:rPr>
        <w:t>no</w:t>
      </w:r>
      <w:r>
        <w:rPr>
          <w:spacing w:val="-2"/>
          <w:w w:val="110"/>
        </w:rPr>
        <w:t xml:space="preserve"> </w:t>
      </w:r>
      <w:r>
        <w:rPr>
          <w:w w:val="110"/>
        </w:rPr>
        <w:t>conflict</w:t>
      </w:r>
      <w:r>
        <w:rPr>
          <w:spacing w:val="-2"/>
          <w:w w:val="110"/>
        </w:rPr>
        <w:t xml:space="preserve"> </w:t>
      </w:r>
      <w:r>
        <w:rPr>
          <w:w w:val="110"/>
        </w:rPr>
        <w:t>of</w:t>
      </w:r>
      <w:r>
        <w:rPr>
          <w:spacing w:val="-3"/>
          <w:w w:val="110"/>
        </w:rPr>
        <w:t xml:space="preserve"> </w:t>
      </w:r>
      <w:r>
        <w:rPr>
          <w:spacing w:val="-2"/>
          <w:w w:val="110"/>
        </w:rPr>
        <w:t>interest.</w:t>
      </w:r>
    </w:p>
    <w:p w14:paraId="0F2819C3" w14:textId="77777777" w:rsidR="00B26A88" w:rsidRDefault="00B26A88">
      <w:pPr>
        <w:pStyle w:val="BodyText"/>
      </w:pPr>
    </w:p>
    <w:p w14:paraId="1071073D" w14:textId="77777777" w:rsidR="00B26A88" w:rsidRDefault="00B26A88">
      <w:pPr>
        <w:pStyle w:val="BodyText"/>
        <w:spacing w:before="7"/>
      </w:pPr>
    </w:p>
    <w:p w14:paraId="5B2F67E1" w14:textId="77777777" w:rsidR="00B26A88" w:rsidRDefault="00000000">
      <w:pPr>
        <w:pStyle w:val="Heading1"/>
        <w:ind w:left="109" w:firstLine="0"/>
      </w:pPr>
      <w:bookmarkStart w:id="83" w:name="References"/>
      <w:bookmarkEnd w:id="83"/>
      <w:r>
        <w:rPr>
          <w:spacing w:val="-2"/>
        </w:rPr>
        <w:t>References</w:t>
      </w:r>
    </w:p>
    <w:p w14:paraId="44B10FD5" w14:textId="77777777" w:rsidR="00B26A88" w:rsidRDefault="00B26A88">
      <w:pPr>
        <w:pStyle w:val="BodyText"/>
        <w:spacing w:before="36"/>
        <w:rPr>
          <w:rFonts w:ascii="Arial"/>
          <w:b/>
          <w:sz w:val="28"/>
        </w:rPr>
      </w:pPr>
    </w:p>
    <w:p w14:paraId="57B94A33" w14:textId="77777777" w:rsidR="00B26A88" w:rsidRDefault="00000000">
      <w:pPr>
        <w:spacing w:line="256" w:lineRule="auto"/>
        <w:ind w:left="436" w:right="117" w:hanging="328"/>
      </w:pPr>
      <w:r>
        <w:rPr>
          <w:w w:val="105"/>
        </w:rPr>
        <w:t>Astorino,</w:t>
      </w:r>
      <w:r>
        <w:rPr>
          <w:spacing w:val="40"/>
          <w:w w:val="105"/>
        </w:rPr>
        <w:t xml:space="preserve"> </w:t>
      </w:r>
      <w:r>
        <w:rPr>
          <w:w w:val="105"/>
        </w:rPr>
        <w:t>T.</w:t>
      </w:r>
      <w:r>
        <w:rPr>
          <w:spacing w:val="40"/>
          <w:w w:val="105"/>
        </w:rPr>
        <w:t xml:space="preserve"> </w:t>
      </w:r>
      <w:r>
        <w:rPr>
          <w:w w:val="105"/>
        </w:rPr>
        <w:t>A.</w:t>
      </w:r>
      <w:r>
        <w:rPr>
          <w:spacing w:val="40"/>
          <w:w w:val="105"/>
        </w:rPr>
        <w:t xml:space="preserve"> </w:t>
      </w:r>
      <w:r>
        <w:rPr>
          <w:w w:val="105"/>
        </w:rPr>
        <w:t>(2009).</w:t>
      </w:r>
      <w:r>
        <w:rPr>
          <w:spacing w:val="80"/>
          <w:w w:val="150"/>
        </w:rPr>
        <w:t xml:space="preserve"> </w:t>
      </w:r>
      <w:r>
        <w:rPr>
          <w:w w:val="105"/>
        </w:rPr>
        <w:t>Alterations</w:t>
      </w:r>
      <w:r>
        <w:rPr>
          <w:spacing w:val="40"/>
          <w:w w:val="105"/>
        </w:rPr>
        <w:t xml:space="preserve"> </w:t>
      </w:r>
      <w:r>
        <w:rPr>
          <w:w w:val="105"/>
        </w:rPr>
        <w:t>in</w:t>
      </w:r>
      <w:r>
        <w:rPr>
          <w:spacing w:val="40"/>
          <w:w w:val="105"/>
        </w:rPr>
        <w:t xml:space="preserve"> </w:t>
      </w:r>
      <w:r>
        <w:rPr>
          <w:w w:val="105"/>
        </w:rPr>
        <w:t>VO2</w:t>
      </w:r>
      <w:r>
        <w:rPr>
          <w:spacing w:val="40"/>
          <w:w w:val="105"/>
        </w:rPr>
        <w:t xml:space="preserve"> </w:t>
      </w:r>
      <w:r>
        <w:rPr>
          <w:w w:val="105"/>
        </w:rPr>
        <w:t>max</w:t>
      </w:r>
      <w:r>
        <w:rPr>
          <w:spacing w:val="40"/>
          <w:w w:val="105"/>
        </w:rPr>
        <w:t xml:space="preserve"> </w:t>
      </w:r>
      <w:r>
        <w:rPr>
          <w:w w:val="105"/>
        </w:rPr>
        <w:t>and</w:t>
      </w:r>
      <w:r>
        <w:rPr>
          <w:spacing w:val="40"/>
          <w:w w:val="105"/>
        </w:rPr>
        <w:t xml:space="preserve"> </w:t>
      </w:r>
      <w:r>
        <w:rPr>
          <w:w w:val="105"/>
        </w:rPr>
        <w:t>the</w:t>
      </w:r>
      <w:r>
        <w:rPr>
          <w:spacing w:val="40"/>
          <w:w w:val="105"/>
        </w:rPr>
        <w:t xml:space="preserve"> </w:t>
      </w:r>
      <w:r>
        <w:rPr>
          <w:w w:val="105"/>
        </w:rPr>
        <w:t>VO2</w:t>
      </w:r>
      <w:r>
        <w:rPr>
          <w:spacing w:val="40"/>
          <w:w w:val="105"/>
        </w:rPr>
        <w:t xml:space="preserve"> </w:t>
      </w:r>
      <w:r>
        <w:rPr>
          <w:w w:val="105"/>
        </w:rPr>
        <w:t>plateau</w:t>
      </w:r>
      <w:r>
        <w:rPr>
          <w:spacing w:val="40"/>
          <w:w w:val="105"/>
        </w:rPr>
        <w:t xml:space="preserve"> </w:t>
      </w:r>
      <w:r>
        <w:rPr>
          <w:w w:val="105"/>
        </w:rPr>
        <w:t>with</w:t>
      </w:r>
      <w:r>
        <w:rPr>
          <w:spacing w:val="40"/>
          <w:w w:val="105"/>
        </w:rPr>
        <w:t xml:space="preserve"> </w:t>
      </w:r>
      <w:r>
        <w:rPr>
          <w:w w:val="105"/>
        </w:rPr>
        <w:t>manipulation of</w:t>
      </w:r>
      <w:r>
        <w:rPr>
          <w:spacing w:val="35"/>
          <w:w w:val="105"/>
        </w:rPr>
        <w:t xml:space="preserve"> </w:t>
      </w:r>
      <w:r>
        <w:rPr>
          <w:w w:val="105"/>
        </w:rPr>
        <w:t>sampling</w:t>
      </w:r>
      <w:r>
        <w:rPr>
          <w:spacing w:val="36"/>
          <w:w w:val="105"/>
        </w:rPr>
        <w:t xml:space="preserve"> </w:t>
      </w:r>
      <w:r>
        <w:rPr>
          <w:w w:val="105"/>
        </w:rPr>
        <w:t>interval.</w:t>
      </w:r>
      <w:r>
        <w:rPr>
          <w:spacing w:val="27"/>
          <w:w w:val="105"/>
        </w:rPr>
        <w:t xml:space="preserve">  </w:t>
      </w:r>
      <w:r>
        <w:rPr>
          <w:i/>
          <w:w w:val="105"/>
        </w:rPr>
        <w:t>Clinical</w:t>
      </w:r>
      <w:r>
        <w:rPr>
          <w:i/>
          <w:spacing w:val="44"/>
          <w:w w:val="105"/>
        </w:rPr>
        <w:t xml:space="preserve"> </w:t>
      </w:r>
      <w:r>
        <w:rPr>
          <w:i/>
          <w:w w:val="105"/>
        </w:rPr>
        <w:t>Physiology</w:t>
      </w:r>
      <w:r>
        <w:rPr>
          <w:i/>
          <w:spacing w:val="43"/>
          <w:w w:val="105"/>
        </w:rPr>
        <w:t xml:space="preserve"> </w:t>
      </w:r>
      <w:r>
        <w:rPr>
          <w:i/>
          <w:w w:val="105"/>
        </w:rPr>
        <w:t>and</w:t>
      </w:r>
      <w:r>
        <w:rPr>
          <w:i/>
          <w:spacing w:val="43"/>
          <w:w w:val="105"/>
        </w:rPr>
        <w:t xml:space="preserve"> </w:t>
      </w:r>
      <w:r>
        <w:rPr>
          <w:i/>
          <w:w w:val="105"/>
        </w:rPr>
        <w:t>Functional</w:t>
      </w:r>
      <w:r>
        <w:rPr>
          <w:i/>
          <w:spacing w:val="43"/>
          <w:w w:val="105"/>
        </w:rPr>
        <w:t xml:space="preserve"> </w:t>
      </w:r>
      <w:r>
        <w:rPr>
          <w:i/>
          <w:w w:val="105"/>
        </w:rPr>
        <w:t>Imaging</w:t>
      </w:r>
      <w:r>
        <w:rPr>
          <w:w w:val="105"/>
        </w:rPr>
        <w:t>,</w:t>
      </w:r>
      <w:r>
        <w:rPr>
          <w:spacing w:val="43"/>
          <w:w w:val="105"/>
        </w:rPr>
        <w:t xml:space="preserve"> </w:t>
      </w:r>
      <w:r>
        <w:rPr>
          <w:i/>
          <w:w w:val="105"/>
        </w:rPr>
        <w:t>29</w:t>
      </w:r>
      <w:r>
        <w:rPr>
          <w:w w:val="105"/>
        </w:rPr>
        <w:t>(1),</w:t>
      </w:r>
      <w:r>
        <w:rPr>
          <w:spacing w:val="43"/>
          <w:w w:val="105"/>
        </w:rPr>
        <w:t xml:space="preserve"> </w:t>
      </w:r>
      <w:r>
        <w:rPr>
          <w:w w:val="105"/>
        </w:rPr>
        <w:t>6067.</w:t>
      </w:r>
      <w:r>
        <w:rPr>
          <w:spacing w:val="28"/>
          <w:w w:val="105"/>
        </w:rPr>
        <w:t xml:space="preserve">  </w:t>
      </w:r>
      <w:hyperlink r:id="rId40">
        <w:r>
          <w:rPr>
            <w:color w:val="0000FF"/>
            <w:spacing w:val="-2"/>
            <w:w w:val="105"/>
          </w:rPr>
          <w:t>https:</w:t>
        </w:r>
      </w:hyperlink>
    </w:p>
    <w:p w14:paraId="7A606EF9" w14:textId="77777777" w:rsidR="00B26A88" w:rsidRDefault="00000000">
      <w:pPr>
        <w:pStyle w:val="BodyText"/>
        <w:ind w:left="436"/>
      </w:pPr>
      <w:hyperlink r:id="rId41">
        <w:r>
          <w:rPr>
            <w:color w:val="0000FF"/>
            <w:w w:val="105"/>
          </w:rPr>
          <w:t>//doi.org/10.1111/j.1475-</w:t>
        </w:r>
        <w:r>
          <w:rPr>
            <w:color w:val="0000FF"/>
            <w:spacing w:val="-2"/>
            <w:w w:val="105"/>
          </w:rPr>
          <w:t>097X.2008.00835.x</w:t>
        </w:r>
      </w:hyperlink>
    </w:p>
    <w:p w14:paraId="608E4E9A" w14:textId="77777777" w:rsidR="00B26A88" w:rsidRDefault="00000000">
      <w:pPr>
        <w:pStyle w:val="BodyText"/>
        <w:spacing w:before="18" w:line="256" w:lineRule="auto"/>
        <w:ind w:left="436" w:right="107" w:hanging="328"/>
        <w:jc w:val="both"/>
      </w:pPr>
      <w:r>
        <w:rPr>
          <w:w w:val="105"/>
        </w:rPr>
        <w:t>Astorino,</w:t>
      </w:r>
      <w:r>
        <w:rPr>
          <w:spacing w:val="31"/>
          <w:w w:val="105"/>
        </w:rPr>
        <w:t xml:space="preserve"> </w:t>
      </w:r>
      <w:r>
        <w:rPr>
          <w:w w:val="105"/>
        </w:rPr>
        <w:t>T.</w:t>
      </w:r>
      <w:r>
        <w:rPr>
          <w:spacing w:val="28"/>
          <w:w w:val="105"/>
        </w:rPr>
        <w:t xml:space="preserve"> </w:t>
      </w:r>
      <w:r>
        <w:rPr>
          <w:w w:val="105"/>
        </w:rPr>
        <w:t>A.,</w:t>
      </w:r>
      <w:r>
        <w:rPr>
          <w:spacing w:val="31"/>
          <w:w w:val="105"/>
        </w:rPr>
        <w:t xml:space="preserve"> </w:t>
      </w:r>
      <w:proofErr w:type="spellStart"/>
      <w:r>
        <w:rPr>
          <w:w w:val="105"/>
        </w:rPr>
        <w:t>Robergs</w:t>
      </w:r>
      <w:proofErr w:type="spellEnd"/>
      <w:r>
        <w:rPr>
          <w:w w:val="105"/>
        </w:rPr>
        <w:t>,</w:t>
      </w:r>
      <w:r>
        <w:rPr>
          <w:spacing w:val="30"/>
          <w:w w:val="105"/>
        </w:rPr>
        <w:t xml:space="preserve"> </w:t>
      </w:r>
      <w:r>
        <w:rPr>
          <w:w w:val="105"/>
        </w:rPr>
        <w:t>R.</w:t>
      </w:r>
      <w:r>
        <w:rPr>
          <w:spacing w:val="28"/>
          <w:w w:val="105"/>
        </w:rPr>
        <w:t xml:space="preserve"> </w:t>
      </w:r>
      <w:r>
        <w:rPr>
          <w:w w:val="105"/>
        </w:rPr>
        <w:t>A.,</w:t>
      </w:r>
      <w:r>
        <w:rPr>
          <w:spacing w:val="31"/>
          <w:w w:val="105"/>
        </w:rPr>
        <w:t xml:space="preserve"> </w:t>
      </w:r>
      <w:proofErr w:type="spellStart"/>
      <w:r>
        <w:rPr>
          <w:w w:val="105"/>
        </w:rPr>
        <w:t>Ghiasvand</w:t>
      </w:r>
      <w:proofErr w:type="spellEnd"/>
      <w:r>
        <w:rPr>
          <w:w w:val="105"/>
        </w:rPr>
        <w:t>,</w:t>
      </w:r>
      <w:r>
        <w:rPr>
          <w:spacing w:val="30"/>
          <w:w w:val="105"/>
        </w:rPr>
        <w:t xml:space="preserve"> </w:t>
      </w:r>
      <w:r>
        <w:rPr>
          <w:w w:val="105"/>
        </w:rPr>
        <w:t>F.,</w:t>
      </w:r>
      <w:r>
        <w:rPr>
          <w:spacing w:val="31"/>
          <w:w w:val="105"/>
        </w:rPr>
        <w:t xml:space="preserve"> </w:t>
      </w:r>
      <w:r>
        <w:rPr>
          <w:w w:val="105"/>
        </w:rPr>
        <w:t>Marks,</w:t>
      </w:r>
      <w:r>
        <w:rPr>
          <w:spacing w:val="30"/>
          <w:w w:val="105"/>
        </w:rPr>
        <w:t xml:space="preserve"> </w:t>
      </w:r>
      <w:r>
        <w:rPr>
          <w:w w:val="105"/>
        </w:rPr>
        <w:t>D.,</w:t>
      </w:r>
      <w:r>
        <w:rPr>
          <w:spacing w:val="31"/>
          <w:w w:val="105"/>
        </w:rPr>
        <w:t xml:space="preserve"> </w:t>
      </w:r>
      <w:r>
        <w:rPr>
          <w:w w:val="105"/>
        </w:rPr>
        <w:t>and</w:t>
      </w:r>
      <w:r>
        <w:rPr>
          <w:spacing w:val="28"/>
          <w:w w:val="105"/>
        </w:rPr>
        <w:t xml:space="preserve"> </w:t>
      </w:r>
      <w:r>
        <w:rPr>
          <w:w w:val="105"/>
        </w:rPr>
        <w:t>Burns,</w:t>
      </w:r>
      <w:r>
        <w:rPr>
          <w:spacing w:val="31"/>
          <w:w w:val="105"/>
        </w:rPr>
        <w:t xml:space="preserve"> </w:t>
      </w:r>
      <w:r>
        <w:rPr>
          <w:w w:val="105"/>
        </w:rPr>
        <w:t>S.</w:t>
      </w:r>
      <w:r>
        <w:rPr>
          <w:spacing w:val="28"/>
          <w:w w:val="105"/>
        </w:rPr>
        <w:t xml:space="preserve"> </w:t>
      </w:r>
      <w:r>
        <w:rPr>
          <w:w w:val="105"/>
        </w:rPr>
        <w:t>(2000).</w:t>
      </w:r>
      <w:r>
        <w:rPr>
          <w:spacing w:val="72"/>
          <w:w w:val="105"/>
        </w:rPr>
        <w:t xml:space="preserve"> </w:t>
      </w:r>
      <w:r>
        <w:rPr>
          <w:w w:val="105"/>
        </w:rPr>
        <w:t>Incidence of the oxygen plateau at VO2max during exercise testing to volitional fatigue.</w:t>
      </w:r>
      <w:r>
        <w:rPr>
          <w:spacing w:val="40"/>
          <w:w w:val="105"/>
        </w:rPr>
        <w:t xml:space="preserve"> </w:t>
      </w:r>
      <w:r>
        <w:rPr>
          <w:i/>
          <w:w w:val="105"/>
        </w:rPr>
        <w:t>Journal of Exercise Physiology Online</w:t>
      </w:r>
      <w:r>
        <w:rPr>
          <w:w w:val="105"/>
        </w:rPr>
        <w:t xml:space="preserve">, </w:t>
      </w:r>
      <w:r>
        <w:rPr>
          <w:i/>
          <w:w w:val="105"/>
        </w:rPr>
        <w:t>3</w:t>
      </w:r>
      <w:r>
        <w:rPr>
          <w:w w:val="105"/>
        </w:rPr>
        <w:t>(4), 112.</w:t>
      </w:r>
    </w:p>
    <w:p w14:paraId="4E6A456F" w14:textId="77777777" w:rsidR="00B26A88" w:rsidRDefault="00000000">
      <w:pPr>
        <w:pStyle w:val="BodyText"/>
        <w:spacing w:before="1" w:line="256" w:lineRule="auto"/>
        <w:ind w:left="436" w:right="107" w:hanging="328"/>
        <w:jc w:val="both"/>
      </w:pPr>
      <w:r>
        <w:rPr>
          <w:w w:val="105"/>
        </w:rPr>
        <w:t>Beaver, W.</w:t>
      </w:r>
      <w:r>
        <w:rPr>
          <w:spacing w:val="-4"/>
          <w:w w:val="105"/>
        </w:rPr>
        <w:t xml:space="preserve"> </w:t>
      </w:r>
      <w:r>
        <w:rPr>
          <w:w w:val="105"/>
        </w:rPr>
        <w:t>L., Wasserman, K., and</w:t>
      </w:r>
      <w:r>
        <w:rPr>
          <w:spacing w:val="-3"/>
          <w:w w:val="105"/>
        </w:rPr>
        <w:t xml:space="preserve"> </w:t>
      </w:r>
      <w:r>
        <w:rPr>
          <w:w w:val="105"/>
        </w:rPr>
        <w:t>Whipp, B.</w:t>
      </w:r>
      <w:r>
        <w:rPr>
          <w:spacing w:val="-3"/>
          <w:w w:val="105"/>
        </w:rPr>
        <w:t xml:space="preserve"> </w:t>
      </w:r>
      <w:r>
        <w:rPr>
          <w:w w:val="105"/>
        </w:rPr>
        <w:t>J.</w:t>
      </w:r>
      <w:r>
        <w:rPr>
          <w:spacing w:val="-3"/>
          <w:w w:val="105"/>
        </w:rPr>
        <w:t xml:space="preserve"> </w:t>
      </w:r>
      <w:r>
        <w:rPr>
          <w:w w:val="105"/>
        </w:rPr>
        <w:t>(1986).</w:t>
      </w:r>
      <w:r>
        <w:rPr>
          <w:spacing w:val="40"/>
          <w:w w:val="105"/>
        </w:rPr>
        <w:t xml:space="preserve"> </w:t>
      </w:r>
      <w:r>
        <w:rPr>
          <w:w w:val="105"/>
        </w:rPr>
        <w:t>A</w:t>
      </w:r>
      <w:r>
        <w:rPr>
          <w:spacing w:val="-3"/>
          <w:w w:val="105"/>
        </w:rPr>
        <w:t xml:space="preserve"> </w:t>
      </w:r>
      <w:r>
        <w:rPr>
          <w:w w:val="105"/>
        </w:rPr>
        <w:t>new</w:t>
      </w:r>
      <w:r>
        <w:rPr>
          <w:spacing w:val="-3"/>
          <w:w w:val="105"/>
        </w:rPr>
        <w:t xml:space="preserve"> </w:t>
      </w:r>
      <w:r>
        <w:rPr>
          <w:w w:val="105"/>
        </w:rPr>
        <w:t>method</w:t>
      </w:r>
      <w:r>
        <w:rPr>
          <w:spacing w:val="-4"/>
          <w:w w:val="105"/>
        </w:rPr>
        <w:t xml:space="preserve"> </w:t>
      </w:r>
      <w:r>
        <w:rPr>
          <w:w w:val="105"/>
        </w:rPr>
        <w:t>for</w:t>
      </w:r>
      <w:r>
        <w:rPr>
          <w:spacing w:val="-3"/>
          <w:w w:val="105"/>
        </w:rPr>
        <w:t xml:space="preserve"> </w:t>
      </w:r>
      <w:r>
        <w:rPr>
          <w:w w:val="105"/>
        </w:rPr>
        <w:t>detecting</w:t>
      </w:r>
      <w:r>
        <w:rPr>
          <w:spacing w:val="-3"/>
          <w:w w:val="105"/>
        </w:rPr>
        <w:t xml:space="preserve"> </w:t>
      </w:r>
      <w:r>
        <w:rPr>
          <w:w w:val="105"/>
        </w:rPr>
        <w:t xml:space="preserve">anaerobic threshold by gas exchange. </w:t>
      </w:r>
      <w:r>
        <w:rPr>
          <w:i/>
          <w:w w:val="105"/>
        </w:rPr>
        <w:t>Journal of Applied Physiology</w:t>
      </w:r>
      <w:r>
        <w:rPr>
          <w:w w:val="105"/>
        </w:rPr>
        <w:t xml:space="preserve">, </w:t>
      </w:r>
      <w:r>
        <w:rPr>
          <w:i/>
          <w:w w:val="105"/>
        </w:rPr>
        <w:t>60</w:t>
      </w:r>
      <w:r>
        <w:rPr>
          <w:w w:val="105"/>
        </w:rPr>
        <w:t xml:space="preserve">(6), 2020–2027. </w:t>
      </w:r>
      <w:hyperlink r:id="rId42">
        <w:r>
          <w:rPr>
            <w:color w:val="0000FF"/>
            <w:w w:val="105"/>
          </w:rPr>
          <w:t>https://doi.</w:t>
        </w:r>
      </w:hyperlink>
      <w:r>
        <w:rPr>
          <w:color w:val="0000FF"/>
          <w:w w:val="105"/>
        </w:rPr>
        <w:t xml:space="preserve"> </w:t>
      </w:r>
      <w:hyperlink r:id="rId43">
        <w:r>
          <w:rPr>
            <w:color w:val="0000FF"/>
            <w:spacing w:val="-2"/>
            <w:w w:val="105"/>
          </w:rPr>
          <w:t>org/10.1152/jappl.1986.60.6.2020</w:t>
        </w:r>
      </w:hyperlink>
    </w:p>
    <w:p w14:paraId="5DF684D8" w14:textId="77777777" w:rsidR="00B26A88" w:rsidRDefault="00000000">
      <w:pPr>
        <w:pStyle w:val="BodyText"/>
        <w:spacing w:before="1" w:line="256" w:lineRule="auto"/>
        <w:ind w:left="436" w:right="106" w:hanging="328"/>
        <w:jc w:val="both"/>
      </w:pPr>
      <w:r>
        <w:rPr>
          <w:w w:val="110"/>
        </w:rPr>
        <w:t>Benson, A. P., Bowen, T. S., Ferguson, C., Murgatroyd, S. R., and Rossiter, H. B. (2017). Data</w:t>
      </w:r>
      <w:r>
        <w:rPr>
          <w:spacing w:val="-16"/>
          <w:w w:val="110"/>
        </w:rPr>
        <w:t xml:space="preserve"> </w:t>
      </w:r>
      <w:r>
        <w:rPr>
          <w:w w:val="110"/>
        </w:rPr>
        <w:t>collection,</w:t>
      </w:r>
      <w:r>
        <w:rPr>
          <w:spacing w:val="-15"/>
          <w:w w:val="110"/>
        </w:rPr>
        <w:t xml:space="preserve"> </w:t>
      </w:r>
      <w:r>
        <w:rPr>
          <w:w w:val="110"/>
        </w:rPr>
        <w:t>handling,</w:t>
      </w:r>
      <w:r>
        <w:rPr>
          <w:spacing w:val="-15"/>
          <w:w w:val="110"/>
        </w:rPr>
        <w:t xml:space="preserve"> </w:t>
      </w:r>
      <w:r>
        <w:rPr>
          <w:w w:val="110"/>
        </w:rPr>
        <w:t>and</w:t>
      </w:r>
      <w:r>
        <w:rPr>
          <w:spacing w:val="-15"/>
          <w:w w:val="110"/>
        </w:rPr>
        <w:t xml:space="preserve"> </w:t>
      </w:r>
      <w:r>
        <w:rPr>
          <w:w w:val="110"/>
        </w:rPr>
        <w:t>fitting</w:t>
      </w:r>
      <w:r>
        <w:rPr>
          <w:spacing w:val="-15"/>
          <w:w w:val="110"/>
        </w:rPr>
        <w:t xml:space="preserve"> </w:t>
      </w:r>
      <w:r>
        <w:rPr>
          <w:w w:val="110"/>
        </w:rPr>
        <w:t>strategies</w:t>
      </w:r>
      <w:r>
        <w:rPr>
          <w:spacing w:val="-15"/>
          <w:w w:val="110"/>
        </w:rPr>
        <w:t xml:space="preserve"> </w:t>
      </w:r>
      <w:r>
        <w:rPr>
          <w:w w:val="110"/>
        </w:rPr>
        <w:t>to</w:t>
      </w:r>
      <w:r>
        <w:rPr>
          <w:spacing w:val="-15"/>
          <w:w w:val="110"/>
        </w:rPr>
        <w:t xml:space="preserve"> </w:t>
      </w:r>
      <w:r>
        <w:rPr>
          <w:w w:val="110"/>
        </w:rPr>
        <w:t>optimize</w:t>
      </w:r>
      <w:r>
        <w:rPr>
          <w:spacing w:val="-15"/>
          <w:w w:val="110"/>
        </w:rPr>
        <w:t xml:space="preserve"> </w:t>
      </w:r>
      <w:r>
        <w:rPr>
          <w:w w:val="110"/>
        </w:rPr>
        <w:t>accuracy</w:t>
      </w:r>
      <w:r>
        <w:rPr>
          <w:spacing w:val="-16"/>
          <w:w w:val="110"/>
        </w:rPr>
        <w:t xml:space="preserve"> </w:t>
      </w:r>
      <w:r>
        <w:rPr>
          <w:w w:val="110"/>
        </w:rPr>
        <w:t>and</w:t>
      </w:r>
      <w:r>
        <w:rPr>
          <w:spacing w:val="-15"/>
          <w:w w:val="110"/>
        </w:rPr>
        <w:t xml:space="preserve"> </w:t>
      </w:r>
      <w:r>
        <w:rPr>
          <w:w w:val="110"/>
        </w:rPr>
        <w:t>precision</w:t>
      </w:r>
      <w:r>
        <w:rPr>
          <w:spacing w:val="-15"/>
          <w:w w:val="110"/>
        </w:rPr>
        <w:t xml:space="preserve"> </w:t>
      </w:r>
      <w:r>
        <w:rPr>
          <w:w w:val="110"/>
        </w:rPr>
        <w:t>of</w:t>
      </w:r>
      <w:r>
        <w:rPr>
          <w:spacing w:val="-15"/>
          <w:w w:val="110"/>
        </w:rPr>
        <w:t xml:space="preserve"> </w:t>
      </w:r>
      <w:r>
        <w:rPr>
          <w:w w:val="110"/>
        </w:rPr>
        <w:t>oxy- gen</w:t>
      </w:r>
      <w:r>
        <w:rPr>
          <w:spacing w:val="-3"/>
          <w:w w:val="110"/>
        </w:rPr>
        <w:t xml:space="preserve"> </w:t>
      </w:r>
      <w:r>
        <w:rPr>
          <w:w w:val="110"/>
        </w:rPr>
        <w:t>uptake</w:t>
      </w:r>
      <w:r>
        <w:rPr>
          <w:spacing w:val="-3"/>
          <w:w w:val="110"/>
        </w:rPr>
        <w:t xml:space="preserve"> </w:t>
      </w:r>
      <w:r>
        <w:rPr>
          <w:w w:val="110"/>
        </w:rPr>
        <w:t>kinetics</w:t>
      </w:r>
      <w:r>
        <w:rPr>
          <w:spacing w:val="-3"/>
          <w:w w:val="110"/>
        </w:rPr>
        <w:t xml:space="preserve"> </w:t>
      </w:r>
      <w:r>
        <w:rPr>
          <w:w w:val="110"/>
        </w:rPr>
        <w:t>estimation</w:t>
      </w:r>
      <w:r>
        <w:rPr>
          <w:spacing w:val="-3"/>
          <w:w w:val="110"/>
        </w:rPr>
        <w:t xml:space="preserve"> </w:t>
      </w:r>
      <w:r>
        <w:rPr>
          <w:w w:val="110"/>
        </w:rPr>
        <w:t>from</w:t>
      </w:r>
      <w:r>
        <w:rPr>
          <w:spacing w:val="-3"/>
          <w:w w:val="110"/>
        </w:rPr>
        <w:t xml:space="preserve"> </w:t>
      </w:r>
      <w:r>
        <w:rPr>
          <w:w w:val="110"/>
        </w:rPr>
        <w:t>breath-by-breath</w:t>
      </w:r>
      <w:r>
        <w:rPr>
          <w:spacing w:val="-3"/>
          <w:w w:val="110"/>
        </w:rPr>
        <w:t xml:space="preserve"> </w:t>
      </w:r>
      <w:r>
        <w:rPr>
          <w:w w:val="110"/>
        </w:rPr>
        <w:t>measurements.</w:t>
      </w:r>
      <w:r>
        <w:rPr>
          <w:spacing w:val="30"/>
          <w:w w:val="110"/>
        </w:rPr>
        <w:t xml:space="preserve"> </w:t>
      </w:r>
      <w:r>
        <w:rPr>
          <w:i/>
          <w:w w:val="110"/>
        </w:rPr>
        <w:t>Journal of Applied Physiology</w:t>
      </w:r>
      <w:r>
        <w:rPr>
          <w:w w:val="110"/>
        </w:rPr>
        <w:t>,</w:t>
      </w:r>
      <w:r>
        <w:rPr>
          <w:spacing w:val="-14"/>
          <w:w w:val="110"/>
        </w:rPr>
        <w:t xml:space="preserve"> </w:t>
      </w:r>
      <w:r>
        <w:rPr>
          <w:i/>
          <w:w w:val="110"/>
        </w:rPr>
        <w:t>123</w:t>
      </w:r>
      <w:r>
        <w:rPr>
          <w:w w:val="110"/>
        </w:rPr>
        <w:t>(1),</w:t>
      </w:r>
      <w:r>
        <w:rPr>
          <w:spacing w:val="-13"/>
          <w:w w:val="110"/>
        </w:rPr>
        <w:t xml:space="preserve"> </w:t>
      </w:r>
      <w:r>
        <w:rPr>
          <w:w w:val="110"/>
        </w:rPr>
        <w:t>227242.</w:t>
      </w:r>
      <w:r>
        <w:rPr>
          <w:spacing w:val="3"/>
          <w:w w:val="110"/>
        </w:rPr>
        <w:t xml:space="preserve"> </w:t>
      </w:r>
      <w:hyperlink r:id="rId44">
        <w:r>
          <w:rPr>
            <w:color w:val="0000FF"/>
            <w:w w:val="110"/>
          </w:rPr>
          <w:t>https://doi.org/10.1152/japplphysiol.00988.2016</w:t>
        </w:r>
      </w:hyperlink>
    </w:p>
    <w:p w14:paraId="55534449" w14:textId="77777777" w:rsidR="00B26A88" w:rsidRDefault="00B26A88">
      <w:pPr>
        <w:spacing w:line="256" w:lineRule="auto"/>
        <w:jc w:val="both"/>
        <w:sectPr w:rsidR="00B26A88">
          <w:pgSz w:w="12240" w:h="15840"/>
          <w:pgMar w:top="1300" w:right="1560" w:bottom="2080" w:left="1560" w:header="0" w:footer="1877" w:gutter="0"/>
          <w:cols w:space="720"/>
        </w:sectPr>
      </w:pPr>
    </w:p>
    <w:p w14:paraId="766F7AFC" w14:textId="77777777" w:rsidR="00B26A88" w:rsidRDefault="00000000">
      <w:pPr>
        <w:pStyle w:val="BodyText"/>
        <w:spacing w:before="113"/>
        <w:ind w:left="109"/>
        <w:jc w:val="both"/>
      </w:pPr>
      <w:r>
        <w:rPr>
          <w:w w:val="105"/>
        </w:rPr>
        <w:lastRenderedPageBreak/>
        <w:t>Blair,</w:t>
      </w:r>
      <w:r>
        <w:rPr>
          <w:spacing w:val="31"/>
          <w:w w:val="105"/>
        </w:rPr>
        <w:t xml:space="preserve"> </w:t>
      </w:r>
      <w:r>
        <w:rPr>
          <w:w w:val="105"/>
        </w:rPr>
        <w:t>S.</w:t>
      </w:r>
      <w:r>
        <w:rPr>
          <w:spacing w:val="29"/>
          <w:w w:val="105"/>
        </w:rPr>
        <w:t xml:space="preserve"> </w:t>
      </w:r>
      <w:r>
        <w:rPr>
          <w:w w:val="105"/>
        </w:rPr>
        <w:t>N.,</w:t>
      </w:r>
      <w:r>
        <w:rPr>
          <w:spacing w:val="32"/>
          <w:w w:val="105"/>
        </w:rPr>
        <w:t xml:space="preserve"> </w:t>
      </w:r>
      <w:r>
        <w:rPr>
          <w:w w:val="105"/>
        </w:rPr>
        <w:t>Kohl,</w:t>
      </w:r>
      <w:r>
        <w:rPr>
          <w:spacing w:val="32"/>
          <w:w w:val="105"/>
        </w:rPr>
        <w:t xml:space="preserve"> </w:t>
      </w:r>
      <w:r>
        <w:rPr>
          <w:w w:val="105"/>
        </w:rPr>
        <w:t>H.</w:t>
      </w:r>
      <w:r>
        <w:rPr>
          <w:spacing w:val="29"/>
          <w:w w:val="105"/>
        </w:rPr>
        <w:t xml:space="preserve"> </w:t>
      </w:r>
      <w:r>
        <w:rPr>
          <w:w w:val="105"/>
        </w:rPr>
        <w:t>W.,</w:t>
      </w:r>
      <w:r>
        <w:rPr>
          <w:spacing w:val="32"/>
          <w:w w:val="105"/>
        </w:rPr>
        <w:t xml:space="preserve"> </w:t>
      </w:r>
      <w:r>
        <w:rPr>
          <w:w w:val="105"/>
        </w:rPr>
        <w:t>Barlow,</w:t>
      </w:r>
      <w:r>
        <w:rPr>
          <w:spacing w:val="32"/>
          <w:w w:val="105"/>
        </w:rPr>
        <w:t xml:space="preserve"> </w:t>
      </w:r>
      <w:r>
        <w:rPr>
          <w:w w:val="105"/>
        </w:rPr>
        <w:t>C.</w:t>
      </w:r>
      <w:r>
        <w:rPr>
          <w:spacing w:val="28"/>
          <w:w w:val="105"/>
        </w:rPr>
        <w:t xml:space="preserve"> </w:t>
      </w:r>
      <w:r>
        <w:rPr>
          <w:w w:val="105"/>
        </w:rPr>
        <w:t>E.,</w:t>
      </w:r>
      <w:r>
        <w:rPr>
          <w:spacing w:val="32"/>
          <w:w w:val="105"/>
        </w:rPr>
        <w:t xml:space="preserve"> </w:t>
      </w:r>
      <w:proofErr w:type="spellStart"/>
      <w:r>
        <w:rPr>
          <w:w w:val="105"/>
        </w:rPr>
        <w:t>Paffenbarger</w:t>
      </w:r>
      <w:proofErr w:type="spellEnd"/>
      <w:r>
        <w:rPr>
          <w:w w:val="105"/>
        </w:rPr>
        <w:t>,</w:t>
      </w:r>
      <w:r>
        <w:rPr>
          <w:spacing w:val="32"/>
          <w:w w:val="105"/>
        </w:rPr>
        <w:t xml:space="preserve"> </w:t>
      </w:r>
      <w:r>
        <w:rPr>
          <w:w w:val="105"/>
        </w:rPr>
        <w:t>R.</w:t>
      </w:r>
      <w:r>
        <w:rPr>
          <w:spacing w:val="29"/>
          <w:w w:val="105"/>
        </w:rPr>
        <w:t xml:space="preserve"> </w:t>
      </w:r>
      <w:r>
        <w:rPr>
          <w:w w:val="105"/>
        </w:rPr>
        <w:t>S.,</w:t>
      </w:r>
      <w:r>
        <w:rPr>
          <w:spacing w:val="32"/>
          <w:w w:val="105"/>
        </w:rPr>
        <w:t xml:space="preserve"> </w:t>
      </w:r>
      <w:r>
        <w:rPr>
          <w:w w:val="105"/>
        </w:rPr>
        <w:t>Gibbons,</w:t>
      </w:r>
      <w:r>
        <w:rPr>
          <w:spacing w:val="32"/>
          <w:w w:val="105"/>
        </w:rPr>
        <w:t xml:space="preserve"> </w:t>
      </w:r>
      <w:r>
        <w:rPr>
          <w:w w:val="105"/>
        </w:rPr>
        <w:t>L.</w:t>
      </w:r>
      <w:r>
        <w:rPr>
          <w:spacing w:val="29"/>
          <w:w w:val="105"/>
        </w:rPr>
        <w:t xml:space="preserve"> </w:t>
      </w:r>
      <w:r>
        <w:rPr>
          <w:w w:val="105"/>
        </w:rPr>
        <w:t>W.,</w:t>
      </w:r>
      <w:r>
        <w:rPr>
          <w:spacing w:val="32"/>
          <w:w w:val="105"/>
        </w:rPr>
        <w:t xml:space="preserve"> </w:t>
      </w:r>
      <w:r>
        <w:rPr>
          <w:w w:val="105"/>
        </w:rPr>
        <w:t>and</w:t>
      </w:r>
      <w:r>
        <w:rPr>
          <w:spacing w:val="28"/>
          <w:w w:val="105"/>
        </w:rPr>
        <w:t xml:space="preserve"> </w:t>
      </w:r>
      <w:r>
        <w:rPr>
          <w:spacing w:val="-2"/>
          <w:w w:val="105"/>
        </w:rPr>
        <w:t>Macera,</w:t>
      </w:r>
    </w:p>
    <w:p w14:paraId="2DCE06EA" w14:textId="77777777" w:rsidR="00B26A88" w:rsidRDefault="00000000">
      <w:pPr>
        <w:pStyle w:val="BodyText"/>
        <w:spacing w:before="18" w:line="256" w:lineRule="auto"/>
        <w:ind w:left="436" w:right="107"/>
        <w:jc w:val="both"/>
      </w:pPr>
      <w:r>
        <w:rPr>
          <w:w w:val="110"/>
        </w:rPr>
        <w:t>C. A. (1995).</w:t>
      </w:r>
      <w:r>
        <w:rPr>
          <w:spacing w:val="40"/>
          <w:w w:val="110"/>
        </w:rPr>
        <w:t xml:space="preserve"> </w:t>
      </w:r>
      <w:r>
        <w:rPr>
          <w:w w:val="110"/>
        </w:rPr>
        <w:t>Changes in physical fitness and all-cause mortality:</w:t>
      </w:r>
      <w:r>
        <w:rPr>
          <w:spacing w:val="40"/>
          <w:w w:val="110"/>
        </w:rPr>
        <w:t xml:space="preserve"> </w:t>
      </w:r>
      <w:r>
        <w:rPr>
          <w:w w:val="110"/>
        </w:rPr>
        <w:t>A prospective study of healthy and unhealthy men.</w:t>
      </w:r>
      <w:r>
        <w:rPr>
          <w:spacing w:val="37"/>
          <w:w w:val="110"/>
        </w:rPr>
        <w:t xml:space="preserve"> </w:t>
      </w:r>
      <w:r>
        <w:rPr>
          <w:i/>
          <w:w w:val="110"/>
        </w:rPr>
        <w:t>Jama</w:t>
      </w:r>
      <w:r>
        <w:rPr>
          <w:w w:val="110"/>
        </w:rPr>
        <w:t xml:space="preserve">, </w:t>
      </w:r>
      <w:r>
        <w:rPr>
          <w:i/>
          <w:w w:val="110"/>
        </w:rPr>
        <w:t>273</w:t>
      </w:r>
      <w:r>
        <w:rPr>
          <w:w w:val="110"/>
        </w:rPr>
        <w:t>(14), 10931098.</w:t>
      </w:r>
      <w:r>
        <w:rPr>
          <w:spacing w:val="37"/>
          <w:w w:val="110"/>
        </w:rPr>
        <w:t xml:space="preserve"> </w:t>
      </w:r>
      <w:hyperlink r:id="rId45">
        <w:r>
          <w:rPr>
            <w:color w:val="0000FF"/>
            <w:w w:val="110"/>
          </w:rPr>
          <w:t>https://doi.org/10.1001/jama.</w:t>
        </w:r>
      </w:hyperlink>
      <w:r>
        <w:rPr>
          <w:color w:val="0000FF"/>
          <w:w w:val="110"/>
        </w:rPr>
        <w:t xml:space="preserve"> </w:t>
      </w:r>
      <w:hyperlink r:id="rId46">
        <w:r>
          <w:rPr>
            <w:color w:val="0000FF"/>
            <w:spacing w:val="-2"/>
          </w:rPr>
          <w:t>1995.03520380029031</w:t>
        </w:r>
      </w:hyperlink>
    </w:p>
    <w:p w14:paraId="53EC121A" w14:textId="77777777" w:rsidR="00B26A88" w:rsidRDefault="00000000">
      <w:pPr>
        <w:spacing w:before="1" w:line="256" w:lineRule="auto"/>
        <w:ind w:left="436" w:right="107" w:hanging="328"/>
        <w:jc w:val="both"/>
      </w:pPr>
      <w:r>
        <w:rPr>
          <w:w w:val="105"/>
        </w:rPr>
        <w:t xml:space="preserve">Bojanowski, P., Grave, E., </w:t>
      </w:r>
      <w:proofErr w:type="spellStart"/>
      <w:r>
        <w:rPr>
          <w:w w:val="105"/>
        </w:rPr>
        <w:t>Joulin</w:t>
      </w:r>
      <w:proofErr w:type="spellEnd"/>
      <w:r>
        <w:rPr>
          <w:w w:val="105"/>
        </w:rPr>
        <w:t xml:space="preserve">, A., and </w:t>
      </w:r>
      <w:proofErr w:type="spellStart"/>
      <w:r>
        <w:rPr>
          <w:w w:val="105"/>
        </w:rPr>
        <w:t>Mikolov</w:t>
      </w:r>
      <w:proofErr w:type="spellEnd"/>
      <w:r>
        <w:rPr>
          <w:w w:val="105"/>
        </w:rPr>
        <w:t>, T. (2016).</w:t>
      </w:r>
      <w:r>
        <w:rPr>
          <w:spacing w:val="40"/>
          <w:w w:val="105"/>
        </w:rPr>
        <w:t xml:space="preserve"> </w:t>
      </w:r>
      <w:r>
        <w:rPr>
          <w:w w:val="105"/>
        </w:rPr>
        <w:t xml:space="preserve">Enriching word vectors with </w:t>
      </w:r>
      <w:proofErr w:type="spellStart"/>
      <w:r>
        <w:rPr>
          <w:w w:val="105"/>
        </w:rPr>
        <w:t>subword</w:t>
      </w:r>
      <w:proofErr w:type="spellEnd"/>
      <w:r>
        <w:rPr>
          <w:w w:val="105"/>
        </w:rPr>
        <w:t xml:space="preserve"> information.</w:t>
      </w:r>
      <w:r>
        <w:rPr>
          <w:spacing w:val="40"/>
          <w:w w:val="105"/>
        </w:rPr>
        <w:t xml:space="preserve"> </w:t>
      </w:r>
      <w:proofErr w:type="spellStart"/>
      <w:r>
        <w:rPr>
          <w:i/>
          <w:w w:val="105"/>
        </w:rPr>
        <w:t>arXiv</w:t>
      </w:r>
      <w:proofErr w:type="spellEnd"/>
      <w:r>
        <w:rPr>
          <w:i/>
          <w:w w:val="105"/>
        </w:rPr>
        <w:t xml:space="preserve"> Preprint arXiv:1607.04606</w:t>
      </w:r>
      <w:r>
        <w:rPr>
          <w:w w:val="105"/>
        </w:rPr>
        <w:t>.</w:t>
      </w:r>
    </w:p>
    <w:p w14:paraId="227F5A25" w14:textId="77777777" w:rsidR="00B26A88" w:rsidRDefault="00000000">
      <w:pPr>
        <w:pStyle w:val="BodyText"/>
        <w:spacing w:before="1" w:line="256" w:lineRule="auto"/>
        <w:ind w:left="436" w:right="106" w:hanging="328"/>
        <w:jc w:val="both"/>
      </w:pPr>
      <w:r>
        <w:rPr>
          <w:w w:val="110"/>
        </w:rPr>
        <w:t xml:space="preserve">Breese, B. C., Saynor, Z. L., Barker, A. R., Armstrong, N., and Williams, C. A. (2019). </w:t>
      </w:r>
      <w:r>
        <w:t xml:space="preserve">Relationship between (non)linear phase II pulmonary oxygen uptake kinetics with skeletal </w:t>
      </w:r>
      <w:r>
        <w:rPr>
          <w:spacing w:val="-2"/>
          <w:w w:val="110"/>
        </w:rPr>
        <w:t>muscle</w:t>
      </w:r>
      <w:r>
        <w:rPr>
          <w:spacing w:val="-11"/>
          <w:w w:val="110"/>
        </w:rPr>
        <w:t xml:space="preserve"> </w:t>
      </w:r>
      <w:r>
        <w:rPr>
          <w:spacing w:val="-2"/>
          <w:w w:val="110"/>
        </w:rPr>
        <w:t>oxygenation</w:t>
      </w:r>
      <w:r>
        <w:rPr>
          <w:spacing w:val="-11"/>
          <w:w w:val="110"/>
        </w:rPr>
        <w:t xml:space="preserve"> </w:t>
      </w:r>
      <w:r>
        <w:rPr>
          <w:spacing w:val="-2"/>
          <w:w w:val="110"/>
        </w:rPr>
        <w:t>and</w:t>
      </w:r>
      <w:r>
        <w:rPr>
          <w:spacing w:val="-11"/>
          <w:w w:val="110"/>
        </w:rPr>
        <w:t xml:space="preserve"> </w:t>
      </w:r>
      <w:r>
        <w:rPr>
          <w:spacing w:val="-2"/>
          <w:w w:val="110"/>
        </w:rPr>
        <w:t>age</w:t>
      </w:r>
      <w:r>
        <w:rPr>
          <w:spacing w:val="-11"/>
          <w:w w:val="110"/>
        </w:rPr>
        <w:t xml:space="preserve"> </w:t>
      </w:r>
      <w:r>
        <w:rPr>
          <w:spacing w:val="-2"/>
          <w:w w:val="110"/>
        </w:rPr>
        <w:t>in</w:t>
      </w:r>
      <w:r>
        <w:rPr>
          <w:spacing w:val="-11"/>
          <w:w w:val="110"/>
        </w:rPr>
        <w:t xml:space="preserve"> </w:t>
      </w:r>
      <w:r>
        <w:rPr>
          <w:spacing w:val="-2"/>
          <w:w w:val="110"/>
        </w:rPr>
        <w:t>11–</w:t>
      </w:r>
      <w:proofErr w:type="gramStart"/>
      <w:r>
        <w:rPr>
          <w:spacing w:val="-2"/>
          <w:w w:val="110"/>
        </w:rPr>
        <w:t>15</w:t>
      </w:r>
      <w:r>
        <w:rPr>
          <w:spacing w:val="-11"/>
          <w:w w:val="110"/>
        </w:rPr>
        <w:t xml:space="preserve"> </w:t>
      </w:r>
      <w:r>
        <w:rPr>
          <w:spacing w:val="-2"/>
          <w:w w:val="110"/>
        </w:rPr>
        <w:t>year</w:t>
      </w:r>
      <w:r>
        <w:rPr>
          <w:spacing w:val="-11"/>
          <w:w w:val="110"/>
        </w:rPr>
        <w:t xml:space="preserve"> </w:t>
      </w:r>
      <w:r>
        <w:rPr>
          <w:spacing w:val="-2"/>
          <w:w w:val="110"/>
        </w:rPr>
        <w:t>olds</w:t>
      </w:r>
      <w:proofErr w:type="gramEnd"/>
      <w:r>
        <w:rPr>
          <w:spacing w:val="-2"/>
          <w:w w:val="110"/>
        </w:rPr>
        <w:t>.</w:t>
      </w:r>
      <w:r>
        <w:rPr>
          <w:spacing w:val="13"/>
          <w:w w:val="110"/>
        </w:rPr>
        <w:t xml:space="preserve"> </w:t>
      </w:r>
      <w:r>
        <w:rPr>
          <w:i/>
          <w:spacing w:val="-2"/>
          <w:w w:val="110"/>
        </w:rPr>
        <w:t>Experimental</w:t>
      </w:r>
      <w:r>
        <w:rPr>
          <w:i/>
          <w:spacing w:val="-8"/>
          <w:w w:val="110"/>
        </w:rPr>
        <w:t xml:space="preserve"> </w:t>
      </w:r>
      <w:r>
        <w:rPr>
          <w:i/>
          <w:spacing w:val="-2"/>
          <w:w w:val="110"/>
        </w:rPr>
        <w:t>Physiology</w:t>
      </w:r>
      <w:r>
        <w:rPr>
          <w:spacing w:val="-2"/>
          <w:w w:val="110"/>
        </w:rPr>
        <w:t>,</w:t>
      </w:r>
      <w:r>
        <w:rPr>
          <w:spacing w:val="-10"/>
          <w:w w:val="110"/>
        </w:rPr>
        <w:t xml:space="preserve"> </w:t>
      </w:r>
      <w:r>
        <w:rPr>
          <w:i/>
          <w:spacing w:val="-2"/>
          <w:w w:val="110"/>
        </w:rPr>
        <w:t>104</w:t>
      </w:r>
      <w:r>
        <w:rPr>
          <w:spacing w:val="-2"/>
          <w:w w:val="110"/>
        </w:rPr>
        <w:t>(12),</w:t>
      </w:r>
      <w:r>
        <w:rPr>
          <w:spacing w:val="-10"/>
          <w:w w:val="110"/>
        </w:rPr>
        <w:t xml:space="preserve"> </w:t>
      </w:r>
      <w:r>
        <w:rPr>
          <w:spacing w:val="-2"/>
          <w:w w:val="110"/>
        </w:rPr>
        <w:t xml:space="preserve">1929– </w:t>
      </w:r>
      <w:r>
        <w:rPr>
          <w:w w:val="110"/>
        </w:rPr>
        <w:t>1941.</w:t>
      </w:r>
      <w:r>
        <w:rPr>
          <w:spacing w:val="40"/>
          <w:w w:val="110"/>
        </w:rPr>
        <w:t xml:space="preserve"> </w:t>
      </w:r>
      <w:hyperlink r:id="rId47">
        <w:r>
          <w:rPr>
            <w:color w:val="0000FF"/>
            <w:w w:val="110"/>
          </w:rPr>
          <w:t>https://doi.org/10.1113/EP087979</w:t>
        </w:r>
      </w:hyperlink>
    </w:p>
    <w:p w14:paraId="0AB20A19" w14:textId="77777777" w:rsidR="00B26A88" w:rsidRDefault="00000000">
      <w:pPr>
        <w:pStyle w:val="BodyText"/>
        <w:spacing w:before="1" w:line="256" w:lineRule="auto"/>
        <w:ind w:left="436" w:right="106" w:hanging="328"/>
        <w:jc w:val="both"/>
      </w:pPr>
      <w:proofErr w:type="spellStart"/>
      <w:r>
        <w:rPr>
          <w:w w:val="105"/>
        </w:rPr>
        <w:t>Deboeck</w:t>
      </w:r>
      <w:proofErr w:type="spellEnd"/>
      <w:r>
        <w:rPr>
          <w:w w:val="105"/>
        </w:rPr>
        <w:t>,</w:t>
      </w:r>
      <w:r>
        <w:rPr>
          <w:spacing w:val="20"/>
          <w:w w:val="105"/>
        </w:rPr>
        <w:t xml:space="preserve"> </w:t>
      </w:r>
      <w:r>
        <w:rPr>
          <w:w w:val="105"/>
        </w:rPr>
        <w:t>G.,</w:t>
      </w:r>
      <w:r>
        <w:rPr>
          <w:spacing w:val="20"/>
          <w:w w:val="105"/>
        </w:rPr>
        <w:t xml:space="preserve"> </w:t>
      </w:r>
      <w:proofErr w:type="spellStart"/>
      <w:r>
        <w:rPr>
          <w:w w:val="105"/>
        </w:rPr>
        <w:t>Niset</w:t>
      </w:r>
      <w:proofErr w:type="spellEnd"/>
      <w:r>
        <w:rPr>
          <w:w w:val="105"/>
        </w:rPr>
        <w:t>,</w:t>
      </w:r>
      <w:r>
        <w:rPr>
          <w:spacing w:val="20"/>
          <w:w w:val="105"/>
        </w:rPr>
        <w:t xml:space="preserve"> </w:t>
      </w:r>
      <w:r>
        <w:rPr>
          <w:w w:val="105"/>
        </w:rPr>
        <w:t>G.,</w:t>
      </w:r>
      <w:r>
        <w:rPr>
          <w:spacing w:val="20"/>
          <w:w w:val="105"/>
        </w:rPr>
        <w:t xml:space="preserve"> </w:t>
      </w:r>
      <w:proofErr w:type="spellStart"/>
      <w:r>
        <w:rPr>
          <w:w w:val="105"/>
        </w:rPr>
        <w:t>Lamotte</w:t>
      </w:r>
      <w:proofErr w:type="spellEnd"/>
      <w:r>
        <w:rPr>
          <w:w w:val="105"/>
        </w:rPr>
        <w:t>,</w:t>
      </w:r>
      <w:r>
        <w:rPr>
          <w:spacing w:val="20"/>
          <w:w w:val="105"/>
        </w:rPr>
        <w:t xml:space="preserve"> </w:t>
      </w:r>
      <w:r>
        <w:rPr>
          <w:w w:val="105"/>
        </w:rPr>
        <w:t>M.,</w:t>
      </w:r>
      <w:r>
        <w:rPr>
          <w:spacing w:val="20"/>
          <w:w w:val="105"/>
        </w:rPr>
        <w:t xml:space="preserve"> </w:t>
      </w:r>
      <w:proofErr w:type="spellStart"/>
      <w:r>
        <w:rPr>
          <w:w w:val="105"/>
        </w:rPr>
        <w:t>Vachiéry</w:t>
      </w:r>
      <w:proofErr w:type="spellEnd"/>
      <w:r>
        <w:rPr>
          <w:w w:val="105"/>
        </w:rPr>
        <w:t>,</w:t>
      </w:r>
      <w:r>
        <w:rPr>
          <w:spacing w:val="20"/>
          <w:w w:val="105"/>
        </w:rPr>
        <w:t xml:space="preserve"> </w:t>
      </w:r>
      <w:r>
        <w:rPr>
          <w:w w:val="105"/>
        </w:rPr>
        <w:t>J.-L.,</w:t>
      </w:r>
      <w:r>
        <w:rPr>
          <w:spacing w:val="20"/>
          <w:w w:val="105"/>
        </w:rPr>
        <w:t xml:space="preserve"> </w:t>
      </w:r>
      <w:r>
        <w:rPr>
          <w:w w:val="105"/>
        </w:rPr>
        <w:t>and</w:t>
      </w:r>
      <w:r>
        <w:rPr>
          <w:spacing w:val="20"/>
          <w:w w:val="105"/>
        </w:rPr>
        <w:t xml:space="preserve"> </w:t>
      </w:r>
      <w:proofErr w:type="spellStart"/>
      <w:r>
        <w:rPr>
          <w:w w:val="105"/>
        </w:rPr>
        <w:t>Naeije</w:t>
      </w:r>
      <w:proofErr w:type="spellEnd"/>
      <w:r>
        <w:rPr>
          <w:w w:val="105"/>
        </w:rPr>
        <w:t>,</w:t>
      </w:r>
      <w:r>
        <w:rPr>
          <w:spacing w:val="20"/>
          <w:w w:val="105"/>
        </w:rPr>
        <w:t xml:space="preserve"> </w:t>
      </w:r>
      <w:r>
        <w:rPr>
          <w:w w:val="105"/>
        </w:rPr>
        <w:t>R.</w:t>
      </w:r>
      <w:r>
        <w:rPr>
          <w:spacing w:val="20"/>
          <w:w w:val="105"/>
        </w:rPr>
        <w:t xml:space="preserve"> </w:t>
      </w:r>
      <w:r>
        <w:rPr>
          <w:w w:val="105"/>
        </w:rPr>
        <w:t>(2004).</w:t>
      </w:r>
      <w:r>
        <w:rPr>
          <w:spacing w:val="40"/>
          <w:w w:val="105"/>
        </w:rPr>
        <w:t xml:space="preserve"> </w:t>
      </w:r>
      <w:r>
        <w:rPr>
          <w:w w:val="105"/>
        </w:rPr>
        <w:t>Exercise</w:t>
      </w:r>
      <w:r>
        <w:rPr>
          <w:spacing w:val="20"/>
          <w:w w:val="105"/>
        </w:rPr>
        <w:t xml:space="preserve"> </w:t>
      </w:r>
      <w:r>
        <w:rPr>
          <w:w w:val="105"/>
        </w:rPr>
        <w:t>testing in pulmonary arterial hypertension and in chronic heart failure.</w:t>
      </w:r>
      <w:r>
        <w:rPr>
          <w:spacing w:val="40"/>
          <w:w w:val="105"/>
        </w:rPr>
        <w:t xml:space="preserve"> </w:t>
      </w:r>
      <w:r>
        <w:rPr>
          <w:i/>
          <w:w w:val="105"/>
        </w:rPr>
        <w:t>European Respiratory Journal</w:t>
      </w:r>
      <w:r>
        <w:rPr>
          <w:w w:val="105"/>
        </w:rPr>
        <w:t xml:space="preserve">, </w:t>
      </w:r>
      <w:r>
        <w:rPr>
          <w:i/>
          <w:w w:val="105"/>
        </w:rPr>
        <w:t>23</w:t>
      </w:r>
      <w:r>
        <w:rPr>
          <w:w w:val="105"/>
        </w:rPr>
        <w:t>(5), 747–751.</w:t>
      </w:r>
      <w:r>
        <w:rPr>
          <w:spacing w:val="40"/>
          <w:w w:val="105"/>
        </w:rPr>
        <w:t xml:space="preserve"> </w:t>
      </w:r>
      <w:hyperlink r:id="rId48">
        <w:r>
          <w:rPr>
            <w:color w:val="0000FF"/>
            <w:w w:val="105"/>
          </w:rPr>
          <w:t>https://doi.org/10.1183/09031936.04.00111904</w:t>
        </w:r>
      </w:hyperlink>
    </w:p>
    <w:p w14:paraId="6B3A0D96" w14:textId="77777777" w:rsidR="00B26A88" w:rsidRDefault="00000000">
      <w:pPr>
        <w:pStyle w:val="BodyText"/>
        <w:spacing w:before="1" w:line="256" w:lineRule="auto"/>
        <w:ind w:left="436" w:right="108" w:hanging="328"/>
        <w:jc w:val="both"/>
      </w:pPr>
      <w:proofErr w:type="spellStart"/>
      <w:r>
        <w:rPr>
          <w:w w:val="110"/>
        </w:rPr>
        <w:t>Francescato</w:t>
      </w:r>
      <w:proofErr w:type="spellEnd"/>
      <w:r>
        <w:rPr>
          <w:w w:val="110"/>
        </w:rPr>
        <w:t xml:space="preserve">, M. P., and </w:t>
      </w:r>
      <w:proofErr w:type="spellStart"/>
      <w:r>
        <w:rPr>
          <w:w w:val="110"/>
        </w:rPr>
        <w:t>Cettolo</w:t>
      </w:r>
      <w:proofErr w:type="spellEnd"/>
      <w:r>
        <w:rPr>
          <w:w w:val="110"/>
        </w:rPr>
        <w:t>, V. (2019).</w:t>
      </w:r>
      <w:r>
        <w:rPr>
          <w:spacing w:val="40"/>
          <w:w w:val="110"/>
        </w:rPr>
        <w:t xml:space="preserve"> </w:t>
      </w:r>
      <w:r>
        <w:rPr>
          <w:w w:val="110"/>
        </w:rPr>
        <w:t>The 1-s interpolation of breath-by-breath O2 uptake data to determine kinetic parameters: The misleading procedure.</w:t>
      </w:r>
      <w:r>
        <w:rPr>
          <w:spacing w:val="40"/>
          <w:w w:val="110"/>
        </w:rPr>
        <w:t xml:space="preserve"> </w:t>
      </w:r>
      <w:r>
        <w:rPr>
          <w:i/>
          <w:w w:val="110"/>
        </w:rPr>
        <w:t>Sport Sciences for Health</w:t>
      </w:r>
      <w:r>
        <w:rPr>
          <w:w w:val="110"/>
        </w:rPr>
        <w:t xml:space="preserve">, </w:t>
      </w:r>
      <w:r>
        <w:rPr>
          <w:i/>
          <w:w w:val="110"/>
        </w:rPr>
        <w:t>16</w:t>
      </w:r>
      <w:r>
        <w:rPr>
          <w:w w:val="110"/>
        </w:rPr>
        <w:t>(1), 193.</w:t>
      </w:r>
      <w:r>
        <w:rPr>
          <w:spacing w:val="22"/>
          <w:w w:val="110"/>
        </w:rPr>
        <w:t xml:space="preserve"> </w:t>
      </w:r>
      <w:hyperlink r:id="rId49">
        <w:r>
          <w:rPr>
            <w:color w:val="0000FF"/>
            <w:w w:val="110"/>
          </w:rPr>
          <w:t>https://doi.org/10.1007/s11332-019-00602-9</w:t>
        </w:r>
      </w:hyperlink>
    </w:p>
    <w:p w14:paraId="2D282FA6" w14:textId="77777777" w:rsidR="00B26A88" w:rsidRDefault="00000000">
      <w:pPr>
        <w:pStyle w:val="BodyText"/>
        <w:spacing w:before="1" w:line="256" w:lineRule="auto"/>
        <w:ind w:left="436" w:right="106" w:hanging="328"/>
        <w:jc w:val="both"/>
      </w:pPr>
      <w:proofErr w:type="spellStart"/>
      <w:r>
        <w:rPr>
          <w:w w:val="105"/>
        </w:rPr>
        <w:t>Francescato</w:t>
      </w:r>
      <w:proofErr w:type="spellEnd"/>
      <w:r>
        <w:rPr>
          <w:w w:val="105"/>
        </w:rPr>
        <w:t xml:space="preserve">, M. P., </w:t>
      </w:r>
      <w:proofErr w:type="spellStart"/>
      <w:r>
        <w:rPr>
          <w:w w:val="105"/>
        </w:rPr>
        <w:t>Cettolo</w:t>
      </w:r>
      <w:proofErr w:type="spellEnd"/>
      <w:r>
        <w:rPr>
          <w:w w:val="105"/>
        </w:rPr>
        <w:t>, V., and Bellio, R. (2014).</w:t>
      </w:r>
      <w:r>
        <w:rPr>
          <w:spacing w:val="40"/>
          <w:w w:val="105"/>
        </w:rPr>
        <w:t xml:space="preserve"> </w:t>
      </w:r>
      <w:r>
        <w:rPr>
          <w:w w:val="105"/>
        </w:rPr>
        <w:t xml:space="preserve">Confidence intervals for the </w:t>
      </w:r>
      <w:proofErr w:type="gramStart"/>
      <w:r>
        <w:rPr>
          <w:w w:val="105"/>
        </w:rPr>
        <w:t>param-</w:t>
      </w:r>
      <w:r>
        <w:rPr>
          <w:spacing w:val="80"/>
          <w:w w:val="105"/>
        </w:rPr>
        <w:t xml:space="preserve"> </w:t>
      </w:r>
      <w:proofErr w:type="spellStart"/>
      <w:r>
        <w:rPr>
          <w:w w:val="105"/>
        </w:rPr>
        <w:t>eters</w:t>
      </w:r>
      <w:proofErr w:type="spellEnd"/>
      <w:proofErr w:type="gramEnd"/>
      <w:r>
        <w:rPr>
          <w:w w:val="105"/>
        </w:rPr>
        <w:t xml:space="preserve"> estimated from simulated O2 uptake kinetics:</w:t>
      </w:r>
      <w:r>
        <w:rPr>
          <w:spacing w:val="40"/>
          <w:w w:val="105"/>
        </w:rPr>
        <w:t xml:space="preserve"> </w:t>
      </w:r>
      <w:r>
        <w:rPr>
          <w:w w:val="105"/>
        </w:rPr>
        <w:t xml:space="preserve">Effects of different data treatments. </w:t>
      </w:r>
      <w:r>
        <w:rPr>
          <w:i/>
          <w:w w:val="105"/>
        </w:rPr>
        <w:t>Experimental Physiology</w:t>
      </w:r>
      <w:r>
        <w:rPr>
          <w:w w:val="105"/>
        </w:rPr>
        <w:t xml:space="preserve">, </w:t>
      </w:r>
      <w:r>
        <w:rPr>
          <w:i/>
          <w:w w:val="105"/>
        </w:rPr>
        <w:t>99</w:t>
      </w:r>
      <w:r>
        <w:rPr>
          <w:w w:val="105"/>
        </w:rPr>
        <w:t>(1), 187195.</w:t>
      </w:r>
      <w:r>
        <w:rPr>
          <w:spacing w:val="40"/>
          <w:w w:val="105"/>
        </w:rPr>
        <w:t xml:space="preserve"> </w:t>
      </w:r>
      <w:hyperlink r:id="rId50">
        <w:r>
          <w:rPr>
            <w:color w:val="0000FF"/>
            <w:w w:val="105"/>
          </w:rPr>
          <w:t>https://doi.org/10.1113/expphysiol.2013.076208</w:t>
        </w:r>
      </w:hyperlink>
    </w:p>
    <w:p w14:paraId="79B8CC64" w14:textId="77777777" w:rsidR="00B26A88" w:rsidRDefault="00000000">
      <w:pPr>
        <w:pStyle w:val="BodyText"/>
        <w:spacing w:before="1" w:line="256" w:lineRule="auto"/>
        <w:ind w:left="436" w:right="106" w:hanging="328"/>
        <w:jc w:val="both"/>
      </w:pPr>
      <w:proofErr w:type="spellStart"/>
      <w:r>
        <w:rPr>
          <w:w w:val="110"/>
        </w:rPr>
        <w:t>Francescato</w:t>
      </w:r>
      <w:proofErr w:type="spellEnd"/>
      <w:r>
        <w:rPr>
          <w:w w:val="110"/>
        </w:rPr>
        <w:t xml:space="preserve">, M. P., </w:t>
      </w:r>
      <w:proofErr w:type="spellStart"/>
      <w:r>
        <w:rPr>
          <w:w w:val="110"/>
        </w:rPr>
        <w:t>Cettolo</w:t>
      </w:r>
      <w:proofErr w:type="spellEnd"/>
      <w:r>
        <w:rPr>
          <w:w w:val="110"/>
        </w:rPr>
        <w:t>, V., and Bellio, R. (2015).</w:t>
      </w:r>
      <w:r>
        <w:rPr>
          <w:spacing w:val="37"/>
          <w:w w:val="110"/>
        </w:rPr>
        <w:t xml:space="preserve"> </w:t>
      </w:r>
      <w:r>
        <w:rPr>
          <w:w w:val="110"/>
        </w:rPr>
        <w:t xml:space="preserve">Interpreting the confidence intervals </w:t>
      </w:r>
      <w:r>
        <w:rPr>
          <w:spacing w:val="-2"/>
          <w:w w:val="110"/>
        </w:rPr>
        <w:t>of</w:t>
      </w:r>
      <w:r>
        <w:rPr>
          <w:spacing w:val="-6"/>
          <w:w w:val="110"/>
        </w:rPr>
        <w:t xml:space="preserve"> </w:t>
      </w:r>
      <w:r>
        <w:rPr>
          <w:spacing w:val="-2"/>
          <w:w w:val="110"/>
        </w:rPr>
        <w:t>model</w:t>
      </w:r>
      <w:r>
        <w:rPr>
          <w:spacing w:val="-6"/>
          <w:w w:val="110"/>
        </w:rPr>
        <w:t xml:space="preserve"> </w:t>
      </w:r>
      <w:r>
        <w:rPr>
          <w:spacing w:val="-2"/>
          <w:w w:val="110"/>
        </w:rPr>
        <w:t>parameters</w:t>
      </w:r>
      <w:r>
        <w:rPr>
          <w:spacing w:val="-6"/>
          <w:w w:val="110"/>
        </w:rPr>
        <w:t xml:space="preserve"> </w:t>
      </w:r>
      <w:r>
        <w:rPr>
          <w:spacing w:val="-2"/>
          <w:w w:val="110"/>
        </w:rPr>
        <w:t>of</w:t>
      </w:r>
      <w:r>
        <w:rPr>
          <w:spacing w:val="-6"/>
          <w:w w:val="110"/>
        </w:rPr>
        <w:t xml:space="preserve"> </w:t>
      </w:r>
      <w:r>
        <w:rPr>
          <w:spacing w:val="-2"/>
          <w:w w:val="110"/>
        </w:rPr>
        <w:t>breath-by-breath</w:t>
      </w:r>
      <w:r>
        <w:rPr>
          <w:spacing w:val="-7"/>
          <w:w w:val="110"/>
        </w:rPr>
        <w:t xml:space="preserve"> </w:t>
      </w:r>
      <w:r>
        <w:rPr>
          <w:spacing w:val="-2"/>
          <w:w w:val="110"/>
        </w:rPr>
        <w:t>pulmonary</w:t>
      </w:r>
      <w:r>
        <w:rPr>
          <w:spacing w:val="-6"/>
          <w:w w:val="110"/>
        </w:rPr>
        <w:t xml:space="preserve"> </w:t>
      </w:r>
      <w:r>
        <w:rPr>
          <w:spacing w:val="-2"/>
          <w:w w:val="110"/>
        </w:rPr>
        <w:t>O2</w:t>
      </w:r>
      <w:r>
        <w:rPr>
          <w:spacing w:val="-6"/>
          <w:w w:val="110"/>
        </w:rPr>
        <w:t xml:space="preserve"> </w:t>
      </w:r>
      <w:r>
        <w:rPr>
          <w:spacing w:val="-2"/>
          <w:w w:val="110"/>
        </w:rPr>
        <w:t>uptake.</w:t>
      </w:r>
      <w:r>
        <w:rPr>
          <w:spacing w:val="14"/>
          <w:w w:val="110"/>
        </w:rPr>
        <w:t xml:space="preserve"> </w:t>
      </w:r>
      <w:r>
        <w:rPr>
          <w:i/>
          <w:spacing w:val="-2"/>
          <w:w w:val="110"/>
        </w:rPr>
        <w:t>Experimental Physiology</w:t>
      </w:r>
      <w:r>
        <w:rPr>
          <w:spacing w:val="-2"/>
          <w:w w:val="110"/>
        </w:rPr>
        <w:t xml:space="preserve">, </w:t>
      </w:r>
      <w:r>
        <w:rPr>
          <w:i/>
          <w:w w:val="110"/>
        </w:rPr>
        <w:t>100</w:t>
      </w:r>
      <w:r>
        <w:rPr>
          <w:w w:val="110"/>
        </w:rPr>
        <w:t>(4), 475475.</w:t>
      </w:r>
      <w:r>
        <w:rPr>
          <w:spacing w:val="40"/>
          <w:w w:val="110"/>
        </w:rPr>
        <w:t xml:space="preserve"> </w:t>
      </w:r>
      <w:hyperlink r:id="rId51">
        <w:r>
          <w:rPr>
            <w:color w:val="0000FF"/>
            <w:w w:val="110"/>
          </w:rPr>
          <w:t>https://doi.org/10.1113/EP085043</w:t>
        </w:r>
      </w:hyperlink>
    </w:p>
    <w:p w14:paraId="41861768" w14:textId="77777777" w:rsidR="00B26A88" w:rsidRDefault="00000000">
      <w:pPr>
        <w:pStyle w:val="BodyText"/>
        <w:spacing w:before="1" w:line="256" w:lineRule="auto"/>
        <w:ind w:left="436" w:right="107" w:hanging="328"/>
        <w:jc w:val="both"/>
      </w:pPr>
      <w:r>
        <w:rPr>
          <w:w w:val="110"/>
        </w:rPr>
        <w:t>Goodman,</w:t>
      </w:r>
      <w:r>
        <w:rPr>
          <w:spacing w:val="-12"/>
          <w:w w:val="110"/>
        </w:rPr>
        <w:t xml:space="preserve"> </w:t>
      </w:r>
      <w:r>
        <w:rPr>
          <w:w w:val="110"/>
        </w:rPr>
        <w:t>S.</w:t>
      </w:r>
      <w:r>
        <w:rPr>
          <w:spacing w:val="-13"/>
          <w:w w:val="110"/>
        </w:rPr>
        <w:t xml:space="preserve"> </w:t>
      </w:r>
      <w:r>
        <w:rPr>
          <w:w w:val="110"/>
        </w:rPr>
        <w:t>N.,</w:t>
      </w:r>
      <w:r>
        <w:rPr>
          <w:spacing w:val="-12"/>
          <w:w w:val="110"/>
        </w:rPr>
        <w:t xml:space="preserve"> </w:t>
      </w:r>
      <w:r>
        <w:rPr>
          <w:w w:val="110"/>
        </w:rPr>
        <w:t>Fanelli,</w:t>
      </w:r>
      <w:r>
        <w:rPr>
          <w:spacing w:val="-13"/>
          <w:w w:val="110"/>
        </w:rPr>
        <w:t xml:space="preserve"> </w:t>
      </w:r>
      <w:r>
        <w:rPr>
          <w:w w:val="110"/>
        </w:rPr>
        <w:t>D.,</w:t>
      </w:r>
      <w:r>
        <w:rPr>
          <w:spacing w:val="-12"/>
          <w:w w:val="110"/>
        </w:rPr>
        <w:t xml:space="preserve"> </w:t>
      </w:r>
      <w:r>
        <w:rPr>
          <w:w w:val="110"/>
        </w:rPr>
        <w:t>and</w:t>
      </w:r>
      <w:r>
        <w:rPr>
          <w:spacing w:val="-13"/>
          <w:w w:val="110"/>
        </w:rPr>
        <w:t xml:space="preserve"> </w:t>
      </w:r>
      <w:r>
        <w:rPr>
          <w:w w:val="110"/>
        </w:rPr>
        <w:t>Ioannidis,</w:t>
      </w:r>
      <w:r>
        <w:rPr>
          <w:spacing w:val="-12"/>
          <w:w w:val="110"/>
        </w:rPr>
        <w:t xml:space="preserve"> </w:t>
      </w:r>
      <w:r>
        <w:rPr>
          <w:w w:val="110"/>
        </w:rPr>
        <w:t>J.</w:t>
      </w:r>
      <w:r>
        <w:rPr>
          <w:spacing w:val="-13"/>
          <w:w w:val="110"/>
        </w:rPr>
        <w:t xml:space="preserve"> </w:t>
      </w:r>
      <w:r>
        <w:rPr>
          <w:w w:val="110"/>
        </w:rPr>
        <w:t>P.</w:t>
      </w:r>
      <w:r>
        <w:rPr>
          <w:spacing w:val="-13"/>
          <w:w w:val="110"/>
        </w:rPr>
        <w:t xml:space="preserve"> </w:t>
      </w:r>
      <w:r>
        <w:rPr>
          <w:w w:val="110"/>
        </w:rPr>
        <w:t>A.</w:t>
      </w:r>
      <w:r>
        <w:rPr>
          <w:spacing w:val="-13"/>
          <w:w w:val="110"/>
        </w:rPr>
        <w:t xml:space="preserve"> </w:t>
      </w:r>
      <w:r>
        <w:rPr>
          <w:w w:val="110"/>
        </w:rPr>
        <w:t>(2016).</w:t>
      </w:r>
      <w:r>
        <w:rPr>
          <w:spacing w:val="7"/>
          <w:w w:val="110"/>
        </w:rPr>
        <w:t xml:space="preserve"> </w:t>
      </w:r>
      <w:r>
        <w:rPr>
          <w:w w:val="110"/>
        </w:rPr>
        <w:t>What</w:t>
      </w:r>
      <w:r>
        <w:rPr>
          <w:spacing w:val="-13"/>
          <w:w w:val="110"/>
        </w:rPr>
        <w:t xml:space="preserve"> </w:t>
      </w:r>
      <w:r>
        <w:rPr>
          <w:w w:val="110"/>
        </w:rPr>
        <w:t>does</w:t>
      </w:r>
      <w:r>
        <w:rPr>
          <w:spacing w:val="-13"/>
          <w:w w:val="110"/>
        </w:rPr>
        <w:t xml:space="preserve"> </w:t>
      </w:r>
      <w:r>
        <w:rPr>
          <w:w w:val="110"/>
        </w:rPr>
        <w:t>research</w:t>
      </w:r>
      <w:r>
        <w:rPr>
          <w:spacing w:val="-13"/>
          <w:w w:val="110"/>
        </w:rPr>
        <w:t xml:space="preserve"> </w:t>
      </w:r>
      <w:proofErr w:type="spellStart"/>
      <w:r>
        <w:rPr>
          <w:w w:val="110"/>
        </w:rPr>
        <w:t>reproducibil</w:t>
      </w:r>
      <w:proofErr w:type="spellEnd"/>
      <w:r>
        <w:rPr>
          <w:w w:val="110"/>
        </w:rPr>
        <w:t xml:space="preserve">- </w:t>
      </w:r>
      <w:proofErr w:type="spellStart"/>
      <w:r>
        <w:rPr>
          <w:w w:val="110"/>
        </w:rPr>
        <w:t>ity</w:t>
      </w:r>
      <w:proofErr w:type="spellEnd"/>
      <w:r>
        <w:rPr>
          <w:spacing w:val="-10"/>
          <w:w w:val="110"/>
        </w:rPr>
        <w:t xml:space="preserve"> </w:t>
      </w:r>
      <w:r>
        <w:rPr>
          <w:w w:val="110"/>
        </w:rPr>
        <w:t xml:space="preserve">mean? </w:t>
      </w:r>
      <w:r>
        <w:rPr>
          <w:i/>
          <w:w w:val="110"/>
        </w:rPr>
        <w:t>Science</w:t>
      </w:r>
      <w:r>
        <w:rPr>
          <w:i/>
          <w:spacing w:val="-7"/>
          <w:w w:val="110"/>
        </w:rPr>
        <w:t xml:space="preserve"> </w:t>
      </w:r>
      <w:r>
        <w:rPr>
          <w:i/>
          <w:w w:val="110"/>
        </w:rPr>
        <w:t>Translational</w:t>
      </w:r>
      <w:r>
        <w:rPr>
          <w:i/>
          <w:spacing w:val="-7"/>
          <w:w w:val="110"/>
        </w:rPr>
        <w:t xml:space="preserve"> </w:t>
      </w:r>
      <w:r>
        <w:rPr>
          <w:i/>
          <w:w w:val="110"/>
        </w:rPr>
        <w:t>Medicine</w:t>
      </w:r>
      <w:r>
        <w:rPr>
          <w:w w:val="110"/>
        </w:rPr>
        <w:t>,</w:t>
      </w:r>
      <w:r>
        <w:rPr>
          <w:spacing w:val="-9"/>
          <w:w w:val="110"/>
        </w:rPr>
        <w:t xml:space="preserve"> </w:t>
      </w:r>
      <w:r>
        <w:rPr>
          <w:i/>
          <w:w w:val="110"/>
        </w:rPr>
        <w:t>8</w:t>
      </w:r>
      <w:r>
        <w:rPr>
          <w:w w:val="110"/>
        </w:rPr>
        <w:t xml:space="preserve">(341). </w:t>
      </w:r>
      <w:hyperlink r:id="rId52">
        <w:r>
          <w:rPr>
            <w:color w:val="0000FF"/>
            <w:w w:val="110"/>
          </w:rPr>
          <w:t>https://doi.org/10.1126/scitranslmed.</w:t>
        </w:r>
      </w:hyperlink>
      <w:r>
        <w:rPr>
          <w:color w:val="0000FF"/>
          <w:w w:val="110"/>
        </w:rPr>
        <w:t xml:space="preserve"> </w:t>
      </w:r>
      <w:hyperlink r:id="rId53">
        <w:r>
          <w:rPr>
            <w:color w:val="0000FF"/>
            <w:spacing w:val="-2"/>
            <w:w w:val="110"/>
          </w:rPr>
          <w:t>aaf5027</w:t>
        </w:r>
      </w:hyperlink>
    </w:p>
    <w:p w14:paraId="503CCD04" w14:textId="77777777" w:rsidR="00B26A88" w:rsidRDefault="00000000">
      <w:pPr>
        <w:pStyle w:val="BodyText"/>
        <w:spacing w:before="1" w:line="256" w:lineRule="auto"/>
        <w:ind w:left="436" w:right="106" w:hanging="328"/>
        <w:jc w:val="both"/>
      </w:pPr>
      <w:r>
        <w:rPr>
          <w:w w:val="105"/>
        </w:rPr>
        <w:t xml:space="preserve">Hartman, M. E., </w:t>
      </w:r>
      <w:proofErr w:type="spellStart"/>
      <w:r>
        <w:rPr>
          <w:w w:val="105"/>
        </w:rPr>
        <w:t>Ekkekakis</w:t>
      </w:r>
      <w:proofErr w:type="spellEnd"/>
      <w:r>
        <w:rPr>
          <w:w w:val="105"/>
        </w:rPr>
        <w:t>, P., Dicks, N. D., and Pettitt, R. W. (2018).</w:t>
      </w:r>
      <w:r>
        <w:rPr>
          <w:spacing w:val="40"/>
          <w:w w:val="105"/>
        </w:rPr>
        <w:t xml:space="preserve"> </w:t>
      </w:r>
      <w:r>
        <w:rPr>
          <w:w w:val="105"/>
        </w:rPr>
        <w:t xml:space="preserve">Dynamics of pleasure- displeasure at the limit of exercise tolerance: conceptualizing the sense of exertional </w:t>
      </w:r>
      <w:proofErr w:type="spellStart"/>
      <w:r>
        <w:rPr>
          <w:w w:val="105"/>
        </w:rPr>
        <w:t>phys</w:t>
      </w:r>
      <w:proofErr w:type="spellEnd"/>
      <w:r>
        <w:rPr>
          <w:w w:val="105"/>
        </w:rPr>
        <w:t xml:space="preserve">- </w:t>
      </w:r>
      <w:proofErr w:type="spellStart"/>
      <w:r>
        <w:rPr>
          <w:w w:val="105"/>
        </w:rPr>
        <w:t>ical</w:t>
      </w:r>
      <w:proofErr w:type="spellEnd"/>
      <w:r>
        <w:rPr>
          <w:spacing w:val="15"/>
          <w:w w:val="105"/>
        </w:rPr>
        <w:t xml:space="preserve"> </w:t>
      </w:r>
      <w:r>
        <w:rPr>
          <w:w w:val="105"/>
        </w:rPr>
        <w:t>fatigue</w:t>
      </w:r>
      <w:r>
        <w:rPr>
          <w:spacing w:val="16"/>
          <w:w w:val="105"/>
        </w:rPr>
        <w:t xml:space="preserve"> </w:t>
      </w:r>
      <w:r>
        <w:rPr>
          <w:w w:val="105"/>
        </w:rPr>
        <w:t>as</w:t>
      </w:r>
      <w:r>
        <w:rPr>
          <w:spacing w:val="15"/>
          <w:w w:val="105"/>
        </w:rPr>
        <w:t xml:space="preserve"> </w:t>
      </w:r>
      <w:r>
        <w:rPr>
          <w:w w:val="105"/>
        </w:rPr>
        <w:t>an</w:t>
      </w:r>
      <w:r>
        <w:rPr>
          <w:spacing w:val="16"/>
          <w:w w:val="105"/>
        </w:rPr>
        <w:t xml:space="preserve"> </w:t>
      </w:r>
      <w:proofErr w:type="spellStart"/>
      <w:r>
        <w:rPr>
          <w:w w:val="105"/>
        </w:rPr>
        <w:t>affective</w:t>
      </w:r>
      <w:proofErr w:type="spellEnd"/>
      <w:r>
        <w:rPr>
          <w:spacing w:val="16"/>
          <w:w w:val="105"/>
        </w:rPr>
        <w:t xml:space="preserve"> </w:t>
      </w:r>
      <w:r>
        <w:rPr>
          <w:w w:val="105"/>
        </w:rPr>
        <w:t>response.</w:t>
      </w:r>
      <w:r>
        <w:rPr>
          <w:spacing w:val="54"/>
          <w:w w:val="105"/>
        </w:rPr>
        <w:t xml:space="preserve"> </w:t>
      </w:r>
      <w:r>
        <w:rPr>
          <w:i/>
          <w:w w:val="105"/>
        </w:rPr>
        <w:t>Journal</w:t>
      </w:r>
      <w:r>
        <w:rPr>
          <w:i/>
          <w:spacing w:val="22"/>
          <w:w w:val="105"/>
        </w:rPr>
        <w:t xml:space="preserve"> </w:t>
      </w:r>
      <w:r>
        <w:rPr>
          <w:i/>
          <w:w w:val="105"/>
        </w:rPr>
        <w:t>of</w:t>
      </w:r>
      <w:r>
        <w:rPr>
          <w:i/>
          <w:spacing w:val="22"/>
          <w:w w:val="105"/>
        </w:rPr>
        <w:t xml:space="preserve"> </w:t>
      </w:r>
      <w:r>
        <w:rPr>
          <w:i/>
          <w:w w:val="105"/>
        </w:rPr>
        <w:t>Experimental</w:t>
      </w:r>
      <w:r>
        <w:rPr>
          <w:i/>
          <w:spacing w:val="21"/>
          <w:w w:val="105"/>
        </w:rPr>
        <w:t xml:space="preserve"> </w:t>
      </w:r>
      <w:r>
        <w:rPr>
          <w:i/>
          <w:w w:val="105"/>
        </w:rPr>
        <w:t>Biology</w:t>
      </w:r>
      <w:r>
        <w:rPr>
          <w:w w:val="105"/>
        </w:rPr>
        <w:t>,</w:t>
      </w:r>
      <w:r>
        <w:rPr>
          <w:spacing w:val="18"/>
          <w:w w:val="105"/>
        </w:rPr>
        <w:t xml:space="preserve"> </w:t>
      </w:r>
      <w:r>
        <w:rPr>
          <w:w w:val="105"/>
        </w:rPr>
        <w:t>jeb.186585.</w:t>
      </w:r>
      <w:r>
        <w:rPr>
          <w:spacing w:val="54"/>
          <w:w w:val="105"/>
        </w:rPr>
        <w:t xml:space="preserve"> </w:t>
      </w:r>
      <w:hyperlink r:id="rId54">
        <w:r>
          <w:rPr>
            <w:color w:val="0000FF"/>
            <w:spacing w:val="-2"/>
            <w:w w:val="105"/>
          </w:rPr>
          <w:t>https:</w:t>
        </w:r>
      </w:hyperlink>
    </w:p>
    <w:p w14:paraId="4792034C" w14:textId="77777777" w:rsidR="00B26A88" w:rsidRDefault="00000000">
      <w:pPr>
        <w:pStyle w:val="BodyText"/>
        <w:spacing w:before="1"/>
        <w:ind w:left="436"/>
      </w:pPr>
      <w:hyperlink r:id="rId55">
        <w:r>
          <w:rPr>
            <w:color w:val="0000FF"/>
            <w:spacing w:val="-2"/>
            <w:w w:val="110"/>
          </w:rPr>
          <w:t>//doi.org/10.1242/jeb.186585</w:t>
        </w:r>
      </w:hyperlink>
    </w:p>
    <w:p w14:paraId="47954337" w14:textId="77777777" w:rsidR="00B26A88" w:rsidRDefault="00000000">
      <w:pPr>
        <w:pStyle w:val="BodyText"/>
        <w:spacing w:before="18" w:line="256" w:lineRule="auto"/>
        <w:ind w:left="436" w:right="107" w:hanging="328"/>
        <w:jc w:val="both"/>
      </w:pPr>
      <w:r>
        <w:rPr>
          <w:w w:val="110"/>
        </w:rPr>
        <w:t xml:space="preserve">Hassinen, M., Lakka, T. A., </w:t>
      </w:r>
      <w:proofErr w:type="spellStart"/>
      <w:r>
        <w:rPr>
          <w:w w:val="110"/>
        </w:rPr>
        <w:t>Savonen</w:t>
      </w:r>
      <w:proofErr w:type="spellEnd"/>
      <w:r>
        <w:rPr>
          <w:w w:val="110"/>
        </w:rPr>
        <w:t xml:space="preserve">, K., Litmanen, H., </w:t>
      </w:r>
      <w:proofErr w:type="spellStart"/>
      <w:r>
        <w:rPr>
          <w:w w:val="110"/>
        </w:rPr>
        <w:t>Kiviaho</w:t>
      </w:r>
      <w:proofErr w:type="spellEnd"/>
      <w:r>
        <w:rPr>
          <w:w w:val="110"/>
        </w:rPr>
        <w:t xml:space="preserve">, L., Laaksonen, D. E., Komulainen, P., and </w:t>
      </w:r>
      <w:proofErr w:type="spellStart"/>
      <w:r>
        <w:rPr>
          <w:w w:val="110"/>
        </w:rPr>
        <w:t>Rauramaa</w:t>
      </w:r>
      <w:proofErr w:type="spellEnd"/>
      <w:r>
        <w:rPr>
          <w:w w:val="110"/>
        </w:rPr>
        <w:t>, R. (2008).</w:t>
      </w:r>
      <w:r>
        <w:rPr>
          <w:spacing w:val="40"/>
          <w:w w:val="110"/>
        </w:rPr>
        <w:t xml:space="preserve"> </w:t>
      </w:r>
      <w:r>
        <w:rPr>
          <w:w w:val="110"/>
        </w:rPr>
        <w:t xml:space="preserve">Cardiorespiratory Fitness as a Feature of </w:t>
      </w:r>
      <w:r>
        <w:t>Metabolic</w:t>
      </w:r>
      <w:r>
        <w:rPr>
          <w:spacing w:val="42"/>
        </w:rPr>
        <w:t xml:space="preserve"> </w:t>
      </w:r>
      <w:r>
        <w:t>Syndrome</w:t>
      </w:r>
      <w:r>
        <w:rPr>
          <w:spacing w:val="42"/>
        </w:rPr>
        <w:t xml:space="preserve"> </w:t>
      </w:r>
      <w:r>
        <w:t>in</w:t>
      </w:r>
      <w:r>
        <w:rPr>
          <w:spacing w:val="42"/>
        </w:rPr>
        <w:t xml:space="preserve"> </w:t>
      </w:r>
      <w:r>
        <w:t>Older</w:t>
      </w:r>
      <w:r>
        <w:rPr>
          <w:spacing w:val="42"/>
        </w:rPr>
        <w:t xml:space="preserve"> </w:t>
      </w:r>
      <w:r>
        <w:t>Men</w:t>
      </w:r>
      <w:r>
        <w:rPr>
          <w:spacing w:val="43"/>
        </w:rPr>
        <w:t xml:space="preserve"> </w:t>
      </w:r>
      <w:r>
        <w:t>and</w:t>
      </w:r>
      <w:r>
        <w:rPr>
          <w:spacing w:val="42"/>
        </w:rPr>
        <w:t xml:space="preserve"> </w:t>
      </w:r>
      <w:r>
        <w:t>Women.</w:t>
      </w:r>
      <w:r>
        <w:rPr>
          <w:spacing w:val="60"/>
          <w:w w:val="150"/>
        </w:rPr>
        <w:t xml:space="preserve"> </w:t>
      </w:r>
      <w:r>
        <w:rPr>
          <w:i/>
        </w:rPr>
        <w:t>Diabetes</w:t>
      </w:r>
      <w:r>
        <w:rPr>
          <w:i/>
          <w:spacing w:val="49"/>
        </w:rPr>
        <w:t xml:space="preserve"> </w:t>
      </w:r>
      <w:r>
        <w:rPr>
          <w:i/>
        </w:rPr>
        <w:t>Care</w:t>
      </w:r>
      <w:r>
        <w:t>,</w:t>
      </w:r>
      <w:r>
        <w:rPr>
          <w:spacing w:val="45"/>
        </w:rPr>
        <w:t xml:space="preserve"> </w:t>
      </w:r>
      <w:r>
        <w:rPr>
          <w:i/>
        </w:rPr>
        <w:t>31</w:t>
      </w:r>
      <w:r>
        <w:t>(6),</w:t>
      </w:r>
      <w:r>
        <w:rPr>
          <w:spacing w:val="45"/>
        </w:rPr>
        <w:t xml:space="preserve"> </w:t>
      </w:r>
      <w:r>
        <w:t>1242–1247.</w:t>
      </w:r>
      <w:r>
        <w:rPr>
          <w:spacing w:val="59"/>
          <w:w w:val="150"/>
        </w:rPr>
        <w:t xml:space="preserve"> </w:t>
      </w:r>
      <w:hyperlink r:id="rId56">
        <w:r>
          <w:rPr>
            <w:color w:val="0000FF"/>
            <w:spacing w:val="-2"/>
          </w:rPr>
          <w:t>https:</w:t>
        </w:r>
      </w:hyperlink>
    </w:p>
    <w:p w14:paraId="44406F32" w14:textId="77777777" w:rsidR="00B26A88" w:rsidRDefault="00000000">
      <w:pPr>
        <w:pStyle w:val="BodyText"/>
        <w:ind w:left="436"/>
      </w:pPr>
      <w:hyperlink r:id="rId57">
        <w:r>
          <w:rPr>
            <w:color w:val="0000FF"/>
            <w:w w:val="105"/>
          </w:rPr>
          <w:t>//doi.org/10.2337/dc07-</w:t>
        </w:r>
        <w:r>
          <w:rPr>
            <w:color w:val="0000FF"/>
            <w:spacing w:val="-4"/>
            <w:w w:val="105"/>
          </w:rPr>
          <w:t>2298</w:t>
        </w:r>
      </w:hyperlink>
    </w:p>
    <w:p w14:paraId="76F69F50" w14:textId="77777777" w:rsidR="00B26A88" w:rsidRDefault="00000000">
      <w:pPr>
        <w:pStyle w:val="BodyText"/>
        <w:spacing w:before="18" w:line="256" w:lineRule="auto"/>
        <w:ind w:left="436" w:right="106" w:hanging="328"/>
        <w:jc w:val="both"/>
      </w:pPr>
      <w:r>
        <w:rPr>
          <w:w w:val="105"/>
        </w:rPr>
        <w:t xml:space="preserve">Hill, D. W., Stephens, L. P., </w:t>
      </w:r>
      <w:proofErr w:type="spellStart"/>
      <w:r>
        <w:rPr>
          <w:w w:val="105"/>
        </w:rPr>
        <w:t>Blumoff</w:t>
      </w:r>
      <w:proofErr w:type="spellEnd"/>
      <w:r>
        <w:rPr>
          <w:w w:val="105"/>
        </w:rPr>
        <w:t>-Ross, S. A., Poole, D. C., and Smith, J. C. (2003).</w:t>
      </w:r>
      <w:r>
        <w:rPr>
          <w:spacing w:val="37"/>
          <w:w w:val="105"/>
        </w:rPr>
        <w:t xml:space="preserve"> </w:t>
      </w:r>
      <w:r>
        <w:rPr>
          <w:w w:val="105"/>
        </w:rPr>
        <w:t>Effect of sampling strategy on measures of VO2peak obtained using commercial breath-by-breath systems.</w:t>
      </w:r>
      <w:r>
        <w:rPr>
          <w:spacing w:val="40"/>
          <w:w w:val="105"/>
        </w:rPr>
        <w:t xml:space="preserve"> </w:t>
      </w:r>
      <w:r>
        <w:rPr>
          <w:i/>
          <w:w w:val="105"/>
        </w:rPr>
        <w:t>European Journal of Applied Physiology</w:t>
      </w:r>
      <w:r>
        <w:rPr>
          <w:w w:val="105"/>
        </w:rPr>
        <w:t xml:space="preserve">, </w:t>
      </w:r>
      <w:r>
        <w:rPr>
          <w:i/>
          <w:w w:val="105"/>
        </w:rPr>
        <w:t>89</w:t>
      </w:r>
      <w:r>
        <w:rPr>
          <w:w w:val="105"/>
        </w:rPr>
        <w:t>(6), 564–569.</w:t>
      </w:r>
      <w:r>
        <w:rPr>
          <w:spacing w:val="40"/>
          <w:w w:val="105"/>
        </w:rPr>
        <w:t xml:space="preserve"> </w:t>
      </w:r>
      <w:hyperlink r:id="rId58">
        <w:r>
          <w:rPr>
            <w:color w:val="0000FF"/>
            <w:w w:val="105"/>
          </w:rPr>
          <w:t>https://doi.org/10.</w:t>
        </w:r>
      </w:hyperlink>
      <w:r>
        <w:rPr>
          <w:color w:val="0000FF"/>
          <w:w w:val="105"/>
        </w:rPr>
        <w:t xml:space="preserve"> </w:t>
      </w:r>
      <w:hyperlink r:id="rId59">
        <w:r>
          <w:rPr>
            <w:color w:val="0000FF"/>
            <w:spacing w:val="-2"/>
            <w:w w:val="105"/>
          </w:rPr>
          <w:t>1007/s00421-003-0843-1</w:t>
        </w:r>
      </w:hyperlink>
    </w:p>
    <w:p w14:paraId="6E4AAB35" w14:textId="77777777" w:rsidR="00B26A88" w:rsidRDefault="00000000">
      <w:pPr>
        <w:pStyle w:val="BodyText"/>
        <w:spacing w:before="2" w:line="256" w:lineRule="auto"/>
        <w:ind w:left="436" w:right="107" w:hanging="328"/>
        <w:jc w:val="both"/>
      </w:pPr>
      <w:proofErr w:type="spellStart"/>
      <w:r>
        <w:rPr>
          <w:w w:val="110"/>
        </w:rPr>
        <w:t>Jamnick</w:t>
      </w:r>
      <w:proofErr w:type="spellEnd"/>
      <w:r>
        <w:rPr>
          <w:w w:val="110"/>
        </w:rPr>
        <w:t>, N. A., Pettitt, R. W., Granata, C., Pyne, D. B., and Bishop, D. J. (2020).</w:t>
      </w:r>
      <w:r>
        <w:rPr>
          <w:spacing w:val="40"/>
          <w:w w:val="110"/>
        </w:rPr>
        <w:t xml:space="preserve"> </w:t>
      </w:r>
      <w:r>
        <w:rPr>
          <w:w w:val="110"/>
        </w:rPr>
        <w:t>An Examination and Critique of Current Methods to Determine Exercise Intensity.</w:t>
      </w:r>
      <w:r>
        <w:rPr>
          <w:spacing w:val="40"/>
          <w:w w:val="110"/>
        </w:rPr>
        <w:t xml:space="preserve"> </w:t>
      </w:r>
      <w:r>
        <w:rPr>
          <w:i/>
          <w:w w:val="110"/>
        </w:rPr>
        <w:t xml:space="preserve">Sports </w:t>
      </w:r>
      <w:r>
        <w:rPr>
          <w:i/>
        </w:rPr>
        <w:t>Medicine</w:t>
      </w:r>
      <w:r>
        <w:t>,</w:t>
      </w:r>
      <w:r>
        <w:rPr>
          <w:spacing w:val="76"/>
        </w:rPr>
        <w:t xml:space="preserve"> </w:t>
      </w:r>
      <w:r>
        <w:rPr>
          <w:i/>
        </w:rPr>
        <w:t>50</w:t>
      </w:r>
      <w:r>
        <w:t>(10),</w:t>
      </w:r>
      <w:r>
        <w:rPr>
          <w:spacing w:val="76"/>
        </w:rPr>
        <w:t xml:space="preserve"> </w:t>
      </w:r>
      <w:r>
        <w:t>1729–1756.</w:t>
      </w:r>
      <w:r>
        <w:rPr>
          <w:spacing w:val="32"/>
        </w:rPr>
        <w:t xml:space="preserve">  </w:t>
      </w:r>
      <w:hyperlink r:id="rId60">
        <w:r>
          <w:rPr>
            <w:color w:val="0000FF"/>
          </w:rPr>
          <w:t>https://doi.org/10.1007/s40279-020-01322-8</w:t>
        </w:r>
      </w:hyperlink>
    </w:p>
    <w:p w14:paraId="419706DE" w14:textId="77777777" w:rsidR="00B26A88" w:rsidRDefault="00000000">
      <w:pPr>
        <w:pStyle w:val="BodyText"/>
        <w:spacing w:line="256" w:lineRule="auto"/>
        <w:ind w:left="436" w:right="107" w:hanging="328"/>
        <w:jc w:val="both"/>
      </w:pPr>
      <w:r>
        <w:rPr>
          <w:w w:val="105"/>
        </w:rPr>
        <w:t xml:space="preserve">Jesus, K. de, Guidetti, L., Jesus, K. de, Vilas-Boas, J., </w:t>
      </w:r>
      <w:proofErr w:type="spellStart"/>
      <w:r>
        <w:rPr>
          <w:w w:val="105"/>
        </w:rPr>
        <w:t>Baldari</w:t>
      </w:r>
      <w:proofErr w:type="spellEnd"/>
      <w:r>
        <w:rPr>
          <w:w w:val="105"/>
        </w:rPr>
        <w:t>, C., and Fernandes, R. (2014). Which Are The Best VO2 Sampling Intervals to Characterize Low to Severe Swimming Intensities?</w:t>
      </w:r>
      <w:r>
        <w:rPr>
          <w:spacing w:val="34"/>
          <w:w w:val="105"/>
        </w:rPr>
        <w:t xml:space="preserve"> </w:t>
      </w:r>
      <w:r>
        <w:rPr>
          <w:i/>
          <w:w w:val="105"/>
        </w:rPr>
        <w:t>International</w:t>
      </w:r>
      <w:r>
        <w:rPr>
          <w:i/>
          <w:spacing w:val="8"/>
          <w:w w:val="105"/>
        </w:rPr>
        <w:t xml:space="preserve"> </w:t>
      </w:r>
      <w:r>
        <w:rPr>
          <w:i/>
          <w:w w:val="105"/>
        </w:rPr>
        <w:t>Journal</w:t>
      </w:r>
      <w:r>
        <w:rPr>
          <w:i/>
          <w:spacing w:val="8"/>
          <w:w w:val="105"/>
        </w:rPr>
        <w:t xml:space="preserve"> </w:t>
      </w:r>
      <w:r>
        <w:rPr>
          <w:i/>
          <w:w w:val="105"/>
        </w:rPr>
        <w:t>of</w:t>
      </w:r>
      <w:r>
        <w:rPr>
          <w:i/>
          <w:spacing w:val="8"/>
          <w:w w:val="105"/>
        </w:rPr>
        <w:t xml:space="preserve"> </w:t>
      </w:r>
      <w:r>
        <w:rPr>
          <w:i/>
          <w:w w:val="105"/>
        </w:rPr>
        <w:t>Sports</w:t>
      </w:r>
      <w:r>
        <w:rPr>
          <w:i/>
          <w:spacing w:val="8"/>
          <w:w w:val="105"/>
        </w:rPr>
        <w:t xml:space="preserve"> </w:t>
      </w:r>
      <w:r>
        <w:rPr>
          <w:i/>
          <w:w w:val="105"/>
        </w:rPr>
        <w:t>Medicine</w:t>
      </w:r>
      <w:r>
        <w:rPr>
          <w:w w:val="105"/>
        </w:rPr>
        <w:t>,</w:t>
      </w:r>
      <w:r>
        <w:rPr>
          <w:spacing w:val="6"/>
          <w:w w:val="105"/>
        </w:rPr>
        <w:t xml:space="preserve"> </w:t>
      </w:r>
      <w:r>
        <w:rPr>
          <w:i/>
          <w:w w:val="105"/>
        </w:rPr>
        <w:t>35</w:t>
      </w:r>
      <w:r>
        <w:rPr>
          <w:w w:val="105"/>
        </w:rPr>
        <w:t>(12),</w:t>
      </w:r>
      <w:r>
        <w:rPr>
          <w:spacing w:val="5"/>
          <w:w w:val="105"/>
        </w:rPr>
        <w:t xml:space="preserve"> </w:t>
      </w:r>
      <w:r>
        <w:rPr>
          <w:w w:val="105"/>
        </w:rPr>
        <w:t>1030–1036.</w:t>
      </w:r>
      <w:r>
        <w:rPr>
          <w:spacing w:val="35"/>
          <w:w w:val="105"/>
        </w:rPr>
        <w:t xml:space="preserve"> </w:t>
      </w:r>
      <w:hyperlink r:id="rId61">
        <w:r>
          <w:rPr>
            <w:color w:val="0000FF"/>
            <w:spacing w:val="-2"/>
            <w:w w:val="105"/>
          </w:rPr>
          <w:t>https://doi.org/</w:t>
        </w:r>
      </w:hyperlink>
    </w:p>
    <w:p w14:paraId="59EF3ACE" w14:textId="77777777" w:rsidR="00B26A88" w:rsidRDefault="00B26A88">
      <w:pPr>
        <w:spacing w:line="256" w:lineRule="auto"/>
        <w:jc w:val="both"/>
        <w:sectPr w:rsidR="00B26A88">
          <w:pgSz w:w="12240" w:h="15840"/>
          <w:pgMar w:top="1340" w:right="1560" w:bottom="2080" w:left="1560" w:header="0" w:footer="1877" w:gutter="0"/>
          <w:cols w:space="720"/>
        </w:sectPr>
      </w:pPr>
    </w:p>
    <w:p w14:paraId="49AFC79A" w14:textId="77777777" w:rsidR="00B26A88" w:rsidRDefault="00000000">
      <w:pPr>
        <w:pStyle w:val="BodyText"/>
        <w:spacing w:before="113"/>
        <w:ind w:left="436"/>
      </w:pPr>
      <w:hyperlink r:id="rId62">
        <w:r>
          <w:rPr>
            <w:color w:val="0000FF"/>
          </w:rPr>
          <w:t>10.1055/s-0034-</w:t>
        </w:r>
        <w:r>
          <w:rPr>
            <w:color w:val="0000FF"/>
            <w:spacing w:val="-2"/>
          </w:rPr>
          <w:t>1368784</w:t>
        </w:r>
      </w:hyperlink>
    </w:p>
    <w:p w14:paraId="778945D2" w14:textId="77777777" w:rsidR="00B26A88" w:rsidRDefault="00000000">
      <w:pPr>
        <w:pStyle w:val="BodyText"/>
        <w:spacing w:before="18" w:line="256" w:lineRule="auto"/>
        <w:ind w:left="436" w:right="106" w:hanging="328"/>
        <w:jc w:val="both"/>
      </w:pPr>
      <w:r>
        <w:rPr>
          <w:w w:val="110"/>
        </w:rPr>
        <w:t>Johnson, J. S., Carlson, J. J., VanderLaan, R. L., and Langholz, D. E. (1998).</w:t>
      </w:r>
      <w:r>
        <w:rPr>
          <w:spacing w:val="40"/>
          <w:w w:val="110"/>
        </w:rPr>
        <w:t xml:space="preserve"> </w:t>
      </w:r>
      <w:r>
        <w:rPr>
          <w:w w:val="110"/>
        </w:rPr>
        <w:t>Effects of Sampling Interval on Peak Oxygen Consumption in Patients Evaluated for Heart Trans- plantation.</w:t>
      </w:r>
      <w:r>
        <w:rPr>
          <w:spacing w:val="40"/>
          <w:w w:val="110"/>
        </w:rPr>
        <w:t xml:space="preserve"> </w:t>
      </w:r>
      <w:r>
        <w:rPr>
          <w:i/>
          <w:w w:val="110"/>
        </w:rPr>
        <w:t>Chest</w:t>
      </w:r>
      <w:r>
        <w:rPr>
          <w:w w:val="110"/>
        </w:rPr>
        <w:t xml:space="preserve">, </w:t>
      </w:r>
      <w:r>
        <w:rPr>
          <w:i/>
          <w:w w:val="110"/>
        </w:rPr>
        <w:t>113</w:t>
      </w:r>
      <w:r>
        <w:rPr>
          <w:w w:val="110"/>
        </w:rPr>
        <w:t>(3), 816–819.</w:t>
      </w:r>
      <w:r>
        <w:rPr>
          <w:spacing w:val="40"/>
          <w:w w:val="110"/>
        </w:rPr>
        <w:t xml:space="preserve"> </w:t>
      </w:r>
      <w:hyperlink r:id="rId63">
        <w:r>
          <w:rPr>
            <w:color w:val="0000FF"/>
            <w:w w:val="110"/>
          </w:rPr>
          <w:t>https://doi.org/10.1378/chest.113.3.816</w:t>
        </w:r>
      </w:hyperlink>
    </w:p>
    <w:p w14:paraId="68487230" w14:textId="77777777" w:rsidR="00B26A88" w:rsidRDefault="00000000">
      <w:pPr>
        <w:pStyle w:val="BodyText"/>
        <w:spacing w:before="1" w:line="256" w:lineRule="auto"/>
        <w:ind w:left="436" w:right="106" w:hanging="328"/>
        <w:jc w:val="both"/>
      </w:pPr>
      <w:r>
        <w:rPr>
          <w:w w:val="110"/>
        </w:rPr>
        <w:t>Jones,</w:t>
      </w:r>
      <w:r>
        <w:rPr>
          <w:spacing w:val="-13"/>
          <w:w w:val="110"/>
        </w:rPr>
        <w:t xml:space="preserve"> </w:t>
      </w:r>
      <w:r>
        <w:rPr>
          <w:w w:val="110"/>
        </w:rPr>
        <w:t>R.</w:t>
      </w:r>
      <w:r>
        <w:rPr>
          <w:spacing w:val="-14"/>
          <w:w w:val="110"/>
        </w:rPr>
        <w:t xml:space="preserve"> </w:t>
      </w:r>
      <w:r>
        <w:rPr>
          <w:w w:val="110"/>
        </w:rPr>
        <w:t>H.,</w:t>
      </w:r>
      <w:r>
        <w:rPr>
          <w:spacing w:val="-13"/>
          <w:w w:val="110"/>
        </w:rPr>
        <w:t xml:space="preserve"> </w:t>
      </w:r>
      <w:r>
        <w:rPr>
          <w:w w:val="110"/>
        </w:rPr>
        <w:t>and</w:t>
      </w:r>
      <w:r>
        <w:rPr>
          <w:spacing w:val="-14"/>
          <w:w w:val="110"/>
        </w:rPr>
        <w:t xml:space="preserve"> </w:t>
      </w:r>
      <w:r>
        <w:rPr>
          <w:w w:val="110"/>
        </w:rPr>
        <w:t>Molitoris,</w:t>
      </w:r>
      <w:r>
        <w:rPr>
          <w:spacing w:val="-13"/>
          <w:w w:val="110"/>
        </w:rPr>
        <w:t xml:space="preserve"> </w:t>
      </w:r>
      <w:r>
        <w:rPr>
          <w:w w:val="110"/>
        </w:rPr>
        <w:t>B.</w:t>
      </w:r>
      <w:r>
        <w:rPr>
          <w:spacing w:val="-14"/>
          <w:w w:val="110"/>
        </w:rPr>
        <w:t xml:space="preserve"> </w:t>
      </w:r>
      <w:r>
        <w:rPr>
          <w:w w:val="110"/>
        </w:rPr>
        <w:t>A.</w:t>
      </w:r>
      <w:r>
        <w:rPr>
          <w:spacing w:val="-14"/>
          <w:w w:val="110"/>
        </w:rPr>
        <w:t xml:space="preserve"> </w:t>
      </w:r>
      <w:r>
        <w:rPr>
          <w:w w:val="110"/>
        </w:rPr>
        <w:t>(1984).</w:t>
      </w:r>
      <w:r>
        <w:rPr>
          <w:spacing w:val="9"/>
          <w:w w:val="110"/>
        </w:rPr>
        <w:t xml:space="preserve"> </w:t>
      </w:r>
      <w:r>
        <w:rPr>
          <w:w w:val="110"/>
        </w:rPr>
        <w:t>A</w:t>
      </w:r>
      <w:r>
        <w:rPr>
          <w:spacing w:val="-14"/>
          <w:w w:val="110"/>
        </w:rPr>
        <w:t xml:space="preserve"> </w:t>
      </w:r>
      <w:r>
        <w:rPr>
          <w:w w:val="110"/>
        </w:rPr>
        <w:t>statistical</w:t>
      </w:r>
      <w:r>
        <w:rPr>
          <w:spacing w:val="-14"/>
          <w:w w:val="110"/>
        </w:rPr>
        <w:t xml:space="preserve"> </w:t>
      </w:r>
      <w:r>
        <w:rPr>
          <w:w w:val="110"/>
        </w:rPr>
        <w:t>method</w:t>
      </w:r>
      <w:r>
        <w:rPr>
          <w:spacing w:val="-14"/>
          <w:w w:val="110"/>
        </w:rPr>
        <w:t xml:space="preserve"> </w:t>
      </w:r>
      <w:r>
        <w:rPr>
          <w:w w:val="110"/>
        </w:rPr>
        <w:t>for</w:t>
      </w:r>
      <w:r>
        <w:rPr>
          <w:spacing w:val="-14"/>
          <w:w w:val="110"/>
        </w:rPr>
        <w:t xml:space="preserve"> </w:t>
      </w:r>
      <w:r>
        <w:rPr>
          <w:w w:val="110"/>
        </w:rPr>
        <w:t>determining</w:t>
      </w:r>
      <w:r>
        <w:rPr>
          <w:spacing w:val="-14"/>
          <w:w w:val="110"/>
        </w:rPr>
        <w:t xml:space="preserve"> </w:t>
      </w:r>
      <w:r>
        <w:rPr>
          <w:w w:val="110"/>
        </w:rPr>
        <w:t>the</w:t>
      </w:r>
      <w:r>
        <w:rPr>
          <w:spacing w:val="-14"/>
          <w:w w:val="110"/>
        </w:rPr>
        <w:t xml:space="preserve"> </w:t>
      </w:r>
      <w:r>
        <w:rPr>
          <w:w w:val="110"/>
        </w:rPr>
        <w:t>breakpoint of two lines.</w:t>
      </w:r>
      <w:r>
        <w:rPr>
          <w:spacing w:val="40"/>
          <w:w w:val="110"/>
        </w:rPr>
        <w:t xml:space="preserve"> </w:t>
      </w:r>
      <w:r>
        <w:rPr>
          <w:i/>
          <w:w w:val="110"/>
        </w:rPr>
        <w:t>Analytical Biochemistry</w:t>
      </w:r>
      <w:r>
        <w:rPr>
          <w:w w:val="110"/>
        </w:rPr>
        <w:t xml:space="preserve">, </w:t>
      </w:r>
      <w:r>
        <w:rPr>
          <w:i/>
          <w:w w:val="110"/>
        </w:rPr>
        <w:t>141</w:t>
      </w:r>
      <w:r>
        <w:rPr>
          <w:w w:val="110"/>
        </w:rPr>
        <w:t>(1), 287–290.</w:t>
      </w:r>
      <w:r>
        <w:rPr>
          <w:spacing w:val="40"/>
          <w:w w:val="110"/>
        </w:rPr>
        <w:t xml:space="preserve"> </w:t>
      </w:r>
      <w:hyperlink r:id="rId64">
        <w:r>
          <w:rPr>
            <w:color w:val="0000FF"/>
            <w:w w:val="110"/>
          </w:rPr>
          <w:t>https://doi.org/10.1016/0003-</w:t>
        </w:r>
      </w:hyperlink>
      <w:r>
        <w:rPr>
          <w:color w:val="0000FF"/>
          <w:w w:val="110"/>
        </w:rPr>
        <w:t xml:space="preserve"> </w:t>
      </w:r>
      <w:hyperlink r:id="rId65">
        <w:r>
          <w:rPr>
            <w:color w:val="0000FF"/>
            <w:spacing w:val="-2"/>
            <w:w w:val="110"/>
          </w:rPr>
          <w:t>2697(84)90458-5</w:t>
        </w:r>
      </w:hyperlink>
    </w:p>
    <w:p w14:paraId="3E5180AB" w14:textId="77777777" w:rsidR="00B26A88" w:rsidRDefault="00000000">
      <w:pPr>
        <w:pStyle w:val="BodyText"/>
        <w:spacing w:before="1" w:line="256" w:lineRule="auto"/>
        <w:ind w:left="436" w:right="106" w:hanging="328"/>
        <w:jc w:val="both"/>
      </w:pPr>
      <w:r>
        <w:rPr>
          <w:w w:val="105"/>
        </w:rPr>
        <w:t>Keir,</w:t>
      </w:r>
      <w:r>
        <w:rPr>
          <w:spacing w:val="40"/>
          <w:w w:val="105"/>
        </w:rPr>
        <w:t xml:space="preserve"> </w:t>
      </w:r>
      <w:r>
        <w:rPr>
          <w:w w:val="105"/>
        </w:rPr>
        <w:t>D.</w:t>
      </w:r>
      <w:r>
        <w:rPr>
          <w:spacing w:val="40"/>
          <w:w w:val="105"/>
        </w:rPr>
        <w:t xml:space="preserve"> </w:t>
      </w:r>
      <w:r>
        <w:rPr>
          <w:w w:val="105"/>
        </w:rPr>
        <w:t>A.,</w:t>
      </w:r>
      <w:r>
        <w:rPr>
          <w:spacing w:val="40"/>
          <w:w w:val="105"/>
        </w:rPr>
        <w:t xml:space="preserve"> </w:t>
      </w:r>
      <w:r>
        <w:rPr>
          <w:w w:val="105"/>
        </w:rPr>
        <w:t>Murias,</w:t>
      </w:r>
      <w:r>
        <w:rPr>
          <w:spacing w:val="40"/>
          <w:w w:val="105"/>
        </w:rPr>
        <w:t xml:space="preserve"> </w:t>
      </w:r>
      <w:r>
        <w:rPr>
          <w:w w:val="105"/>
        </w:rPr>
        <w:t>J.</w:t>
      </w:r>
      <w:r>
        <w:rPr>
          <w:spacing w:val="40"/>
          <w:w w:val="105"/>
        </w:rPr>
        <w:t xml:space="preserve"> </w:t>
      </w:r>
      <w:r>
        <w:rPr>
          <w:w w:val="105"/>
        </w:rPr>
        <w:t>M.,</w:t>
      </w:r>
      <w:r>
        <w:rPr>
          <w:spacing w:val="40"/>
          <w:w w:val="105"/>
        </w:rPr>
        <w:t xml:space="preserve"> </w:t>
      </w:r>
      <w:r>
        <w:rPr>
          <w:w w:val="105"/>
        </w:rPr>
        <w:t>Paterson,</w:t>
      </w:r>
      <w:r>
        <w:rPr>
          <w:spacing w:val="40"/>
          <w:w w:val="105"/>
        </w:rPr>
        <w:t xml:space="preserve"> </w:t>
      </w:r>
      <w:r>
        <w:rPr>
          <w:w w:val="105"/>
        </w:rPr>
        <w:t>D.</w:t>
      </w:r>
      <w:r>
        <w:rPr>
          <w:spacing w:val="40"/>
          <w:w w:val="105"/>
        </w:rPr>
        <w:t xml:space="preserve"> </w:t>
      </w:r>
      <w:r>
        <w:rPr>
          <w:w w:val="105"/>
        </w:rPr>
        <w:t>H.,</w:t>
      </w:r>
      <w:r>
        <w:rPr>
          <w:spacing w:val="40"/>
          <w:w w:val="105"/>
        </w:rPr>
        <w:t xml:space="preserve"> </w:t>
      </w:r>
      <w:r>
        <w:rPr>
          <w:w w:val="105"/>
        </w:rPr>
        <w:t>and</w:t>
      </w:r>
      <w:r>
        <w:rPr>
          <w:spacing w:val="40"/>
          <w:w w:val="105"/>
        </w:rPr>
        <w:t xml:space="preserve"> </w:t>
      </w:r>
      <w:r>
        <w:rPr>
          <w:w w:val="105"/>
        </w:rPr>
        <w:t>Kowalchuk,</w:t>
      </w:r>
      <w:r>
        <w:rPr>
          <w:spacing w:val="40"/>
          <w:w w:val="105"/>
        </w:rPr>
        <w:t xml:space="preserve"> </w:t>
      </w:r>
      <w:r>
        <w:rPr>
          <w:w w:val="105"/>
        </w:rPr>
        <w:t>J.</w:t>
      </w:r>
      <w:r>
        <w:rPr>
          <w:spacing w:val="40"/>
          <w:w w:val="105"/>
        </w:rPr>
        <w:t xml:space="preserve"> </w:t>
      </w:r>
      <w:r>
        <w:rPr>
          <w:w w:val="105"/>
        </w:rPr>
        <w:t>M.</w:t>
      </w:r>
      <w:r>
        <w:rPr>
          <w:spacing w:val="40"/>
          <w:w w:val="105"/>
        </w:rPr>
        <w:t xml:space="preserve"> </w:t>
      </w:r>
      <w:r>
        <w:rPr>
          <w:w w:val="105"/>
        </w:rPr>
        <w:t>(2014).</w:t>
      </w:r>
      <w:r>
        <w:rPr>
          <w:spacing w:val="80"/>
          <w:w w:val="150"/>
        </w:rPr>
        <w:t xml:space="preserve"> </w:t>
      </w:r>
      <w:r>
        <w:rPr>
          <w:w w:val="105"/>
        </w:rPr>
        <w:t>Breath-by- breath pulmonary O2 uptake kinetics:</w:t>
      </w:r>
      <w:r>
        <w:rPr>
          <w:spacing w:val="39"/>
          <w:w w:val="105"/>
        </w:rPr>
        <w:t xml:space="preserve"> </w:t>
      </w:r>
      <w:r>
        <w:rPr>
          <w:w w:val="105"/>
        </w:rPr>
        <w:t xml:space="preserve">Effect of data processing on confidence in estimating model parameters. </w:t>
      </w:r>
      <w:r>
        <w:rPr>
          <w:i/>
          <w:w w:val="105"/>
        </w:rPr>
        <w:t>Experimental Physiology</w:t>
      </w:r>
      <w:r>
        <w:rPr>
          <w:w w:val="105"/>
        </w:rPr>
        <w:t xml:space="preserve">, </w:t>
      </w:r>
      <w:r>
        <w:rPr>
          <w:i/>
          <w:w w:val="105"/>
        </w:rPr>
        <w:t>99</w:t>
      </w:r>
      <w:r>
        <w:rPr>
          <w:w w:val="105"/>
        </w:rPr>
        <w:t xml:space="preserve">(11), 15111522. </w:t>
      </w:r>
      <w:hyperlink r:id="rId66">
        <w:r>
          <w:rPr>
            <w:color w:val="0000FF"/>
            <w:w w:val="105"/>
          </w:rPr>
          <w:t>https://doi.org/10.1113/</w:t>
        </w:r>
      </w:hyperlink>
      <w:r>
        <w:rPr>
          <w:color w:val="0000FF"/>
          <w:w w:val="105"/>
        </w:rPr>
        <w:t xml:space="preserve"> </w:t>
      </w:r>
      <w:hyperlink r:id="rId67">
        <w:r>
          <w:rPr>
            <w:color w:val="0000FF"/>
            <w:spacing w:val="-2"/>
            <w:w w:val="105"/>
          </w:rPr>
          <w:t>expphysiol.2014.080812</w:t>
        </w:r>
      </w:hyperlink>
    </w:p>
    <w:p w14:paraId="57C1E2CE" w14:textId="77777777" w:rsidR="00B26A88" w:rsidRDefault="00000000">
      <w:pPr>
        <w:pStyle w:val="BodyText"/>
        <w:spacing w:before="1" w:line="256" w:lineRule="auto"/>
        <w:ind w:left="436" w:right="106" w:hanging="328"/>
        <w:jc w:val="both"/>
      </w:pPr>
      <w:r>
        <w:rPr>
          <w:w w:val="105"/>
        </w:rPr>
        <w:t>Lamarra, N., Whipp, B. J., Ward, S. A., and Wasserman, K. (1987).</w:t>
      </w:r>
      <w:r>
        <w:rPr>
          <w:spacing w:val="40"/>
          <w:w w:val="105"/>
        </w:rPr>
        <w:t xml:space="preserve"> </w:t>
      </w:r>
      <w:r>
        <w:rPr>
          <w:w w:val="105"/>
        </w:rPr>
        <w:t xml:space="preserve">Effect of </w:t>
      </w:r>
      <w:proofErr w:type="spellStart"/>
      <w:r>
        <w:rPr>
          <w:w w:val="105"/>
        </w:rPr>
        <w:t>interbreath</w:t>
      </w:r>
      <w:proofErr w:type="spellEnd"/>
      <w:r>
        <w:rPr>
          <w:w w:val="105"/>
        </w:rPr>
        <w:t xml:space="preserve"> fluctuations</w:t>
      </w:r>
      <w:r>
        <w:rPr>
          <w:spacing w:val="-13"/>
          <w:w w:val="105"/>
        </w:rPr>
        <w:t xml:space="preserve"> </w:t>
      </w:r>
      <w:r>
        <w:rPr>
          <w:w w:val="105"/>
        </w:rPr>
        <w:t>on</w:t>
      </w:r>
      <w:r>
        <w:rPr>
          <w:spacing w:val="-13"/>
          <w:w w:val="105"/>
        </w:rPr>
        <w:t xml:space="preserve"> </w:t>
      </w:r>
      <w:r>
        <w:rPr>
          <w:w w:val="105"/>
        </w:rPr>
        <w:t>characterizing</w:t>
      </w:r>
      <w:r>
        <w:rPr>
          <w:spacing w:val="-13"/>
          <w:w w:val="105"/>
        </w:rPr>
        <w:t xml:space="preserve"> </w:t>
      </w:r>
      <w:r>
        <w:rPr>
          <w:w w:val="105"/>
        </w:rPr>
        <w:t>exercise</w:t>
      </w:r>
      <w:r>
        <w:rPr>
          <w:spacing w:val="-13"/>
          <w:w w:val="105"/>
        </w:rPr>
        <w:t xml:space="preserve"> </w:t>
      </w:r>
      <w:r>
        <w:rPr>
          <w:w w:val="105"/>
        </w:rPr>
        <w:t>gas</w:t>
      </w:r>
      <w:r>
        <w:rPr>
          <w:spacing w:val="-13"/>
          <w:w w:val="105"/>
        </w:rPr>
        <w:t xml:space="preserve"> </w:t>
      </w:r>
      <w:r>
        <w:rPr>
          <w:w w:val="105"/>
        </w:rPr>
        <w:t>exchange</w:t>
      </w:r>
      <w:r>
        <w:rPr>
          <w:spacing w:val="-13"/>
          <w:w w:val="105"/>
        </w:rPr>
        <w:t xml:space="preserve"> </w:t>
      </w:r>
      <w:r>
        <w:rPr>
          <w:w w:val="105"/>
        </w:rPr>
        <w:t>kinetics.</w:t>
      </w:r>
      <w:r>
        <w:rPr>
          <w:spacing w:val="22"/>
          <w:w w:val="105"/>
        </w:rPr>
        <w:t xml:space="preserve"> </w:t>
      </w:r>
      <w:r>
        <w:rPr>
          <w:i/>
          <w:w w:val="105"/>
        </w:rPr>
        <w:t>Journal</w:t>
      </w:r>
      <w:r>
        <w:rPr>
          <w:i/>
          <w:spacing w:val="-10"/>
          <w:w w:val="105"/>
        </w:rPr>
        <w:t xml:space="preserve"> </w:t>
      </w:r>
      <w:r>
        <w:rPr>
          <w:i/>
          <w:w w:val="105"/>
        </w:rPr>
        <w:t>of</w:t>
      </w:r>
      <w:r>
        <w:rPr>
          <w:i/>
          <w:spacing w:val="-10"/>
          <w:w w:val="105"/>
        </w:rPr>
        <w:t xml:space="preserve"> </w:t>
      </w:r>
      <w:r>
        <w:rPr>
          <w:i/>
          <w:w w:val="105"/>
        </w:rPr>
        <w:t>Applied</w:t>
      </w:r>
      <w:r>
        <w:rPr>
          <w:i/>
          <w:spacing w:val="-10"/>
          <w:w w:val="105"/>
        </w:rPr>
        <w:t xml:space="preserve"> </w:t>
      </w:r>
      <w:r>
        <w:rPr>
          <w:i/>
          <w:w w:val="105"/>
        </w:rPr>
        <w:t>Physiology</w:t>
      </w:r>
      <w:r>
        <w:rPr>
          <w:w w:val="105"/>
        </w:rPr>
        <w:t xml:space="preserve">, </w:t>
      </w:r>
      <w:r>
        <w:rPr>
          <w:i/>
          <w:w w:val="105"/>
        </w:rPr>
        <w:t>62</w:t>
      </w:r>
      <w:r>
        <w:rPr>
          <w:w w:val="105"/>
        </w:rPr>
        <w:t>(5), 20032012.</w:t>
      </w:r>
      <w:r>
        <w:rPr>
          <w:spacing w:val="40"/>
          <w:w w:val="105"/>
        </w:rPr>
        <w:t xml:space="preserve"> </w:t>
      </w:r>
      <w:hyperlink r:id="rId68">
        <w:r>
          <w:rPr>
            <w:color w:val="0000FF"/>
            <w:w w:val="105"/>
          </w:rPr>
          <w:t>https://doi.org/10.1152/jappl.1987.62.5.2003</w:t>
        </w:r>
      </w:hyperlink>
    </w:p>
    <w:p w14:paraId="4426EC00" w14:textId="77777777" w:rsidR="00B26A88" w:rsidRDefault="00000000">
      <w:pPr>
        <w:pStyle w:val="BodyText"/>
        <w:spacing w:before="1" w:line="256" w:lineRule="auto"/>
        <w:ind w:left="436" w:right="106" w:hanging="328"/>
        <w:jc w:val="both"/>
      </w:pPr>
      <w:r>
        <w:rPr>
          <w:w w:val="105"/>
        </w:rPr>
        <w:t xml:space="preserve">Martin-Rincon, M., and </w:t>
      </w:r>
      <w:proofErr w:type="spellStart"/>
      <w:r>
        <w:rPr>
          <w:w w:val="105"/>
        </w:rPr>
        <w:t>Calbet</w:t>
      </w:r>
      <w:proofErr w:type="spellEnd"/>
      <w:r>
        <w:rPr>
          <w:w w:val="105"/>
        </w:rPr>
        <w:t>, J. A. L. (2020).</w:t>
      </w:r>
      <w:r>
        <w:rPr>
          <w:spacing w:val="40"/>
          <w:w w:val="105"/>
        </w:rPr>
        <w:t xml:space="preserve"> </w:t>
      </w:r>
      <w:r>
        <w:rPr>
          <w:w w:val="105"/>
        </w:rPr>
        <w:t>Progress Update and Challenges on VO2max Testing and Interpretation.</w:t>
      </w:r>
      <w:r>
        <w:rPr>
          <w:spacing w:val="40"/>
          <w:w w:val="105"/>
        </w:rPr>
        <w:t xml:space="preserve"> </w:t>
      </w:r>
      <w:r>
        <w:rPr>
          <w:i/>
          <w:w w:val="105"/>
        </w:rPr>
        <w:t>Frontiers in Physiology</w:t>
      </w:r>
      <w:r>
        <w:rPr>
          <w:w w:val="105"/>
        </w:rPr>
        <w:t xml:space="preserve">, </w:t>
      </w:r>
      <w:r>
        <w:rPr>
          <w:i/>
          <w:w w:val="105"/>
        </w:rPr>
        <w:t>11</w:t>
      </w:r>
      <w:r>
        <w:rPr>
          <w:w w:val="105"/>
        </w:rPr>
        <w:t>, 1070.</w:t>
      </w:r>
      <w:r>
        <w:rPr>
          <w:spacing w:val="40"/>
          <w:w w:val="105"/>
        </w:rPr>
        <w:t xml:space="preserve"> </w:t>
      </w:r>
      <w:hyperlink r:id="rId69">
        <w:r>
          <w:rPr>
            <w:color w:val="0000FF"/>
            <w:w w:val="105"/>
          </w:rPr>
          <w:t>https://doi.org/10.3389/</w:t>
        </w:r>
      </w:hyperlink>
      <w:r>
        <w:rPr>
          <w:color w:val="0000FF"/>
          <w:w w:val="105"/>
        </w:rPr>
        <w:t xml:space="preserve"> </w:t>
      </w:r>
      <w:hyperlink r:id="rId70">
        <w:r>
          <w:rPr>
            <w:color w:val="0000FF"/>
            <w:spacing w:val="-2"/>
            <w:w w:val="105"/>
          </w:rPr>
          <w:t>fphys.2020.01070</w:t>
        </w:r>
      </w:hyperlink>
    </w:p>
    <w:p w14:paraId="24389CCF" w14:textId="77777777" w:rsidR="00B26A88" w:rsidRDefault="00000000">
      <w:pPr>
        <w:pStyle w:val="BodyText"/>
        <w:spacing w:before="1" w:line="256" w:lineRule="auto"/>
        <w:ind w:left="436" w:right="106" w:hanging="328"/>
        <w:jc w:val="both"/>
      </w:pPr>
      <w:r>
        <w:rPr>
          <w:w w:val="110"/>
        </w:rPr>
        <w:t>Martin-Rincon, M., González-Henríquez, J. J., Losa-Reyna, J., Perez-Suarez, I., Ponce- González,</w:t>
      </w:r>
      <w:r>
        <w:rPr>
          <w:spacing w:val="40"/>
          <w:w w:val="110"/>
        </w:rPr>
        <w:t xml:space="preserve"> </w:t>
      </w:r>
      <w:r>
        <w:rPr>
          <w:w w:val="110"/>
        </w:rPr>
        <w:t>J.</w:t>
      </w:r>
      <w:r>
        <w:rPr>
          <w:spacing w:val="40"/>
          <w:w w:val="110"/>
        </w:rPr>
        <w:t xml:space="preserve"> </w:t>
      </w:r>
      <w:r>
        <w:rPr>
          <w:w w:val="110"/>
        </w:rPr>
        <w:t>G.,</w:t>
      </w:r>
      <w:r>
        <w:rPr>
          <w:spacing w:val="40"/>
          <w:w w:val="110"/>
        </w:rPr>
        <w:t xml:space="preserve"> </w:t>
      </w:r>
      <w:r>
        <w:rPr>
          <w:w w:val="110"/>
        </w:rPr>
        <w:t>La</w:t>
      </w:r>
      <w:r>
        <w:rPr>
          <w:spacing w:val="40"/>
          <w:w w:val="110"/>
        </w:rPr>
        <w:t xml:space="preserve"> </w:t>
      </w:r>
      <w:r>
        <w:rPr>
          <w:w w:val="110"/>
        </w:rPr>
        <w:t>Calle-Herrero,</w:t>
      </w:r>
      <w:r>
        <w:rPr>
          <w:spacing w:val="40"/>
          <w:w w:val="110"/>
        </w:rPr>
        <w:t xml:space="preserve"> </w:t>
      </w:r>
      <w:r>
        <w:rPr>
          <w:w w:val="110"/>
        </w:rPr>
        <w:t>J.,</w:t>
      </w:r>
      <w:r>
        <w:rPr>
          <w:spacing w:val="40"/>
          <w:w w:val="110"/>
        </w:rPr>
        <w:t xml:space="preserve"> </w:t>
      </w:r>
      <w:r>
        <w:rPr>
          <w:w w:val="110"/>
        </w:rPr>
        <w:t>Perez-Valera,</w:t>
      </w:r>
      <w:r>
        <w:rPr>
          <w:spacing w:val="40"/>
          <w:w w:val="110"/>
        </w:rPr>
        <w:t xml:space="preserve"> </w:t>
      </w:r>
      <w:r>
        <w:rPr>
          <w:w w:val="110"/>
        </w:rPr>
        <w:t>M.,</w:t>
      </w:r>
      <w:r>
        <w:rPr>
          <w:spacing w:val="40"/>
          <w:w w:val="110"/>
        </w:rPr>
        <w:t xml:space="preserve"> </w:t>
      </w:r>
      <w:r>
        <w:rPr>
          <w:w w:val="110"/>
        </w:rPr>
        <w:t>Pérez-López,</w:t>
      </w:r>
      <w:r>
        <w:rPr>
          <w:spacing w:val="40"/>
          <w:w w:val="110"/>
        </w:rPr>
        <w:t xml:space="preserve"> </w:t>
      </w:r>
      <w:r>
        <w:rPr>
          <w:w w:val="110"/>
        </w:rPr>
        <w:t>A.,</w:t>
      </w:r>
      <w:r>
        <w:rPr>
          <w:spacing w:val="40"/>
          <w:w w:val="110"/>
        </w:rPr>
        <w:t xml:space="preserve"> </w:t>
      </w:r>
      <w:proofErr w:type="spellStart"/>
      <w:r>
        <w:rPr>
          <w:w w:val="110"/>
        </w:rPr>
        <w:t>Curtelin</w:t>
      </w:r>
      <w:proofErr w:type="spellEnd"/>
      <w:r>
        <w:rPr>
          <w:w w:val="110"/>
        </w:rPr>
        <w:t>, D.,</w:t>
      </w:r>
      <w:r>
        <w:rPr>
          <w:spacing w:val="40"/>
          <w:w w:val="110"/>
        </w:rPr>
        <w:t xml:space="preserve"> </w:t>
      </w:r>
      <w:proofErr w:type="spellStart"/>
      <w:r>
        <w:rPr>
          <w:w w:val="110"/>
        </w:rPr>
        <w:t>Cherouveim</w:t>
      </w:r>
      <w:proofErr w:type="spellEnd"/>
      <w:r>
        <w:rPr>
          <w:w w:val="110"/>
        </w:rPr>
        <w:t>,</w:t>
      </w:r>
      <w:r>
        <w:rPr>
          <w:spacing w:val="40"/>
          <w:w w:val="110"/>
        </w:rPr>
        <w:t xml:space="preserve"> </w:t>
      </w:r>
      <w:r>
        <w:rPr>
          <w:w w:val="110"/>
        </w:rPr>
        <w:t>E.</w:t>
      </w:r>
      <w:r>
        <w:rPr>
          <w:spacing w:val="34"/>
          <w:w w:val="110"/>
        </w:rPr>
        <w:t xml:space="preserve"> </w:t>
      </w:r>
      <w:r>
        <w:rPr>
          <w:w w:val="110"/>
        </w:rPr>
        <w:t>D.,</w:t>
      </w:r>
      <w:r>
        <w:rPr>
          <w:spacing w:val="40"/>
          <w:w w:val="110"/>
        </w:rPr>
        <w:t xml:space="preserve"> </w:t>
      </w:r>
      <w:r>
        <w:rPr>
          <w:w w:val="110"/>
        </w:rPr>
        <w:t>Morales-Alamo,</w:t>
      </w:r>
      <w:r>
        <w:rPr>
          <w:spacing w:val="40"/>
          <w:w w:val="110"/>
        </w:rPr>
        <w:t xml:space="preserve"> </w:t>
      </w:r>
      <w:r>
        <w:rPr>
          <w:w w:val="110"/>
        </w:rPr>
        <w:t>D.,</w:t>
      </w:r>
      <w:r>
        <w:rPr>
          <w:spacing w:val="40"/>
          <w:w w:val="110"/>
        </w:rPr>
        <w:t xml:space="preserve"> </w:t>
      </w:r>
      <w:r>
        <w:rPr>
          <w:w w:val="110"/>
        </w:rPr>
        <w:t>and</w:t>
      </w:r>
      <w:r>
        <w:rPr>
          <w:spacing w:val="34"/>
          <w:w w:val="110"/>
        </w:rPr>
        <w:t xml:space="preserve"> </w:t>
      </w:r>
      <w:proofErr w:type="spellStart"/>
      <w:r>
        <w:rPr>
          <w:w w:val="110"/>
        </w:rPr>
        <w:t>Calbet</w:t>
      </w:r>
      <w:proofErr w:type="spellEnd"/>
      <w:r>
        <w:rPr>
          <w:w w:val="110"/>
        </w:rPr>
        <w:t>,</w:t>
      </w:r>
      <w:r>
        <w:rPr>
          <w:spacing w:val="40"/>
          <w:w w:val="110"/>
        </w:rPr>
        <w:t xml:space="preserve"> </w:t>
      </w:r>
      <w:r>
        <w:rPr>
          <w:w w:val="110"/>
        </w:rPr>
        <w:t>J.</w:t>
      </w:r>
      <w:r>
        <w:rPr>
          <w:spacing w:val="34"/>
          <w:w w:val="110"/>
        </w:rPr>
        <w:t xml:space="preserve"> </w:t>
      </w:r>
      <w:r>
        <w:rPr>
          <w:w w:val="110"/>
        </w:rPr>
        <w:t>A.</w:t>
      </w:r>
      <w:r>
        <w:rPr>
          <w:spacing w:val="34"/>
          <w:w w:val="110"/>
        </w:rPr>
        <w:t xml:space="preserve"> </w:t>
      </w:r>
      <w:r>
        <w:rPr>
          <w:w w:val="110"/>
        </w:rPr>
        <w:t>L.</w:t>
      </w:r>
      <w:r>
        <w:rPr>
          <w:spacing w:val="34"/>
          <w:w w:val="110"/>
        </w:rPr>
        <w:t xml:space="preserve"> </w:t>
      </w:r>
      <w:r>
        <w:rPr>
          <w:w w:val="110"/>
        </w:rPr>
        <w:t>(2019).</w:t>
      </w:r>
      <w:r>
        <w:rPr>
          <w:spacing w:val="80"/>
          <w:w w:val="110"/>
        </w:rPr>
        <w:t xml:space="preserve"> </w:t>
      </w:r>
      <w:r>
        <w:rPr>
          <w:w w:val="110"/>
        </w:rPr>
        <w:t>Impact</w:t>
      </w:r>
      <w:r>
        <w:rPr>
          <w:spacing w:val="34"/>
          <w:w w:val="110"/>
        </w:rPr>
        <w:t xml:space="preserve"> </w:t>
      </w:r>
      <w:r>
        <w:rPr>
          <w:w w:val="110"/>
        </w:rPr>
        <w:t>of data averaging strategies on VȮ2max assessment:</w:t>
      </w:r>
      <w:r>
        <w:rPr>
          <w:spacing w:val="40"/>
          <w:w w:val="110"/>
        </w:rPr>
        <w:t xml:space="preserve"> </w:t>
      </w:r>
      <w:r>
        <w:rPr>
          <w:w w:val="110"/>
        </w:rPr>
        <w:t xml:space="preserve">Mathematical modeling and </w:t>
      </w:r>
      <w:proofErr w:type="spellStart"/>
      <w:r>
        <w:rPr>
          <w:w w:val="110"/>
        </w:rPr>
        <w:t>reli</w:t>
      </w:r>
      <w:proofErr w:type="spellEnd"/>
      <w:r>
        <w:rPr>
          <w:w w:val="110"/>
        </w:rPr>
        <w:t>- ability.</w:t>
      </w:r>
      <w:r>
        <w:rPr>
          <w:spacing w:val="40"/>
          <w:w w:val="110"/>
        </w:rPr>
        <w:t xml:space="preserve"> </w:t>
      </w:r>
      <w:r>
        <w:rPr>
          <w:i/>
          <w:w w:val="110"/>
        </w:rPr>
        <w:t>Scandinavian Journal of Medicine &amp; Science in Sports</w:t>
      </w:r>
      <w:r>
        <w:rPr>
          <w:w w:val="110"/>
        </w:rPr>
        <w:t xml:space="preserve">, </w:t>
      </w:r>
      <w:r>
        <w:rPr>
          <w:i/>
          <w:w w:val="110"/>
        </w:rPr>
        <w:t>29</w:t>
      </w:r>
      <w:r>
        <w:rPr>
          <w:w w:val="110"/>
        </w:rPr>
        <w:t xml:space="preserve">(10), 1473–1488. </w:t>
      </w:r>
      <w:hyperlink r:id="rId71">
        <w:r>
          <w:rPr>
            <w:color w:val="0000FF"/>
            <w:spacing w:val="-2"/>
            <w:w w:val="110"/>
          </w:rPr>
          <w:t>https://doi.org/10.1111/sms.13495</w:t>
        </w:r>
      </w:hyperlink>
    </w:p>
    <w:p w14:paraId="2AE47EC0" w14:textId="77777777" w:rsidR="00B26A88" w:rsidRDefault="00000000">
      <w:pPr>
        <w:pStyle w:val="BodyText"/>
        <w:spacing w:before="2" w:line="256" w:lineRule="auto"/>
        <w:ind w:left="436" w:right="106" w:hanging="328"/>
        <w:jc w:val="both"/>
      </w:pPr>
      <w:r>
        <w:rPr>
          <w:w w:val="105"/>
        </w:rPr>
        <w:t>Matthews, J. I., Bush, B. A., and Morales, F. M. (1987). Microprocessor Exercise Physiology Systems vs a Nonautomated System.</w:t>
      </w:r>
      <w:r>
        <w:rPr>
          <w:spacing w:val="40"/>
          <w:w w:val="105"/>
        </w:rPr>
        <w:t xml:space="preserve"> </w:t>
      </w:r>
      <w:r>
        <w:rPr>
          <w:i/>
          <w:w w:val="105"/>
        </w:rPr>
        <w:t>Chest</w:t>
      </w:r>
      <w:r>
        <w:rPr>
          <w:w w:val="105"/>
        </w:rPr>
        <w:t xml:space="preserve">, </w:t>
      </w:r>
      <w:r>
        <w:rPr>
          <w:i/>
          <w:w w:val="105"/>
        </w:rPr>
        <w:t>92</w:t>
      </w:r>
      <w:r>
        <w:rPr>
          <w:w w:val="105"/>
        </w:rPr>
        <w:t>(4), 696–703.</w:t>
      </w:r>
      <w:r>
        <w:rPr>
          <w:spacing w:val="40"/>
          <w:w w:val="105"/>
        </w:rPr>
        <w:t xml:space="preserve"> </w:t>
      </w:r>
      <w:hyperlink r:id="rId72">
        <w:r>
          <w:rPr>
            <w:color w:val="0000FF"/>
            <w:w w:val="105"/>
          </w:rPr>
          <w:t>https://doi.org/10.1378/</w:t>
        </w:r>
      </w:hyperlink>
      <w:r>
        <w:rPr>
          <w:color w:val="0000FF"/>
          <w:w w:val="105"/>
        </w:rPr>
        <w:t xml:space="preserve"> </w:t>
      </w:r>
      <w:hyperlink r:id="rId73">
        <w:r>
          <w:rPr>
            <w:color w:val="0000FF"/>
            <w:spacing w:val="-2"/>
            <w:w w:val="105"/>
          </w:rPr>
          <w:t>chest.92.4.696</w:t>
        </w:r>
      </w:hyperlink>
    </w:p>
    <w:p w14:paraId="1ADF6584" w14:textId="77777777" w:rsidR="00B26A88" w:rsidRDefault="00000000">
      <w:pPr>
        <w:pStyle w:val="BodyText"/>
        <w:spacing w:before="1" w:line="256" w:lineRule="auto"/>
        <w:ind w:left="436" w:right="106" w:hanging="328"/>
        <w:jc w:val="both"/>
      </w:pPr>
      <w:r>
        <w:t>Midgley, A. W., McNaughton, L. R., and Carroll, S. (2007).</w:t>
      </w:r>
      <w:r>
        <w:rPr>
          <w:spacing w:val="40"/>
        </w:rPr>
        <w:t xml:space="preserve"> </w:t>
      </w:r>
      <w:r>
        <w:t xml:space="preserve">Effect of the VȮ2 time-averaging </w:t>
      </w:r>
      <w:r>
        <w:rPr>
          <w:spacing w:val="-2"/>
          <w:w w:val="110"/>
        </w:rPr>
        <w:t>interval</w:t>
      </w:r>
      <w:r>
        <w:rPr>
          <w:spacing w:val="-10"/>
          <w:w w:val="110"/>
        </w:rPr>
        <w:t xml:space="preserve"> </w:t>
      </w:r>
      <w:r>
        <w:rPr>
          <w:spacing w:val="-2"/>
          <w:w w:val="110"/>
        </w:rPr>
        <w:t>on</w:t>
      </w:r>
      <w:r>
        <w:rPr>
          <w:spacing w:val="-10"/>
          <w:w w:val="110"/>
        </w:rPr>
        <w:t xml:space="preserve"> </w:t>
      </w:r>
      <w:r>
        <w:rPr>
          <w:spacing w:val="-2"/>
          <w:w w:val="110"/>
        </w:rPr>
        <w:t>the</w:t>
      </w:r>
      <w:r>
        <w:rPr>
          <w:spacing w:val="-10"/>
          <w:w w:val="110"/>
        </w:rPr>
        <w:t xml:space="preserve"> </w:t>
      </w:r>
      <w:r>
        <w:rPr>
          <w:spacing w:val="-2"/>
          <w:w w:val="110"/>
        </w:rPr>
        <w:t>reproducibility</w:t>
      </w:r>
      <w:r>
        <w:rPr>
          <w:spacing w:val="-10"/>
          <w:w w:val="110"/>
        </w:rPr>
        <w:t xml:space="preserve"> </w:t>
      </w:r>
      <w:r>
        <w:rPr>
          <w:spacing w:val="-2"/>
          <w:w w:val="110"/>
        </w:rPr>
        <w:t>of</w:t>
      </w:r>
      <w:r>
        <w:rPr>
          <w:spacing w:val="-10"/>
          <w:w w:val="110"/>
        </w:rPr>
        <w:t xml:space="preserve"> </w:t>
      </w:r>
      <w:r>
        <w:rPr>
          <w:spacing w:val="-2"/>
          <w:w w:val="110"/>
        </w:rPr>
        <w:t>VȮ2max</w:t>
      </w:r>
      <w:r>
        <w:rPr>
          <w:spacing w:val="-10"/>
          <w:w w:val="110"/>
        </w:rPr>
        <w:t xml:space="preserve"> </w:t>
      </w:r>
      <w:r>
        <w:rPr>
          <w:spacing w:val="-2"/>
          <w:w w:val="110"/>
        </w:rPr>
        <w:t>in</w:t>
      </w:r>
      <w:r>
        <w:rPr>
          <w:spacing w:val="-10"/>
          <w:w w:val="110"/>
        </w:rPr>
        <w:t xml:space="preserve"> </w:t>
      </w:r>
      <w:r>
        <w:rPr>
          <w:spacing w:val="-2"/>
          <w:w w:val="110"/>
        </w:rPr>
        <w:t>healthy</w:t>
      </w:r>
      <w:r>
        <w:rPr>
          <w:spacing w:val="-10"/>
          <w:w w:val="110"/>
        </w:rPr>
        <w:t xml:space="preserve"> </w:t>
      </w:r>
      <w:r>
        <w:rPr>
          <w:spacing w:val="-2"/>
          <w:w w:val="110"/>
        </w:rPr>
        <w:t>athletic</w:t>
      </w:r>
      <w:r>
        <w:rPr>
          <w:spacing w:val="-10"/>
          <w:w w:val="110"/>
        </w:rPr>
        <w:t xml:space="preserve"> </w:t>
      </w:r>
      <w:r>
        <w:rPr>
          <w:spacing w:val="-2"/>
          <w:w w:val="110"/>
        </w:rPr>
        <w:t>subjects.</w:t>
      </w:r>
      <w:r>
        <w:rPr>
          <w:spacing w:val="13"/>
          <w:w w:val="110"/>
        </w:rPr>
        <w:t xml:space="preserve"> </w:t>
      </w:r>
      <w:r>
        <w:rPr>
          <w:i/>
          <w:spacing w:val="-2"/>
          <w:w w:val="110"/>
        </w:rPr>
        <w:t>Clinical</w:t>
      </w:r>
      <w:r>
        <w:rPr>
          <w:i/>
          <w:spacing w:val="-6"/>
          <w:w w:val="110"/>
        </w:rPr>
        <w:t xml:space="preserve"> </w:t>
      </w:r>
      <w:r>
        <w:rPr>
          <w:i/>
          <w:spacing w:val="-2"/>
          <w:w w:val="110"/>
        </w:rPr>
        <w:t xml:space="preserve">Physiology </w:t>
      </w:r>
      <w:r>
        <w:rPr>
          <w:i/>
        </w:rPr>
        <w:t>and</w:t>
      </w:r>
      <w:r>
        <w:rPr>
          <w:i/>
          <w:spacing w:val="40"/>
        </w:rPr>
        <w:t xml:space="preserve"> </w:t>
      </w:r>
      <w:r>
        <w:rPr>
          <w:i/>
        </w:rPr>
        <w:t>Functional</w:t>
      </w:r>
      <w:r>
        <w:rPr>
          <w:i/>
          <w:spacing w:val="40"/>
        </w:rPr>
        <w:t xml:space="preserve"> </w:t>
      </w:r>
      <w:r>
        <w:rPr>
          <w:i/>
        </w:rPr>
        <w:t>Imaging</w:t>
      </w:r>
      <w:r>
        <w:t>,</w:t>
      </w:r>
      <w:r>
        <w:rPr>
          <w:spacing w:val="40"/>
        </w:rPr>
        <w:t xml:space="preserve"> </w:t>
      </w:r>
      <w:r>
        <w:rPr>
          <w:i/>
        </w:rPr>
        <w:t>27</w:t>
      </w:r>
      <w:r>
        <w:rPr>
          <w:i/>
          <w:spacing w:val="-8"/>
        </w:rPr>
        <w:t xml:space="preserve"> </w:t>
      </w:r>
      <w:r>
        <w:t>(2),</w:t>
      </w:r>
      <w:r>
        <w:rPr>
          <w:spacing w:val="40"/>
        </w:rPr>
        <w:t xml:space="preserve"> </w:t>
      </w:r>
      <w:r>
        <w:t>122–125.</w:t>
      </w:r>
      <w:r>
        <w:rPr>
          <w:spacing w:val="80"/>
          <w:w w:val="150"/>
        </w:rPr>
        <w:t xml:space="preserve"> </w:t>
      </w:r>
      <w:hyperlink r:id="rId74">
        <w:r>
          <w:rPr>
            <w:color w:val="0000FF"/>
          </w:rPr>
          <w:t>https://doi.org/10.1111/j.1475-097X.2007.00725.</w:t>
        </w:r>
      </w:hyperlink>
      <w:r>
        <w:rPr>
          <w:color w:val="0000FF"/>
          <w:spacing w:val="80"/>
          <w:w w:val="110"/>
        </w:rPr>
        <w:t xml:space="preserve"> </w:t>
      </w:r>
      <w:hyperlink r:id="rId75">
        <w:r>
          <w:rPr>
            <w:color w:val="0000FF"/>
            <w:spacing w:val="-10"/>
            <w:w w:val="110"/>
          </w:rPr>
          <w:t>x</w:t>
        </w:r>
      </w:hyperlink>
    </w:p>
    <w:p w14:paraId="074643A9" w14:textId="77777777" w:rsidR="00B26A88" w:rsidRDefault="00000000">
      <w:pPr>
        <w:pStyle w:val="BodyText"/>
        <w:spacing w:before="1" w:line="256" w:lineRule="auto"/>
        <w:ind w:left="436" w:right="107" w:hanging="328"/>
        <w:jc w:val="both"/>
      </w:pPr>
      <w:r>
        <w:rPr>
          <w:w w:val="110"/>
        </w:rPr>
        <w:t>Myers, J., Walsh, D., Buchanan, N., and</w:t>
      </w:r>
      <w:r>
        <w:rPr>
          <w:spacing w:val="-1"/>
          <w:w w:val="110"/>
        </w:rPr>
        <w:t xml:space="preserve"> </w:t>
      </w:r>
      <w:r>
        <w:rPr>
          <w:w w:val="110"/>
        </w:rPr>
        <w:t>Froelicher, V.</w:t>
      </w:r>
      <w:r>
        <w:rPr>
          <w:spacing w:val="-1"/>
          <w:w w:val="110"/>
        </w:rPr>
        <w:t xml:space="preserve"> </w:t>
      </w:r>
      <w:r>
        <w:rPr>
          <w:w w:val="110"/>
        </w:rPr>
        <w:t>F.</w:t>
      </w:r>
      <w:r>
        <w:rPr>
          <w:spacing w:val="-1"/>
          <w:w w:val="110"/>
        </w:rPr>
        <w:t xml:space="preserve"> </w:t>
      </w:r>
      <w:r>
        <w:rPr>
          <w:w w:val="110"/>
        </w:rPr>
        <w:t>(1989).</w:t>
      </w:r>
      <w:r>
        <w:rPr>
          <w:spacing w:val="30"/>
          <w:w w:val="110"/>
        </w:rPr>
        <w:t xml:space="preserve"> </w:t>
      </w:r>
      <w:r>
        <w:rPr>
          <w:w w:val="110"/>
        </w:rPr>
        <w:t>Can</w:t>
      </w:r>
      <w:r>
        <w:rPr>
          <w:spacing w:val="-1"/>
          <w:w w:val="110"/>
        </w:rPr>
        <w:t xml:space="preserve"> </w:t>
      </w:r>
      <w:r>
        <w:rPr>
          <w:w w:val="110"/>
        </w:rPr>
        <w:t>Maximal</w:t>
      </w:r>
      <w:r>
        <w:rPr>
          <w:spacing w:val="-1"/>
          <w:w w:val="110"/>
        </w:rPr>
        <w:t xml:space="preserve"> </w:t>
      </w:r>
      <w:proofErr w:type="spellStart"/>
      <w:r>
        <w:rPr>
          <w:w w:val="110"/>
        </w:rPr>
        <w:t>Cardiopul</w:t>
      </w:r>
      <w:proofErr w:type="spellEnd"/>
      <w:r>
        <w:rPr>
          <w:w w:val="110"/>
        </w:rPr>
        <w:t xml:space="preserve">- </w:t>
      </w:r>
      <w:proofErr w:type="spellStart"/>
      <w:r>
        <w:t>monary</w:t>
      </w:r>
      <w:proofErr w:type="spellEnd"/>
      <w:r>
        <w:t xml:space="preserve"> Capacity be Recognized by a Plateau in Oxygen Uptake?</w:t>
      </w:r>
      <w:r>
        <w:rPr>
          <w:spacing w:val="40"/>
        </w:rPr>
        <w:t xml:space="preserve"> </w:t>
      </w:r>
      <w:r>
        <w:rPr>
          <w:i/>
        </w:rPr>
        <w:t>Chest</w:t>
      </w:r>
      <w:r>
        <w:t xml:space="preserve">, </w:t>
      </w:r>
      <w:r>
        <w:rPr>
          <w:i/>
        </w:rPr>
        <w:t>96</w:t>
      </w:r>
      <w:r>
        <w:t xml:space="preserve">(6), 1312–1316. </w:t>
      </w:r>
      <w:hyperlink r:id="rId76">
        <w:r>
          <w:rPr>
            <w:color w:val="0000FF"/>
            <w:spacing w:val="-2"/>
            <w:w w:val="110"/>
          </w:rPr>
          <w:t>https://doi.org/10.1378/chest.96.6.1312</w:t>
        </w:r>
      </w:hyperlink>
    </w:p>
    <w:p w14:paraId="2D9E618B" w14:textId="77777777" w:rsidR="00B26A88" w:rsidRDefault="00000000">
      <w:pPr>
        <w:pStyle w:val="BodyText"/>
        <w:spacing w:before="1" w:line="256" w:lineRule="auto"/>
        <w:ind w:left="436" w:right="106" w:hanging="328"/>
        <w:jc w:val="both"/>
      </w:pPr>
      <w:r>
        <w:rPr>
          <w:w w:val="105"/>
        </w:rPr>
        <w:t>Myers, J., Walsh, D., Sullivan, M., and Froelicher, V. (1990).</w:t>
      </w:r>
      <w:r>
        <w:rPr>
          <w:spacing w:val="34"/>
          <w:w w:val="105"/>
        </w:rPr>
        <w:t xml:space="preserve"> </w:t>
      </w:r>
      <w:r>
        <w:rPr>
          <w:w w:val="105"/>
        </w:rPr>
        <w:t>Effect of sampling on variability and</w:t>
      </w:r>
      <w:r>
        <w:rPr>
          <w:spacing w:val="42"/>
          <w:w w:val="105"/>
        </w:rPr>
        <w:t xml:space="preserve"> </w:t>
      </w:r>
      <w:r>
        <w:rPr>
          <w:w w:val="105"/>
        </w:rPr>
        <w:t>plateau</w:t>
      </w:r>
      <w:r>
        <w:rPr>
          <w:spacing w:val="42"/>
          <w:w w:val="105"/>
        </w:rPr>
        <w:t xml:space="preserve"> </w:t>
      </w:r>
      <w:r>
        <w:rPr>
          <w:w w:val="105"/>
        </w:rPr>
        <w:t>in</w:t>
      </w:r>
      <w:r>
        <w:rPr>
          <w:spacing w:val="43"/>
          <w:w w:val="105"/>
        </w:rPr>
        <w:t xml:space="preserve"> </w:t>
      </w:r>
      <w:r>
        <w:rPr>
          <w:w w:val="105"/>
        </w:rPr>
        <w:t>oxygen</w:t>
      </w:r>
      <w:r>
        <w:rPr>
          <w:spacing w:val="41"/>
          <w:w w:val="105"/>
        </w:rPr>
        <w:t xml:space="preserve"> </w:t>
      </w:r>
      <w:r>
        <w:rPr>
          <w:w w:val="105"/>
        </w:rPr>
        <w:t>uptake.</w:t>
      </w:r>
      <w:r>
        <w:rPr>
          <w:spacing w:val="33"/>
          <w:w w:val="105"/>
        </w:rPr>
        <w:t xml:space="preserve">  </w:t>
      </w:r>
      <w:r>
        <w:rPr>
          <w:i/>
          <w:w w:val="105"/>
        </w:rPr>
        <w:t>Journal</w:t>
      </w:r>
      <w:r>
        <w:rPr>
          <w:i/>
          <w:spacing w:val="51"/>
          <w:w w:val="105"/>
        </w:rPr>
        <w:t xml:space="preserve"> </w:t>
      </w:r>
      <w:r>
        <w:rPr>
          <w:i/>
          <w:w w:val="105"/>
        </w:rPr>
        <w:t>of</w:t>
      </w:r>
      <w:r>
        <w:rPr>
          <w:i/>
          <w:spacing w:val="49"/>
          <w:w w:val="105"/>
        </w:rPr>
        <w:t xml:space="preserve"> </w:t>
      </w:r>
      <w:r>
        <w:rPr>
          <w:i/>
          <w:w w:val="105"/>
        </w:rPr>
        <w:t>Applied</w:t>
      </w:r>
      <w:r>
        <w:rPr>
          <w:i/>
          <w:spacing w:val="49"/>
          <w:w w:val="105"/>
        </w:rPr>
        <w:t xml:space="preserve"> </w:t>
      </w:r>
      <w:r>
        <w:rPr>
          <w:i/>
          <w:w w:val="105"/>
        </w:rPr>
        <w:t>Physiology</w:t>
      </w:r>
      <w:r>
        <w:rPr>
          <w:w w:val="105"/>
        </w:rPr>
        <w:t>,</w:t>
      </w:r>
      <w:r>
        <w:rPr>
          <w:spacing w:val="49"/>
          <w:w w:val="105"/>
        </w:rPr>
        <w:t xml:space="preserve"> </w:t>
      </w:r>
      <w:r>
        <w:rPr>
          <w:i/>
          <w:w w:val="105"/>
        </w:rPr>
        <w:t>68</w:t>
      </w:r>
      <w:r>
        <w:rPr>
          <w:w w:val="105"/>
        </w:rPr>
        <w:t>(1),</w:t>
      </w:r>
      <w:r>
        <w:rPr>
          <w:spacing w:val="49"/>
          <w:w w:val="105"/>
        </w:rPr>
        <w:t xml:space="preserve"> </w:t>
      </w:r>
      <w:r>
        <w:rPr>
          <w:w w:val="105"/>
        </w:rPr>
        <w:t>404–410.</w:t>
      </w:r>
      <w:r>
        <w:rPr>
          <w:spacing w:val="34"/>
          <w:w w:val="105"/>
        </w:rPr>
        <w:t xml:space="preserve">  </w:t>
      </w:r>
      <w:hyperlink r:id="rId77">
        <w:r>
          <w:rPr>
            <w:color w:val="0000FF"/>
            <w:spacing w:val="-2"/>
            <w:w w:val="105"/>
          </w:rPr>
          <w:t>https:</w:t>
        </w:r>
      </w:hyperlink>
    </w:p>
    <w:p w14:paraId="3010DF59" w14:textId="77777777" w:rsidR="00B26A88" w:rsidRDefault="00000000">
      <w:pPr>
        <w:pStyle w:val="BodyText"/>
        <w:spacing w:before="1"/>
        <w:ind w:left="436"/>
      </w:pPr>
      <w:hyperlink r:id="rId78">
        <w:r>
          <w:rPr>
            <w:color w:val="0000FF"/>
            <w:spacing w:val="-2"/>
            <w:w w:val="110"/>
          </w:rPr>
          <w:t>//doi.org/10.1152/jappl.1990.68.1.404</w:t>
        </w:r>
      </w:hyperlink>
    </w:p>
    <w:p w14:paraId="1255289C" w14:textId="77777777" w:rsidR="00B26A88" w:rsidRDefault="00000000">
      <w:pPr>
        <w:tabs>
          <w:tab w:val="left" w:pos="1804"/>
        </w:tabs>
        <w:spacing w:before="18" w:line="256" w:lineRule="auto"/>
        <w:ind w:left="436" w:right="117" w:hanging="328"/>
      </w:pPr>
      <w:r>
        <w:rPr>
          <w:w w:val="110"/>
        </w:rPr>
        <w:t>NCBI.</w:t>
      </w:r>
      <w:r>
        <w:rPr>
          <w:spacing w:val="40"/>
          <w:w w:val="110"/>
        </w:rPr>
        <w:t xml:space="preserve"> </w:t>
      </w:r>
      <w:r>
        <w:rPr>
          <w:w w:val="110"/>
        </w:rPr>
        <w:t>(2021).</w:t>
      </w:r>
      <w:r>
        <w:tab/>
      </w:r>
      <w:r>
        <w:rPr>
          <w:i/>
          <w:w w:val="110"/>
        </w:rPr>
        <w:t>ID</w:t>
      </w:r>
      <w:r>
        <w:rPr>
          <w:i/>
          <w:spacing w:val="40"/>
          <w:w w:val="110"/>
        </w:rPr>
        <w:t xml:space="preserve"> </w:t>
      </w:r>
      <w:r>
        <w:rPr>
          <w:i/>
          <w:w w:val="110"/>
        </w:rPr>
        <w:t>converter</w:t>
      </w:r>
      <w:r>
        <w:rPr>
          <w:i/>
          <w:spacing w:val="40"/>
          <w:w w:val="110"/>
        </w:rPr>
        <w:t xml:space="preserve"> </w:t>
      </w:r>
      <w:r>
        <w:rPr>
          <w:i/>
          <w:w w:val="110"/>
        </w:rPr>
        <w:t>API</w:t>
      </w:r>
      <w:r>
        <w:rPr>
          <w:i/>
          <w:spacing w:val="40"/>
          <w:w w:val="110"/>
        </w:rPr>
        <w:t xml:space="preserve"> </w:t>
      </w:r>
      <w:r>
        <w:rPr>
          <w:i/>
          <w:w w:val="110"/>
        </w:rPr>
        <w:t>-</w:t>
      </w:r>
      <w:r>
        <w:rPr>
          <w:i/>
          <w:spacing w:val="40"/>
          <w:w w:val="110"/>
        </w:rPr>
        <w:t xml:space="preserve"> </w:t>
      </w:r>
      <w:r>
        <w:rPr>
          <w:i/>
          <w:w w:val="110"/>
        </w:rPr>
        <w:t>PMC</w:t>
      </w:r>
      <w:r>
        <w:rPr>
          <w:w w:val="110"/>
        </w:rPr>
        <w:t>.</w:t>
      </w:r>
      <w:r>
        <w:rPr>
          <w:spacing w:val="40"/>
          <w:w w:val="110"/>
        </w:rPr>
        <w:t xml:space="preserve"> </w:t>
      </w:r>
      <w:hyperlink r:id="rId79">
        <w:r>
          <w:rPr>
            <w:color w:val="0000FF"/>
            <w:w w:val="110"/>
          </w:rPr>
          <w:t>https://www.ncbi.nlm.nih.gov/pmc/tools/id-</w:t>
        </w:r>
      </w:hyperlink>
      <w:r>
        <w:rPr>
          <w:color w:val="0000FF"/>
          <w:w w:val="110"/>
        </w:rPr>
        <w:t xml:space="preserve"> </w:t>
      </w:r>
      <w:hyperlink r:id="rId80">
        <w:r>
          <w:rPr>
            <w:color w:val="0000FF"/>
            <w:spacing w:val="-2"/>
            <w:w w:val="110"/>
          </w:rPr>
          <w:t>converter-</w:t>
        </w:r>
        <w:proofErr w:type="spellStart"/>
        <w:r>
          <w:rPr>
            <w:color w:val="0000FF"/>
            <w:spacing w:val="-2"/>
            <w:w w:val="110"/>
          </w:rPr>
          <w:t>api</w:t>
        </w:r>
        <w:proofErr w:type="spellEnd"/>
        <w:r>
          <w:rPr>
            <w:color w:val="0000FF"/>
            <w:spacing w:val="-2"/>
            <w:w w:val="110"/>
          </w:rPr>
          <w:t>/</w:t>
        </w:r>
      </w:hyperlink>
    </w:p>
    <w:p w14:paraId="6803A2E4" w14:textId="77777777" w:rsidR="00B26A88" w:rsidRDefault="00000000">
      <w:pPr>
        <w:pStyle w:val="BodyText"/>
        <w:ind w:left="109"/>
      </w:pPr>
      <w:r>
        <w:rPr>
          <w:w w:val="105"/>
        </w:rPr>
        <w:t>Open</w:t>
      </w:r>
      <w:r>
        <w:rPr>
          <w:spacing w:val="22"/>
          <w:w w:val="105"/>
        </w:rPr>
        <w:t xml:space="preserve"> </w:t>
      </w:r>
      <w:r>
        <w:rPr>
          <w:w w:val="105"/>
        </w:rPr>
        <w:t>Science</w:t>
      </w:r>
      <w:r>
        <w:rPr>
          <w:spacing w:val="21"/>
          <w:w w:val="105"/>
        </w:rPr>
        <w:t xml:space="preserve"> </w:t>
      </w:r>
      <w:r>
        <w:rPr>
          <w:w w:val="105"/>
        </w:rPr>
        <w:t>Collaboration.</w:t>
      </w:r>
      <w:r>
        <w:rPr>
          <w:spacing w:val="58"/>
          <w:w w:val="105"/>
        </w:rPr>
        <w:t xml:space="preserve"> </w:t>
      </w:r>
      <w:r>
        <w:rPr>
          <w:w w:val="105"/>
        </w:rPr>
        <w:t>(2015).</w:t>
      </w:r>
      <w:r>
        <w:rPr>
          <w:spacing w:val="57"/>
          <w:w w:val="105"/>
        </w:rPr>
        <w:t xml:space="preserve"> </w:t>
      </w:r>
      <w:r>
        <w:rPr>
          <w:w w:val="105"/>
        </w:rPr>
        <w:t>Estimating</w:t>
      </w:r>
      <w:r>
        <w:rPr>
          <w:spacing w:val="22"/>
          <w:w w:val="105"/>
        </w:rPr>
        <w:t xml:space="preserve"> </w:t>
      </w:r>
      <w:r>
        <w:rPr>
          <w:w w:val="105"/>
        </w:rPr>
        <w:t>the</w:t>
      </w:r>
      <w:r>
        <w:rPr>
          <w:spacing w:val="21"/>
          <w:w w:val="105"/>
        </w:rPr>
        <w:t xml:space="preserve"> </w:t>
      </w:r>
      <w:r>
        <w:rPr>
          <w:w w:val="105"/>
        </w:rPr>
        <w:t>reproducibility</w:t>
      </w:r>
      <w:r>
        <w:rPr>
          <w:spacing w:val="22"/>
          <w:w w:val="105"/>
        </w:rPr>
        <w:t xml:space="preserve"> </w:t>
      </w:r>
      <w:r>
        <w:rPr>
          <w:w w:val="105"/>
        </w:rPr>
        <w:t>of</w:t>
      </w:r>
      <w:r>
        <w:rPr>
          <w:spacing w:val="21"/>
          <w:w w:val="105"/>
        </w:rPr>
        <w:t xml:space="preserve"> </w:t>
      </w:r>
      <w:r>
        <w:rPr>
          <w:w w:val="105"/>
        </w:rPr>
        <w:t>psychological</w:t>
      </w:r>
      <w:r>
        <w:rPr>
          <w:spacing w:val="22"/>
          <w:w w:val="105"/>
        </w:rPr>
        <w:t xml:space="preserve"> </w:t>
      </w:r>
      <w:r>
        <w:rPr>
          <w:spacing w:val="-2"/>
          <w:w w:val="105"/>
        </w:rPr>
        <w:t>science.</w:t>
      </w:r>
    </w:p>
    <w:p w14:paraId="6E8CE3D6" w14:textId="77777777" w:rsidR="00B26A88" w:rsidRDefault="00000000">
      <w:pPr>
        <w:pStyle w:val="BodyText"/>
        <w:spacing w:before="18"/>
        <w:ind w:left="436"/>
      </w:pPr>
      <w:r>
        <w:rPr>
          <w:i/>
          <w:w w:val="105"/>
        </w:rPr>
        <w:t>Science</w:t>
      </w:r>
      <w:r>
        <w:rPr>
          <w:w w:val="105"/>
        </w:rPr>
        <w:t>,</w:t>
      </w:r>
      <w:r>
        <w:rPr>
          <w:spacing w:val="13"/>
          <w:w w:val="105"/>
        </w:rPr>
        <w:t xml:space="preserve"> </w:t>
      </w:r>
      <w:r>
        <w:rPr>
          <w:i/>
          <w:w w:val="105"/>
        </w:rPr>
        <w:t>349</w:t>
      </w:r>
      <w:r>
        <w:rPr>
          <w:w w:val="105"/>
        </w:rPr>
        <w:t>(6251),</w:t>
      </w:r>
      <w:r>
        <w:rPr>
          <w:spacing w:val="13"/>
          <w:w w:val="105"/>
        </w:rPr>
        <w:t xml:space="preserve"> </w:t>
      </w:r>
      <w:r>
        <w:rPr>
          <w:w w:val="105"/>
        </w:rPr>
        <w:t>aac4716.</w:t>
      </w:r>
      <w:r>
        <w:rPr>
          <w:spacing w:val="38"/>
          <w:w w:val="105"/>
        </w:rPr>
        <w:t xml:space="preserve"> </w:t>
      </w:r>
      <w:hyperlink r:id="rId81">
        <w:r>
          <w:rPr>
            <w:color w:val="0000FF"/>
            <w:spacing w:val="-2"/>
            <w:w w:val="105"/>
          </w:rPr>
          <w:t>https://doi.org/10.1126/science.aac4716</w:t>
        </w:r>
      </w:hyperlink>
    </w:p>
    <w:p w14:paraId="2E0D6EDF" w14:textId="77777777" w:rsidR="00B26A88" w:rsidRDefault="00000000">
      <w:pPr>
        <w:pStyle w:val="BodyText"/>
        <w:spacing w:before="18" w:line="256" w:lineRule="auto"/>
        <w:ind w:left="436" w:right="107" w:hanging="328"/>
        <w:jc w:val="both"/>
      </w:pPr>
      <w:r>
        <w:rPr>
          <w:w w:val="110"/>
        </w:rPr>
        <w:t>Orr, G. W., Green, H. J., Hughson, R. L., and Bennett, G. W. (1982).</w:t>
      </w:r>
      <w:r>
        <w:rPr>
          <w:spacing w:val="40"/>
          <w:w w:val="110"/>
        </w:rPr>
        <w:t xml:space="preserve"> </w:t>
      </w:r>
      <w:r>
        <w:rPr>
          <w:w w:val="110"/>
        </w:rPr>
        <w:t>A computer linear regression</w:t>
      </w:r>
      <w:r>
        <w:rPr>
          <w:spacing w:val="-12"/>
          <w:w w:val="110"/>
        </w:rPr>
        <w:t xml:space="preserve"> </w:t>
      </w:r>
      <w:r>
        <w:rPr>
          <w:w w:val="110"/>
        </w:rPr>
        <w:t>model</w:t>
      </w:r>
      <w:r>
        <w:rPr>
          <w:spacing w:val="-12"/>
          <w:w w:val="110"/>
        </w:rPr>
        <w:t xml:space="preserve"> </w:t>
      </w:r>
      <w:r>
        <w:rPr>
          <w:w w:val="110"/>
        </w:rPr>
        <w:t>to</w:t>
      </w:r>
      <w:r>
        <w:rPr>
          <w:spacing w:val="-12"/>
          <w:w w:val="110"/>
        </w:rPr>
        <w:t xml:space="preserve"> </w:t>
      </w:r>
      <w:r>
        <w:rPr>
          <w:w w:val="110"/>
        </w:rPr>
        <w:t>determine</w:t>
      </w:r>
      <w:r>
        <w:rPr>
          <w:spacing w:val="-12"/>
          <w:w w:val="110"/>
        </w:rPr>
        <w:t xml:space="preserve"> </w:t>
      </w:r>
      <w:r>
        <w:rPr>
          <w:w w:val="110"/>
        </w:rPr>
        <w:t>ventilatory</w:t>
      </w:r>
      <w:r>
        <w:rPr>
          <w:spacing w:val="-12"/>
          <w:w w:val="110"/>
        </w:rPr>
        <w:t xml:space="preserve"> </w:t>
      </w:r>
      <w:r>
        <w:rPr>
          <w:w w:val="110"/>
        </w:rPr>
        <w:t>anaerobic</w:t>
      </w:r>
      <w:r>
        <w:rPr>
          <w:spacing w:val="-12"/>
          <w:w w:val="110"/>
        </w:rPr>
        <w:t xml:space="preserve"> </w:t>
      </w:r>
      <w:r>
        <w:rPr>
          <w:w w:val="110"/>
        </w:rPr>
        <w:t>threshold.</w:t>
      </w:r>
      <w:r>
        <w:rPr>
          <w:spacing w:val="10"/>
          <w:w w:val="110"/>
        </w:rPr>
        <w:t xml:space="preserve"> </w:t>
      </w:r>
      <w:r>
        <w:rPr>
          <w:i/>
          <w:w w:val="110"/>
        </w:rPr>
        <w:t>Journal</w:t>
      </w:r>
      <w:r>
        <w:rPr>
          <w:i/>
          <w:spacing w:val="-9"/>
          <w:w w:val="110"/>
        </w:rPr>
        <w:t xml:space="preserve"> </w:t>
      </w:r>
      <w:r>
        <w:rPr>
          <w:i/>
          <w:w w:val="110"/>
        </w:rPr>
        <w:t>of</w:t>
      </w:r>
      <w:r>
        <w:rPr>
          <w:i/>
          <w:spacing w:val="-9"/>
          <w:w w:val="110"/>
        </w:rPr>
        <w:t xml:space="preserve"> </w:t>
      </w:r>
      <w:r>
        <w:rPr>
          <w:i/>
          <w:w w:val="110"/>
        </w:rPr>
        <w:t>Applied</w:t>
      </w:r>
      <w:r>
        <w:rPr>
          <w:i/>
          <w:spacing w:val="-9"/>
          <w:w w:val="110"/>
        </w:rPr>
        <w:t xml:space="preserve"> </w:t>
      </w:r>
      <w:proofErr w:type="spellStart"/>
      <w:r>
        <w:rPr>
          <w:i/>
          <w:w w:val="110"/>
        </w:rPr>
        <w:t>Physi</w:t>
      </w:r>
      <w:proofErr w:type="spellEnd"/>
      <w:r>
        <w:rPr>
          <w:i/>
          <w:w w:val="110"/>
        </w:rPr>
        <w:t>- ology</w:t>
      </w:r>
      <w:r>
        <w:rPr>
          <w:w w:val="110"/>
        </w:rPr>
        <w:t>,</w:t>
      </w:r>
      <w:r>
        <w:rPr>
          <w:spacing w:val="-13"/>
          <w:w w:val="110"/>
        </w:rPr>
        <w:t xml:space="preserve"> </w:t>
      </w:r>
      <w:r>
        <w:rPr>
          <w:i/>
          <w:w w:val="110"/>
        </w:rPr>
        <w:t>52</w:t>
      </w:r>
      <w:r>
        <w:rPr>
          <w:w w:val="110"/>
        </w:rPr>
        <w:t>(5),</w:t>
      </w:r>
      <w:r>
        <w:rPr>
          <w:spacing w:val="-13"/>
          <w:w w:val="110"/>
        </w:rPr>
        <w:t xml:space="preserve"> </w:t>
      </w:r>
      <w:r>
        <w:rPr>
          <w:w w:val="110"/>
        </w:rPr>
        <w:t>1349–1352.</w:t>
      </w:r>
      <w:r>
        <w:rPr>
          <w:spacing w:val="4"/>
          <w:w w:val="110"/>
        </w:rPr>
        <w:t xml:space="preserve"> </w:t>
      </w:r>
      <w:hyperlink r:id="rId82">
        <w:r>
          <w:rPr>
            <w:color w:val="0000FF"/>
            <w:w w:val="110"/>
          </w:rPr>
          <w:t>https://doi.org/10.1152/jappl.1982.52.5.1349</w:t>
        </w:r>
      </w:hyperlink>
    </w:p>
    <w:p w14:paraId="54632AAA" w14:textId="77777777" w:rsidR="00B26A88" w:rsidRDefault="00B26A88">
      <w:pPr>
        <w:spacing w:line="256" w:lineRule="auto"/>
        <w:jc w:val="both"/>
        <w:sectPr w:rsidR="00B26A88">
          <w:pgSz w:w="12240" w:h="15840"/>
          <w:pgMar w:top="1340" w:right="1560" w:bottom="2080" w:left="1560" w:header="0" w:footer="1877" w:gutter="0"/>
          <w:cols w:space="720"/>
        </w:sectPr>
      </w:pPr>
    </w:p>
    <w:p w14:paraId="7B68AACC" w14:textId="77777777" w:rsidR="00B26A88" w:rsidRDefault="00000000">
      <w:pPr>
        <w:pStyle w:val="BodyText"/>
        <w:spacing w:before="113" w:line="256" w:lineRule="auto"/>
        <w:ind w:left="436" w:right="107" w:hanging="328"/>
        <w:jc w:val="both"/>
      </w:pPr>
      <w:r>
        <w:rPr>
          <w:w w:val="110"/>
        </w:rPr>
        <w:lastRenderedPageBreak/>
        <w:t xml:space="preserve">Pedregosa, F., </w:t>
      </w:r>
      <w:proofErr w:type="spellStart"/>
      <w:r>
        <w:rPr>
          <w:w w:val="110"/>
        </w:rPr>
        <w:t>Varoquaux</w:t>
      </w:r>
      <w:proofErr w:type="spellEnd"/>
      <w:r>
        <w:rPr>
          <w:w w:val="110"/>
        </w:rPr>
        <w:t xml:space="preserve">, G., </w:t>
      </w:r>
      <w:proofErr w:type="spellStart"/>
      <w:r>
        <w:rPr>
          <w:w w:val="110"/>
        </w:rPr>
        <w:t>Gramfort</w:t>
      </w:r>
      <w:proofErr w:type="spellEnd"/>
      <w:r>
        <w:rPr>
          <w:w w:val="110"/>
        </w:rPr>
        <w:t xml:space="preserve">, A., Michel, V., Thirion, B., Grisel, O., Blondel, M., </w:t>
      </w:r>
      <w:proofErr w:type="spellStart"/>
      <w:r>
        <w:rPr>
          <w:w w:val="110"/>
        </w:rPr>
        <w:t>Prettenhofer</w:t>
      </w:r>
      <w:proofErr w:type="spellEnd"/>
      <w:r>
        <w:rPr>
          <w:w w:val="110"/>
        </w:rPr>
        <w:t xml:space="preserve">, P., Weiss, R., Dubourg, V., Vanderplas, J., Passos, A., </w:t>
      </w:r>
      <w:proofErr w:type="spellStart"/>
      <w:r>
        <w:rPr>
          <w:w w:val="110"/>
        </w:rPr>
        <w:t>Cournapeau</w:t>
      </w:r>
      <w:proofErr w:type="spellEnd"/>
      <w:r>
        <w:rPr>
          <w:w w:val="110"/>
        </w:rPr>
        <w:t>, D.,</w:t>
      </w:r>
      <w:r>
        <w:rPr>
          <w:spacing w:val="-10"/>
          <w:w w:val="110"/>
        </w:rPr>
        <w:t xml:space="preserve"> </w:t>
      </w:r>
      <w:r>
        <w:rPr>
          <w:w w:val="110"/>
        </w:rPr>
        <w:t>Brucher,</w:t>
      </w:r>
      <w:r>
        <w:rPr>
          <w:spacing w:val="-10"/>
          <w:w w:val="110"/>
        </w:rPr>
        <w:t xml:space="preserve"> </w:t>
      </w:r>
      <w:r>
        <w:rPr>
          <w:w w:val="110"/>
        </w:rPr>
        <w:t>M.,</w:t>
      </w:r>
      <w:r>
        <w:rPr>
          <w:spacing w:val="-10"/>
          <w:w w:val="110"/>
        </w:rPr>
        <w:t xml:space="preserve"> </w:t>
      </w:r>
      <w:r>
        <w:rPr>
          <w:w w:val="110"/>
        </w:rPr>
        <w:t>Perrot,</w:t>
      </w:r>
      <w:r>
        <w:rPr>
          <w:spacing w:val="-10"/>
          <w:w w:val="110"/>
        </w:rPr>
        <w:t xml:space="preserve"> </w:t>
      </w:r>
      <w:r>
        <w:rPr>
          <w:w w:val="110"/>
        </w:rPr>
        <w:t>M.,</w:t>
      </w:r>
      <w:r>
        <w:rPr>
          <w:spacing w:val="-9"/>
          <w:w w:val="110"/>
        </w:rPr>
        <w:t xml:space="preserve"> </w:t>
      </w:r>
      <w:r>
        <w:rPr>
          <w:w w:val="110"/>
        </w:rPr>
        <w:t>and</w:t>
      </w:r>
      <w:r>
        <w:rPr>
          <w:spacing w:val="-10"/>
          <w:w w:val="110"/>
        </w:rPr>
        <w:t xml:space="preserve"> </w:t>
      </w:r>
      <w:proofErr w:type="spellStart"/>
      <w:r>
        <w:rPr>
          <w:w w:val="110"/>
        </w:rPr>
        <w:t>Duchesnay</w:t>
      </w:r>
      <w:proofErr w:type="spellEnd"/>
      <w:r>
        <w:rPr>
          <w:w w:val="110"/>
        </w:rPr>
        <w:t>,</w:t>
      </w:r>
      <w:r>
        <w:rPr>
          <w:spacing w:val="-10"/>
          <w:w w:val="110"/>
        </w:rPr>
        <w:t xml:space="preserve"> </w:t>
      </w:r>
      <w:r>
        <w:rPr>
          <w:w w:val="110"/>
        </w:rPr>
        <w:t>E.</w:t>
      </w:r>
      <w:r>
        <w:rPr>
          <w:spacing w:val="-10"/>
          <w:w w:val="110"/>
        </w:rPr>
        <w:t xml:space="preserve"> </w:t>
      </w:r>
      <w:r>
        <w:rPr>
          <w:w w:val="110"/>
        </w:rPr>
        <w:t>(2011). Scikit-learn: Machine</w:t>
      </w:r>
      <w:r>
        <w:rPr>
          <w:spacing w:val="-10"/>
          <w:w w:val="110"/>
        </w:rPr>
        <w:t xml:space="preserve"> </w:t>
      </w:r>
      <w:r>
        <w:rPr>
          <w:w w:val="110"/>
        </w:rPr>
        <w:t>learning</w:t>
      </w:r>
      <w:r>
        <w:rPr>
          <w:spacing w:val="-10"/>
          <w:w w:val="110"/>
        </w:rPr>
        <w:t xml:space="preserve"> </w:t>
      </w:r>
      <w:r>
        <w:rPr>
          <w:w w:val="110"/>
        </w:rPr>
        <w:t>in python.</w:t>
      </w:r>
      <w:r>
        <w:rPr>
          <w:spacing w:val="7"/>
          <w:w w:val="110"/>
        </w:rPr>
        <w:t xml:space="preserve"> </w:t>
      </w:r>
      <w:r>
        <w:rPr>
          <w:i/>
          <w:w w:val="110"/>
        </w:rPr>
        <w:t>Journal</w:t>
      </w:r>
      <w:r>
        <w:rPr>
          <w:i/>
          <w:spacing w:val="-7"/>
          <w:w w:val="110"/>
        </w:rPr>
        <w:t xml:space="preserve"> </w:t>
      </w:r>
      <w:r>
        <w:rPr>
          <w:i/>
          <w:w w:val="110"/>
        </w:rPr>
        <w:t>of</w:t>
      </w:r>
      <w:r>
        <w:rPr>
          <w:i/>
          <w:spacing w:val="-6"/>
          <w:w w:val="110"/>
        </w:rPr>
        <w:t xml:space="preserve"> </w:t>
      </w:r>
      <w:r>
        <w:rPr>
          <w:i/>
          <w:w w:val="110"/>
        </w:rPr>
        <w:t>Machine</w:t>
      </w:r>
      <w:r>
        <w:rPr>
          <w:i/>
          <w:spacing w:val="-6"/>
          <w:w w:val="110"/>
        </w:rPr>
        <w:t xml:space="preserve"> </w:t>
      </w:r>
      <w:r>
        <w:rPr>
          <w:i/>
          <w:w w:val="110"/>
        </w:rPr>
        <w:t>Learning</w:t>
      </w:r>
      <w:r>
        <w:rPr>
          <w:i/>
          <w:spacing w:val="-7"/>
          <w:w w:val="110"/>
        </w:rPr>
        <w:t xml:space="preserve"> </w:t>
      </w:r>
      <w:r>
        <w:rPr>
          <w:i/>
          <w:w w:val="110"/>
        </w:rPr>
        <w:t>Research</w:t>
      </w:r>
      <w:r>
        <w:rPr>
          <w:w w:val="110"/>
        </w:rPr>
        <w:t>,</w:t>
      </w:r>
      <w:r>
        <w:rPr>
          <w:spacing w:val="-10"/>
          <w:w w:val="110"/>
        </w:rPr>
        <w:t xml:space="preserve"> </w:t>
      </w:r>
      <w:r>
        <w:rPr>
          <w:i/>
          <w:w w:val="110"/>
        </w:rPr>
        <w:t>12</w:t>
      </w:r>
      <w:r>
        <w:rPr>
          <w:w w:val="110"/>
        </w:rPr>
        <w:t>,</w:t>
      </w:r>
      <w:r>
        <w:rPr>
          <w:spacing w:val="-10"/>
          <w:w w:val="110"/>
        </w:rPr>
        <w:t xml:space="preserve"> </w:t>
      </w:r>
      <w:r>
        <w:rPr>
          <w:w w:val="110"/>
        </w:rPr>
        <w:t>28252830.</w:t>
      </w:r>
    </w:p>
    <w:p w14:paraId="796D5BA7" w14:textId="77777777" w:rsidR="00B26A88" w:rsidRDefault="00000000">
      <w:pPr>
        <w:spacing w:before="2" w:line="256" w:lineRule="auto"/>
        <w:ind w:left="436" w:right="107" w:hanging="328"/>
        <w:jc w:val="both"/>
      </w:pPr>
      <w:r>
        <w:rPr>
          <w:w w:val="110"/>
        </w:rPr>
        <w:t>Pescatello, L. S. (2014).</w:t>
      </w:r>
      <w:r>
        <w:rPr>
          <w:spacing w:val="40"/>
          <w:w w:val="110"/>
        </w:rPr>
        <w:t xml:space="preserve"> </w:t>
      </w:r>
      <w:r>
        <w:rPr>
          <w:i/>
          <w:w w:val="110"/>
        </w:rPr>
        <w:t xml:space="preserve">ACSM’s guidelines for exercise testing and prescription </w:t>
      </w:r>
      <w:r>
        <w:rPr>
          <w:w w:val="110"/>
        </w:rPr>
        <w:t>(L. S. Pescatello, Ed.; 9th ed).</w:t>
      </w:r>
      <w:r>
        <w:rPr>
          <w:spacing w:val="29"/>
          <w:w w:val="110"/>
        </w:rPr>
        <w:t xml:space="preserve"> </w:t>
      </w:r>
      <w:r>
        <w:rPr>
          <w:w w:val="110"/>
        </w:rPr>
        <w:t>Wolters Kluwer/Lippincott Williams &amp; Wilkins Health.</w:t>
      </w:r>
    </w:p>
    <w:p w14:paraId="73620622" w14:textId="77777777" w:rsidR="00B26A88" w:rsidRDefault="00000000">
      <w:pPr>
        <w:pStyle w:val="BodyText"/>
        <w:spacing w:line="256" w:lineRule="auto"/>
        <w:ind w:left="436" w:right="106" w:hanging="328"/>
        <w:jc w:val="both"/>
      </w:pPr>
      <w:r>
        <w:rPr>
          <w:w w:val="105"/>
        </w:rPr>
        <w:t xml:space="preserve">Peters, M. D. J., Marnie, C., </w:t>
      </w:r>
      <w:proofErr w:type="spellStart"/>
      <w:r>
        <w:rPr>
          <w:w w:val="105"/>
        </w:rPr>
        <w:t>Tricco</w:t>
      </w:r>
      <w:proofErr w:type="spellEnd"/>
      <w:r>
        <w:rPr>
          <w:w w:val="105"/>
        </w:rPr>
        <w:t>, A. C., Pollock, D., Munn, Z., Alexander, L., McInerney,</w:t>
      </w:r>
      <w:r>
        <w:rPr>
          <w:spacing w:val="80"/>
          <w:w w:val="105"/>
        </w:rPr>
        <w:t xml:space="preserve"> </w:t>
      </w:r>
      <w:r>
        <w:rPr>
          <w:w w:val="105"/>
        </w:rPr>
        <w:t>P., Godfrey, C. M., and Khalil, H. (2020).</w:t>
      </w:r>
      <w:r>
        <w:rPr>
          <w:spacing w:val="40"/>
          <w:w w:val="105"/>
        </w:rPr>
        <w:t xml:space="preserve"> </w:t>
      </w:r>
      <w:r>
        <w:rPr>
          <w:w w:val="105"/>
        </w:rPr>
        <w:t>Updated methodological guidance for the</w:t>
      </w:r>
      <w:r>
        <w:rPr>
          <w:spacing w:val="40"/>
          <w:w w:val="105"/>
        </w:rPr>
        <w:t xml:space="preserve"> </w:t>
      </w:r>
      <w:r>
        <w:rPr>
          <w:w w:val="105"/>
        </w:rPr>
        <w:t xml:space="preserve">conduct of scoping reviews. </w:t>
      </w:r>
      <w:r>
        <w:rPr>
          <w:i/>
          <w:w w:val="105"/>
        </w:rPr>
        <w:t>JBI Evidence Synthesis</w:t>
      </w:r>
      <w:r>
        <w:rPr>
          <w:w w:val="105"/>
        </w:rPr>
        <w:t xml:space="preserve">, </w:t>
      </w:r>
      <w:r>
        <w:rPr>
          <w:i/>
          <w:w w:val="105"/>
        </w:rPr>
        <w:t>18</w:t>
      </w:r>
      <w:r>
        <w:rPr>
          <w:w w:val="105"/>
        </w:rPr>
        <w:t xml:space="preserve">(10), 2119–2126. </w:t>
      </w:r>
      <w:hyperlink r:id="rId83">
        <w:r>
          <w:rPr>
            <w:color w:val="0000FF"/>
            <w:w w:val="105"/>
          </w:rPr>
          <w:t>https://doi.org/</w:t>
        </w:r>
      </w:hyperlink>
      <w:r>
        <w:rPr>
          <w:color w:val="0000FF"/>
          <w:w w:val="105"/>
        </w:rPr>
        <w:t xml:space="preserve"> </w:t>
      </w:r>
      <w:hyperlink r:id="rId84">
        <w:r>
          <w:rPr>
            <w:color w:val="0000FF"/>
            <w:spacing w:val="-2"/>
            <w:w w:val="105"/>
          </w:rPr>
          <w:t>10.11124/JBIES-20-00167</w:t>
        </w:r>
      </w:hyperlink>
    </w:p>
    <w:p w14:paraId="129238EC" w14:textId="77777777" w:rsidR="00B26A88" w:rsidRDefault="00000000">
      <w:pPr>
        <w:pStyle w:val="BodyText"/>
        <w:spacing w:before="1" w:line="256" w:lineRule="auto"/>
        <w:ind w:left="436" w:right="107" w:hanging="328"/>
        <w:jc w:val="both"/>
      </w:pPr>
      <w:r>
        <w:rPr>
          <w:w w:val="110"/>
        </w:rPr>
        <w:t>Pollock, M. L., Bohannon, R. L., Cooper, K. H., Ayres, J. J., Ward, A., White, S. R., and Linnerud, A. C. (1976).</w:t>
      </w:r>
      <w:r>
        <w:rPr>
          <w:spacing w:val="36"/>
          <w:w w:val="110"/>
        </w:rPr>
        <w:t xml:space="preserve"> </w:t>
      </w:r>
      <w:r>
        <w:rPr>
          <w:w w:val="110"/>
        </w:rPr>
        <w:t>A comparative analysis of four protocols for maximal treadmill stress testing.</w:t>
      </w:r>
      <w:r>
        <w:rPr>
          <w:spacing w:val="40"/>
          <w:w w:val="110"/>
        </w:rPr>
        <w:t xml:space="preserve"> </w:t>
      </w:r>
      <w:r>
        <w:rPr>
          <w:i/>
          <w:w w:val="110"/>
        </w:rPr>
        <w:t>American Heart Journal</w:t>
      </w:r>
      <w:r>
        <w:rPr>
          <w:w w:val="110"/>
        </w:rPr>
        <w:t xml:space="preserve">, </w:t>
      </w:r>
      <w:r>
        <w:rPr>
          <w:i/>
          <w:w w:val="110"/>
        </w:rPr>
        <w:t>92</w:t>
      </w:r>
      <w:r>
        <w:rPr>
          <w:w w:val="110"/>
        </w:rPr>
        <w:t>(1), 39–46.</w:t>
      </w:r>
      <w:r>
        <w:rPr>
          <w:spacing w:val="40"/>
          <w:w w:val="110"/>
        </w:rPr>
        <w:t xml:space="preserve"> </w:t>
      </w:r>
      <w:hyperlink r:id="rId85">
        <w:r>
          <w:rPr>
            <w:color w:val="0000FF"/>
            <w:w w:val="110"/>
          </w:rPr>
          <w:t>https://doi.org/10.1016/S0002-</w:t>
        </w:r>
      </w:hyperlink>
      <w:r>
        <w:rPr>
          <w:color w:val="0000FF"/>
          <w:w w:val="110"/>
        </w:rPr>
        <w:t xml:space="preserve"> </w:t>
      </w:r>
      <w:hyperlink r:id="rId86">
        <w:r>
          <w:rPr>
            <w:color w:val="0000FF"/>
            <w:spacing w:val="-2"/>
            <w:w w:val="110"/>
          </w:rPr>
          <w:t>8703(76)80401-2</w:t>
        </w:r>
      </w:hyperlink>
    </w:p>
    <w:p w14:paraId="0E9E5EE0" w14:textId="77777777" w:rsidR="00B26A88" w:rsidRDefault="00000000">
      <w:pPr>
        <w:pStyle w:val="BodyText"/>
        <w:spacing w:before="2" w:line="256" w:lineRule="auto"/>
        <w:ind w:left="436" w:right="107" w:hanging="328"/>
        <w:jc w:val="both"/>
      </w:pPr>
      <w:r>
        <w:rPr>
          <w:w w:val="105"/>
        </w:rPr>
        <w:t>Pollock, M. L., Foster, C., Schmidt, D., Hellman, C., Linnerud, A., and Ward, A. (1982). Comparative analysis of physiologic responses to three different maximal graded exercise test protocols in healthy women.</w:t>
      </w:r>
      <w:r>
        <w:rPr>
          <w:spacing w:val="40"/>
          <w:w w:val="105"/>
        </w:rPr>
        <w:t xml:space="preserve"> </w:t>
      </w:r>
      <w:r>
        <w:rPr>
          <w:i/>
          <w:w w:val="105"/>
        </w:rPr>
        <w:t>American</w:t>
      </w:r>
      <w:r>
        <w:rPr>
          <w:i/>
          <w:spacing w:val="40"/>
          <w:w w:val="105"/>
        </w:rPr>
        <w:t xml:space="preserve"> </w:t>
      </w:r>
      <w:r>
        <w:rPr>
          <w:i/>
          <w:w w:val="105"/>
        </w:rPr>
        <w:t>Heart</w:t>
      </w:r>
      <w:r>
        <w:rPr>
          <w:i/>
          <w:spacing w:val="40"/>
          <w:w w:val="105"/>
        </w:rPr>
        <w:t xml:space="preserve"> </w:t>
      </w:r>
      <w:r>
        <w:rPr>
          <w:i/>
          <w:w w:val="105"/>
        </w:rPr>
        <w:t>Journal</w:t>
      </w:r>
      <w:r>
        <w:rPr>
          <w:w w:val="105"/>
        </w:rPr>
        <w:t xml:space="preserve">, </w:t>
      </w:r>
      <w:r>
        <w:rPr>
          <w:i/>
          <w:w w:val="105"/>
        </w:rPr>
        <w:t>103</w:t>
      </w:r>
      <w:r>
        <w:rPr>
          <w:w w:val="105"/>
        </w:rPr>
        <w:t>(3), 363373.</w:t>
      </w:r>
    </w:p>
    <w:p w14:paraId="6CAA6022" w14:textId="77777777" w:rsidR="00B26A88" w:rsidRDefault="00000000">
      <w:pPr>
        <w:spacing w:before="1" w:line="256" w:lineRule="auto"/>
        <w:ind w:left="436" w:right="107" w:hanging="328"/>
        <w:jc w:val="both"/>
      </w:pPr>
      <w:r>
        <w:rPr>
          <w:w w:val="110"/>
        </w:rPr>
        <w:t>Posit</w:t>
      </w:r>
      <w:r>
        <w:rPr>
          <w:spacing w:val="-16"/>
          <w:w w:val="110"/>
        </w:rPr>
        <w:t xml:space="preserve"> </w:t>
      </w:r>
      <w:r>
        <w:rPr>
          <w:w w:val="110"/>
        </w:rPr>
        <w:t>team.</w:t>
      </w:r>
      <w:r>
        <w:rPr>
          <w:spacing w:val="-15"/>
          <w:w w:val="110"/>
        </w:rPr>
        <w:t xml:space="preserve"> </w:t>
      </w:r>
      <w:r>
        <w:rPr>
          <w:w w:val="110"/>
        </w:rPr>
        <w:t>(2022).</w:t>
      </w:r>
      <w:r>
        <w:rPr>
          <w:spacing w:val="-15"/>
          <w:w w:val="110"/>
        </w:rPr>
        <w:t xml:space="preserve"> </w:t>
      </w:r>
      <w:r>
        <w:rPr>
          <w:i/>
          <w:w w:val="110"/>
        </w:rPr>
        <w:t>RStudio:</w:t>
      </w:r>
      <w:r>
        <w:rPr>
          <w:i/>
          <w:spacing w:val="-15"/>
          <w:w w:val="110"/>
        </w:rPr>
        <w:t xml:space="preserve"> </w:t>
      </w:r>
      <w:r>
        <w:rPr>
          <w:i/>
          <w:w w:val="110"/>
        </w:rPr>
        <w:t>Integrated</w:t>
      </w:r>
      <w:r>
        <w:rPr>
          <w:i/>
          <w:spacing w:val="-15"/>
          <w:w w:val="110"/>
        </w:rPr>
        <w:t xml:space="preserve"> </w:t>
      </w:r>
      <w:r>
        <w:rPr>
          <w:i/>
          <w:w w:val="110"/>
        </w:rPr>
        <w:t>development</w:t>
      </w:r>
      <w:r>
        <w:rPr>
          <w:i/>
          <w:spacing w:val="-15"/>
          <w:w w:val="110"/>
        </w:rPr>
        <w:t xml:space="preserve"> </w:t>
      </w:r>
      <w:r>
        <w:rPr>
          <w:i/>
          <w:w w:val="110"/>
        </w:rPr>
        <w:t>environment</w:t>
      </w:r>
      <w:r>
        <w:rPr>
          <w:i/>
          <w:spacing w:val="-15"/>
          <w:w w:val="110"/>
        </w:rPr>
        <w:t xml:space="preserve"> </w:t>
      </w:r>
      <w:r>
        <w:rPr>
          <w:i/>
          <w:w w:val="110"/>
        </w:rPr>
        <w:t>for</w:t>
      </w:r>
      <w:r>
        <w:rPr>
          <w:i/>
          <w:spacing w:val="-15"/>
          <w:w w:val="110"/>
        </w:rPr>
        <w:t xml:space="preserve"> </w:t>
      </w:r>
      <w:r>
        <w:rPr>
          <w:i/>
          <w:w w:val="110"/>
        </w:rPr>
        <w:t>r</w:t>
      </w:r>
      <w:r>
        <w:rPr>
          <w:w w:val="110"/>
        </w:rPr>
        <w:t>.</w:t>
      </w:r>
      <w:r>
        <w:rPr>
          <w:spacing w:val="-16"/>
          <w:w w:val="110"/>
        </w:rPr>
        <w:t xml:space="preserve"> </w:t>
      </w:r>
      <w:r>
        <w:rPr>
          <w:w w:val="110"/>
        </w:rPr>
        <w:t>Posit</w:t>
      </w:r>
      <w:r>
        <w:rPr>
          <w:spacing w:val="-15"/>
          <w:w w:val="110"/>
        </w:rPr>
        <w:t xml:space="preserve"> </w:t>
      </w:r>
      <w:r>
        <w:rPr>
          <w:w w:val="110"/>
        </w:rPr>
        <w:t>Software,</w:t>
      </w:r>
      <w:r>
        <w:rPr>
          <w:spacing w:val="-15"/>
          <w:w w:val="110"/>
        </w:rPr>
        <w:t xml:space="preserve"> </w:t>
      </w:r>
      <w:r>
        <w:rPr>
          <w:w w:val="110"/>
        </w:rPr>
        <w:t xml:space="preserve">PBC. </w:t>
      </w:r>
      <w:hyperlink r:id="rId87">
        <w:r>
          <w:rPr>
            <w:color w:val="0000FF"/>
            <w:spacing w:val="-2"/>
            <w:w w:val="110"/>
          </w:rPr>
          <w:t>http://www.posit.co/</w:t>
        </w:r>
      </w:hyperlink>
    </w:p>
    <w:p w14:paraId="5F36F15C" w14:textId="77777777" w:rsidR="00B26A88" w:rsidRDefault="00000000">
      <w:pPr>
        <w:spacing w:line="256" w:lineRule="auto"/>
        <w:ind w:left="436" w:right="107" w:hanging="328"/>
        <w:jc w:val="both"/>
      </w:pPr>
      <w:r>
        <w:rPr>
          <w:w w:val="105"/>
        </w:rPr>
        <w:t>R</w:t>
      </w:r>
      <w:r>
        <w:rPr>
          <w:spacing w:val="-2"/>
          <w:w w:val="105"/>
        </w:rPr>
        <w:t xml:space="preserve"> </w:t>
      </w:r>
      <w:r>
        <w:rPr>
          <w:w w:val="105"/>
        </w:rPr>
        <w:t>Core</w:t>
      </w:r>
      <w:r>
        <w:rPr>
          <w:spacing w:val="-2"/>
          <w:w w:val="105"/>
        </w:rPr>
        <w:t xml:space="preserve"> </w:t>
      </w:r>
      <w:r>
        <w:rPr>
          <w:w w:val="105"/>
        </w:rPr>
        <w:t>Team.</w:t>
      </w:r>
      <w:r>
        <w:rPr>
          <w:spacing w:val="35"/>
          <w:w w:val="105"/>
        </w:rPr>
        <w:t xml:space="preserve"> </w:t>
      </w:r>
      <w:r>
        <w:rPr>
          <w:w w:val="105"/>
        </w:rPr>
        <w:t>(2021).</w:t>
      </w:r>
      <w:r>
        <w:rPr>
          <w:spacing w:val="35"/>
          <w:w w:val="105"/>
        </w:rPr>
        <w:t xml:space="preserve"> </w:t>
      </w:r>
      <w:r>
        <w:rPr>
          <w:i/>
          <w:w w:val="105"/>
        </w:rPr>
        <w:t>R: A language and environment for statistical computing</w:t>
      </w:r>
      <w:r>
        <w:rPr>
          <w:w w:val="105"/>
        </w:rPr>
        <w:t>.</w:t>
      </w:r>
      <w:r>
        <w:rPr>
          <w:spacing w:val="35"/>
          <w:w w:val="105"/>
        </w:rPr>
        <w:t xml:space="preserve"> </w:t>
      </w:r>
      <w:r>
        <w:rPr>
          <w:w w:val="105"/>
        </w:rPr>
        <w:t>R</w:t>
      </w:r>
      <w:r>
        <w:rPr>
          <w:spacing w:val="-2"/>
          <w:w w:val="105"/>
        </w:rPr>
        <w:t xml:space="preserve"> </w:t>
      </w:r>
      <w:r>
        <w:rPr>
          <w:w w:val="105"/>
        </w:rPr>
        <w:t>Foundation for</w:t>
      </w:r>
      <w:r>
        <w:rPr>
          <w:spacing w:val="40"/>
          <w:w w:val="105"/>
        </w:rPr>
        <w:t xml:space="preserve"> </w:t>
      </w:r>
      <w:r>
        <w:rPr>
          <w:w w:val="105"/>
        </w:rPr>
        <w:t>Statistical</w:t>
      </w:r>
      <w:r>
        <w:rPr>
          <w:spacing w:val="40"/>
          <w:w w:val="105"/>
        </w:rPr>
        <w:t xml:space="preserve"> </w:t>
      </w:r>
      <w:r>
        <w:rPr>
          <w:w w:val="105"/>
        </w:rPr>
        <w:t>Computing.</w:t>
      </w:r>
      <w:r>
        <w:rPr>
          <w:spacing w:val="80"/>
          <w:w w:val="105"/>
        </w:rPr>
        <w:t xml:space="preserve"> </w:t>
      </w:r>
      <w:hyperlink r:id="rId88">
        <w:r>
          <w:rPr>
            <w:color w:val="0000FF"/>
            <w:w w:val="105"/>
          </w:rPr>
          <w:t>https://www.R-project.org/</w:t>
        </w:r>
      </w:hyperlink>
    </w:p>
    <w:p w14:paraId="59D63DBF" w14:textId="77777777" w:rsidR="00B26A88" w:rsidRDefault="00000000">
      <w:pPr>
        <w:spacing w:before="1" w:line="256" w:lineRule="auto"/>
        <w:ind w:left="436" w:right="107" w:hanging="328"/>
        <w:jc w:val="both"/>
      </w:pPr>
      <w:proofErr w:type="spellStart"/>
      <w:r>
        <w:t>Robergs</w:t>
      </w:r>
      <w:proofErr w:type="spellEnd"/>
      <w:r>
        <w:t>,</w:t>
      </w:r>
      <w:r>
        <w:rPr>
          <w:spacing w:val="40"/>
        </w:rPr>
        <w:t xml:space="preserve"> </w:t>
      </w:r>
      <w:r>
        <w:t>R.</w:t>
      </w:r>
      <w:r>
        <w:rPr>
          <w:spacing w:val="40"/>
        </w:rPr>
        <w:t xml:space="preserve"> </w:t>
      </w:r>
      <w:r>
        <w:t>A.</w:t>
      </w:r>
      <w:r>
        <w:rPr>
          <w:spacing w:val="40"/>
        </w:rPr>
        <w:t xml:space="preserve"> </w:t>
      </w:r>
      <w:r>
        <w:t>(2001).</w:t>
      </w:r>
      <w:r>
        <w:rPr>
          <w:spacing w:val="40"/>
        </w:rPr>
        <w:t xml:space="preserve"> </w:t>
      </w:r>
      <w:r>
        <w:t>An</w:t>
      </w:r>
      <w:r>
        <w:rPr>
          <w:spacing w:val="40"/>
        </w:rPr>
        <w:t xml:space="preserve"> </w:t>
      </w:r>
      <w:r>
        <w:t>exercise</w:t>
      </w:r>
      <w:r>
        <w:rPr>
          <w:spacing w:val="40"/>
        </w:rPr>
        <w:t xml:space="preserve"> </w:t>
      </w:r>
      <w:r>
        <w:t>physiologist’s</w:t>
      </w:r>
      <w:r>
        <w:rPr>
          <w:spacing w:val="40"/>
        </w:rPr>
        <w:t xml:space="preserve"> </w:t>
      </w:r>
      <w:r>
        <w:t>”contemporary”</w:t>
      </w:r>
      <w:r>
        <w:rPr>
          <w:spacing w:val="40"/>
        </w:rPr>
        <w:t xml:space="preserve"> </w:t>
      </w:r>
      <w:r>
        <w:t>interpretations</w:t>
      </w:r>
      <w:r>
        <w:rPr>
          <w:spacing w:val="40"/>
        </w:rPr>
        <w:t xml:space="preserve"> </w:t>
      </w:r>
      <w:r>
        <w:t>of</w:t>
      </w:r>
      <w:r>
        <w:rPr>
          <w:spacing w:val="40"/>
        </w:rPr>
        <w:t xml:space="preserve"> </w:t>
      </w:r>
      <w:r>
        <w:t>the”</w:t>
      </w:r>
      <w:r>
        <w:rPr>
          <w:spacing w:val="40"/>
        </w:rPr>
        <w:t xml:space="preserve"> </w:t>
      </w:r>
      <w:r>
        <w:t xml:space="preserve">ugly </w:t>
      </w:r>
      <w:r>
        <w:rPr>
          <w:w w:val="110"/>
        </w:rPr>
        <w:t>and creaking edifices” of the</w:t>
      </w:r>
      <w:r>
        <w:rPr>
          <w:spacing w:val="-1"/>
          <w:w w:val="110"/>
        </w:rPr>
        <w:t xml:space="preserve"> </w:t>
      </w:r>
      <w:r>
        <w:rPr>
          <w:w w:val="110"/>
        </w:rPr>
        <w:t>VO2max concept.</w:t>
      </w:r>
      <w:r>
        <w:rPr>
          <w:spacing w:val="40"/>
          <w:w w:val="110"/>
        </w:rPr>
        <w:t xml:space="preserve"> </w:t>
      </w:r>
      <w:r>
        <w:rPr>
          <w:i/>
          <w:w w:val="110"/>
        </w:rPr>
        <w:t>Journal of Exercise Physiology Online</w:t>
      </w:r>
      <w:r>
        <w:rPr>
          <w:w w:val="110"/>
        </w:rPr>
        <w:t xml:space="preserve">, </w:t>
      </w:r>
      <w:r>
        <w:rPr>
          <w:i/>
          <w:w w:val="110"/>
        </w:rPr>
        <w:t>4</w:t>
      </w:r>
      <w:r>
        <w:rPr>
          <w:w w:val="110"/>
        </w:rPr>
        <w:t>(1), 144.</w:t>
      </w:r>
    </w:p>
    <w:p w14:paraId="0B0BB4BD" w14:textId="77777777" w:rsidR="00B26A88" w:rsidRDefault="00000000">
      <w:pPr>
        <w:spacing w:before="1" w:line="256" w:lineRule="auto"/>
        <w:ind w:left="436" w:right="107" w:hanging="328"/>
        <w:jc w:val="both"/>
      </w:pPr>
      <w:proofErr w:type="spellStart"/>
      <w:r>
        <w:rPr>
          <w:w w:val="105"/>
        </w:rPr>
        <w:t>Robergs</w:t>
      </w:r>
      <w:proofErr w:type="spellEnd"/>
      <w:r>
        <w:rPr>
          <w:w w:val="105"/>
        </w:rPr>
        <w:t>, R. A., and Burnett, A. F. (2003).</w:t>
      </w:r>
      <w:r>
        <w:rPr>
          <w:spacing w:val="40"/>
          <w:w w:val="105"/>
        </w:rPr>
        <w:t xml:space="preserve"> </w:t>
      </w:r>
      <w:r>
        <w:rPr>
          <w:w w:val="105"/>
        </w:rPr>
        <w:t>Methods used to process data from indirect calorimetry</w:t>
      </w:r>
      <w:r>
        <w:rPr>
          <w:spacing w:val="40"/>
          <w:w w:val="105"/>
        </w:rPr>
        <w:t xml:space="preserve"> </w:t>
      </w:r>
      <w:r>
        <w:rPr>
          <w:w w:val="105"/>
        </w:rPr>
        <w:t>and</w:t>
      </w:r>
      <w:r>
        <w:rPr>
          <w:spacing w:val="40"/>
          <w:w w:val="105"/>
        </w:rPr>
        <w:t xml:space="preserve"> </w:t>
      </w:r>
      <w:r>
        <w:rPr>
          <w:w w:val="105"/>
        </w:rPr>
        <w:t>their</w:t>
      </w:r>
      <w:r>
        <w:rPr>
          <w:spacing w:val="40"/>
          <w:w w:val="105"/>
        </w:rPr>
        <w:t xml:space="preserve"> </w:t>
      </w:r>
      <w:r>
        <w:rPr>
          <w:w w:val="105"/>
        </w:rPr>
        <w:t>application</w:t>
      </w:r>
      <w:r>
        <w:rPr>
          <w:spacing w:val="40"/>
          <w:w w:val="105"/>
        </w:rPr>
        <w:t xml:space="preserve"> </w:t>
      </w:r>
      <w:r>
        <w:rPr>
          <w:w w:val="105"/>
        </w:rPr>
        <w:t>to</w:t>
      </w:r>
      <w:r>
        <w:rPr>
          <w:spacing w:val="40"/>
          <w:w w:val="105"/>
        </w:rPr>
        <w:t xml:space="preserve"> </w:t>
      </w:r>
      <w:r>
        <w:rPr>
          <w:w w:val="105"/>
        </w:rPr>
        <w:t>VO2</w:t>
      </w:r>
      <w:r>
        <w:rPr>
          <w:spacing w:val="40"/>
          <w:w w:val="105"/>
        </w:rPr>
        <w:t xml:space="preserve"> </w:t>
      </w:r>
      <w:r>
        <w:rPr>
          <w:w w:val="105"/>
        </w:rPr>
        <w:t>max.</w:t>
      </w:r>
      <w:r>
        <w:rPr>
          <w:spacing w:val="80"/>
          <w:w w:val="105"/>
        </w:rPr>
        <w:t xml:space="preserve"> </w:t>
      </w:r>
      <w:r>
        <w:rPr>
          <w:i/>
          <w:w w:val="105"/>
        </w:rPr>
        <w:t>Journal</w:t>
      </w:r>
      <w:r>
        <w:rPr>
          <w:i/>
          <w:spacing w:val="40"/>
          <w:w w:val="105"/>
        </w:rPr>
        <w:t xml:space="preserve"> </w:t>
      </w:r>
      <w:r>
        <w:rPr>
          <w:i/>
          <w:w w:val="105"/>
        </w:rPr>
        <w:t>of</w:t>
      </w:r>
      <w:r>
        <w:rPr>
          <w:i/>
          <w:spacing w:val="40"/>
          <w:w w:val="105"/>
        </w:rPr>
        <w:t xml:space="preserve"> </w:t>
      </w:r>
      <w:r>
        <w:rPr>
          <w:i/>
          <w:w w:val="105"/>
        </w:rPr>
        <w:t>Exercise</w:t>
      </w:r>
      <w:r>
        <w:rPr>
          <w:i/>
          <w:spacing w:val="40"/>
          <w:w w:val="105"/>
        </w:rPr>
        <w:t xml:space="preserve"> </w:t>
      </w:r>
      <w:r>
        <w:rPr>
          <w:i/>
          <w:w w:val="105"/>
        </w:rPr>
        <w:t>Physiology</w:t>
      </w:r>
      <w:r>
        <w:rPr>
          <w:i/>
          <w:spacing w:val="40"/>
          <w:w w:val="105"/>
        </w:rPr>
        <w:t xml:space="preserve"> </w:t>
      </w:r>
      <w:r>
        <w:rPr>
          <w:i/>
          <w:w w:val="105"/>
        </w:rPr>
        <w:t>Online</w:t>
      </w:r>
      <w:r>
        <w:rPr>
          <w:w w:val="105"/>
        </w:rPr>
        <w:t xml:space="preserve">, </w:t>
      </w:r>
      <w:r>
        <w:rPr>
          <w:i/>
          <w:spacing w:val="-2"/>
          <w:w w:val="105"/>
        </w:rPr>
        <w:t>6</w:t>
      </w:r>
      <w:r>
        <w:rPr>
          <w:spacing w:val="-2"/>
          <w:w w:val="105"/>
        </w:rPr>
        <w:t>(2).</w:t>
      </w:r>
    </w:p>
    <w:p w14:paraId="5B215CCC" w14:textId="77777777" w:rsidR="00B26A88" w:rsidRDefault="00000000">
      <w:pPr>
        <w:pStyle w:val="BodyText"/>
        <w:spacing w:line="256" w:lineRule="auto"/>
        <w:ind w:left="436" w:right="107" w:hanging="328"/>
        <w:jc w:val="both"/>
      </w:pPr>
      <w:proofErr w:type="spellStart"/>
      <w:r>
        <w:rPr>
          <w:w w:val="105"/>
        </w:rPr>
        <w:t>Robergs</w:t>
      </w:r>
      <w:proofErr w:type="spellEnd"/>
      <w:r>
        <w:rPr>
          <w:w w:val="105"/>
        </w:rPr>
        <w:t>, R. A., Dwyer, D., and Astorino, T. (2010).</w:t>
      </w:r>
      <w:r>
        <w:rPr>
          <w:spacing w:val="40"/>
          <w:w w:val="105"/>
        </w:rPr>
        <w:t xml:space="preserve"> </w:t>
      </w:r>
      <w:r>
        <w:rPr>
          <w:w w:val="105"/>
        </w:rPr>
        <w:t>Recommendations for Improved Data Processing</w:t>
      </w:r>
      <w:r>
        <w:rPr>
          <w:spacing w:val="26"/>
          <w:w w:val="105"/>
        </w:rPr>
        <w:t xml:space="preserve"> </w:t>
      </w:r>
      <w:r>
        <w:rPr>
          <w:w w:val="105"/>
        </w:rPr>
        <w:t>from</w:t>
      </w:r>
      <w:r>
        <w:rPr>
          <w:spacing w:val="26"/>
          <w:w w:val="105"/>
        </w:rPr>
        <w:t xml:space="preserve"> </w:t>
      </w:r>
      <w:r>
        <w:rPr>
          <w:w w:val="105"/>
        </w:rPr>
        <w:t>Expired</w:t>
      </w:r>
      <w:r>
        <w:rPr>
          <w:spacing w:val="27"/>
          <w:w w:val="105"/>
        </w:rPr>
        <w:t xml:space="preserve"> </w:t>
      </w:r>
      <w:r>
        <w:rPr>
          <w:w w:val="105"/>
        </w:rPr>
        <w:t>Gas</w:t>
      </w:r>
      <w:r>
        <w:rPr>
          <w:spacing w:val="26"/>
          <w:w w:val="105"/>
        </w:rPr>
        <w:t xml:space="preserve"> </w:t>
      </w:r>
      <w:r>
        <w:rPr>
          <w:w w:val="105"/>
        </w:rPr>
        <w:t>Analysis</w:t>
      </w:r>
      <w:r>
        <w:rPr>
          <w:spacing w:val="26"/>
          <w:w w:val="105"/>
        </w:rPr>
        <w:t xml:space="preserve"> </w:t>
      </w:r>
      <w:r>
        <w:rPr>
          <w:w w:val="105"/>
        </w:rPr>
        <w:t>Indirect</w:t>
      </w:r>
      <w:r>
        <w:rPr>
          <w:spacing w:val="27"/>
          <w:w w:val="105"/>
        </w:rPr>
        <w:t xml:space="preserve"> </w:t>
      </w:r>
      <w:r>
        <w:rPr>
          <w:w w:val="105"/>
        </w:rPr>
        <w:t>Calorimetry.</w:t>
      </w:r>
      <w:r>
        <w:rPr>
          <w:spacing w:val="70"/>
          <w:w w:val="105"/>
        </w:rPr>
        <w:t xml:space="preserve"> </w:t>
      </w:r>
      <w:r>
        <w:rPr>
          <w:i/>
          <w:w w:val="105"/>
        </w:rPr>
        <w:t>Sports</w:t>
      </w:r>
      <w:r>
        <w:rPr>
          <w:i/>
          <w:spacing w:val="32"/>
          <w:w w:val="105"/>
        </w:rPr>
        <w:t xml:space="preserve"> </w:t>
      </w:r>
      <w:r>
        <w:rPr>
          <w:i/>
          <w:w w:val="105"/>
        </w:rPr>
        <w:t>Medicine</w:t>
      </w:r>
      <w:r>
        <w:rPr>
          <w:w w:val="105"/>
        </w:rPr>
        <w:t>,</w:t>
      </w:r>
      <w:r>
        <w:rPr>
          <w:spacing w:val="29"/>
          <w:w w:val="105"/>
        </w:rPr>
        <w:t xml:space="preserve"> </w:t>
      </w:r>
      <w:r>
        <w:rPr>
          <w:i/>
          <w:w w:val="105"/>
        </w:rPr>
        <w:t>40</w:t>
      </w:r>
      <w:r>
        <w:rPr>
          <w:w w:val="105"/>
        </w:rPr>
        <w:t>(2),</w:t>
      </w:r>
      <w:r>
        <w:rPr>
          <w:spacing w:val="28"/>
          <w:w w:val="105"/>
        </w:rPr>
        <w:t xml:space="preserve"> </w:t>
      </w:r>
      <w:r>
        <w:rPr>
          <w:spacing w:val="-5"/>
          <w:w w:val="105"/>
        </w:rPr>
        <w:t>95–</w:t>
      </w:r>
    </w:p>
    <w:p w14:paraId="29F1E969" w14:textId="77777777" w:rsidR="00B26A88" w:rsidRDefault="00000000">
      <w:pPr>
        <w:pStyle w:val="BodyText"/>
        <w:spacing w:before="1"/>
        <w:ind w:left="436"/>
        <w:jc w:val="both"/>
      </w:pPr>
      <w:r>
        <w:rPr>
          <w:w w:val="105"/>
        </w:rPr>
        <w:t>111.</w:t>
      </w:r>
      <w:r>
        <w:rPr>
          <w:spacing w:val="70"/>
          <w:w w:val="150"/>
        </w:rPr>
        <w:t xml:space="preserve"> </w:t>
      </w:r>
      <w:hyperlink r:id="rId89">
        <w:r>
          <w:rPr>
            <w:color w:val="0000FF"/>
            <w:w w:val="105"/>
          </w:rPr>
          <w:t>https://doi.org/10.2165/11319670-000000000-</w:t>
        </w:r>
        <w:r>
          <w:rPr>
            <w:color w:val="0000FF"/>
            <w:spacing w:val="-4"/>
            <w:w w:val="105"/>
          </w:rPr>
          <w:t>00000</w:t>
        </w:r>
      </w:hyperlink>
    </w:p>
    <w:p w14:paraId="409418D1" w14:textId="77777777" w:rsidR="00B26A88" w:rsidRDefault="00000000">
      <w:pPr>
        <w:pStyle w:val="BodyText"/>
        <w:spacing w:before="18" w:line="256" w:lineRule="auto"/>
        <w:ind w:left="436" w:right="106" w:hanging="328"/>
        <w:jc w:val="both"/>
      </w:pPr>
      <w:proofErr w:type="spellStart"/>
      <w:r>
        <w:rPr>
          <w:w w:val="105"/>
        </w:rPr>
        <w:t>Scheadler</w:t>
      </w:r>
      <w:proofErr w:type="spellEnd"/>
      <w:r>
        <w:rPr>
          <w:w w:val="105"/>
        </w:rPr>
        <w:t>,</w:t>
      </w:r>
      <w:r>
        <w:rPr>
          <w:spacing w:val="40"/>
          <w:w w:val="105"/>
        </w:rPr>
        <w:t xml:space="preserve"> </w:t>
      </w:r>
      <w:r>
        <w:rPr>
          <w:w w:val="105"/>
        </w:rPr>
        <w:t>C.</w:t>
      </w:r>
      <w:r>
        <w:rPr>
          <w:spacing w:val="40"/>
          <w:w w:val="105"/>
        </w:rPr>
        <w:t xml:space="preserve"> </w:t>
      </w:r>
      <w:r>
        <w:rPr>
          <w:w w:val="105"/>
        </w:rPr>
        <w:t>M.,</w:t>
      </w:r>
      <w:r>
        <w:rPr>
          <w:spacing w:val="40"/>
          <w:w w:val="105"/>
        </w:rPr>
        <w:t xml:space="preserve"> </w:t>
      </w:r>
      <w:r>
        <w:rPr>
          <w:w w:val="105"/>
        </w:rPr>
        <w:t>Garver,</w:t>
      </w:r>
      <w:r>
        <w:rPr>
          <w:spacing w:val="40"/>
          <w:w w:val="105"/>
        </w:rPr>
        <w:t xml:space="preserve"> </w:t>
      </w:r>
      <w:r>
        <w:rPr>
          <w:w w:val="105"/>
        </w:rPr>
        <w:t>M.</w:t>
      </w:r>
      <w:r>
        <w:rPr>
          <w:spacing w:val="40"/>
          <w:w w:val="105"/>
        </w:rPr>
        <w:t xml:space="preserve"> </w:t>
      </w:r>
      <w:r>
        <w:rPr>
          <w:w w:val="105"/>
        </w:rPr>
        <w:t>J.,</w:t>
      </w:r>
      <w:r>
        <w:rPr>
          <w:spacing w:val="40"/>
          <w:w w:val="105"/>
        </w:rPr>
        <w:t xml:space="preserve"> </w:t>
      </w:r>
      <w:r>
        <w:rPr>
          <w:w w:val="105"/>
        </w:rPr>
        <w:t>and</w:t>
      </w:r>
      <w:r>
        <w:rPr>
          <w:spacing w:val="40"/>
          <w:w w:val="105"/>
        </w:rPr>
        <w:t xml:space="preserve"> </w:t>
      </w:r>
      <w:r>
        <w:rPr>
          <w:w w:val="105"/>
        </w:rPr>
        <w:t>Hanson,</w:t>
      </w:r>
      <w:r>
        <w:rPr>
          <w:spacing w:val="40"/>
          <w:w w:val="105"/>
        </w:rPr>
        <w:t xml:space="preserve"> </w:t>
      </w:r>
      <w:r>
        <w:rPr>
          <w:w w:val="105"/>
        </w:rPr>
        <w:t>N.</w:t>
      </w:r>
      <w:r>
        <w:rPr>
          <w:spacing w:val="40"/>
          <w:w w:val="105"/>
        </w:rPr>
        <w:t xml:space="preserve"> </w:t>
      </w:r>
      <w:r>
        <w:rPr>
          <w:w w:val="105"/>
        </w:rPr>
        <w:t>J.</w:t>
      </w:r>
      <w:r>
        <w:rPr>
          <w:spacing w:val="40"/>
          <w:w w:val="105"/>
        </w:rPr>
        <w:t xml:space="preserve"> </w:t>
      </w:r>
      <w:r>
        <w:rPr>
          <w:w w:val="105"/>
        </w:rPr>
        <w:t>(2017).</w:t>
      </w:r>
      <w:r>
        <w:rPr>
          <w:spacing w:val="80"/>
          <w:w w:val="105"/>
        </w:rPr>
        <w:t xml:space="preserve"> </w:t>
      </w:r>
      <w:r>
        <w:rPr>
          <w:w w:val="105"/>
        </w:rPr>
        <w:t>The</w:t>
      </w:r>
      <w:r>
        <w:rPr>
          <w:spacing w:val="40"/>
          <w:w w:val="105"/>
        </w:rPr>
        <w:t xml:space="preserve"> </w:t>
      </w:r>
      <w:r>
        <w:rPr>
          <w:w w:val="105"/>
        </w:rPr>
        <w:t>Gas</w:t>
      </w:r>
      <w:r>
        <w:rPr>
          <w:spacing w:val="40"/>
          <w:w w:val="105"/>
        </w:rPr>
        <w:t xml:space="preserve"> </w:t>
      </w:r>
      <w:r>
        <w:rPr>
          <w:w w:val="105"/>
        </w:rPr>
        <w:t>Sampling</w:t>
      </w:r>
      <w:r>
        <w:rPr>
          <w:spacing w:val="40"/>
          <w:w w:val="105"/>
        </w:rPr>
        <w:t xml:space="preserve"> </w:t>
      </w:r>
      <w:r>
        <w:rPr>
          <w:w w:val="105"/>
        </w:rPr>
        <w:t>Interval Effect</w:t>
      </w:r>
      <w:r>
        <w:rPr>
          <w:spacing w:val="30"/>
          <w:w w:val="105"/>
        </w:rPr>
        <w:t xml:space="preserve"> </w:t>
      </w:r>
      <w:r>
        <w:rPr>
          <w:w w:val="105"/>
        </w:rPr>
        <w:t>on</w:t>
      </w:r>
      <w:r>
        <w:rPr>
          <w:spacing w:val="30"/>
          <w:w w:val="105"/>
        </w:rPr>
        <w:t xml:space="preserve"> </w:t>
      </w:r>
      <w:r>
        <w:rPr>
          <w:w w:val="105"/>
        </w:rPr>
        <w:t>V·O2peak</w:t>
      </w:r>
      <w:r>
        <w:rPr>
          <w:spacing w:val="30"/>
          <w:w w:val="105"/>
        </w:rPr>
        <w:t xml:space="preserve"> </w:t>
      </w:r>
      <w:r>
        <w:rPr>
          <w:w w:val="105"/>
        </w:rPr>
        <w:t>Is</w:t>
      </w:r>
      <w:r>
        <w:rPr>
          <w:spacing w:val="30"/>
          <w:w w:val="105"/>
        </w:rPr>
        <w:t xml:space="preserve"> </w:t>
      </w:r>
      <w:r>
        <w:rPr>
          <w:w w:val="105"/>
        </w:rPr>
        <w:t>Independent</w:t>
      </w:r>
      <w:r>
        <w:rPr>
          <w:spacing w:val="30"/>
          <w:w w:val="105"/>
        </w:rPr>
        <w:t xml:space="preserve"> </w:t>
      </w:r>
      <w:r>
        <w:rPr>
          <w:w w:val="105"/>
        </w:rPr>
        <w:t>of</w:t>
      </w:r>
      <w:r>
        <w:rPr>
          <w:spacing w:val="30"/>
          <w:w w:val="105"/>
        </w:rPr>
        <w:t xml:space="preserve"> </w:t>
      </w:r>
      <w:r>
        <w:rPr>
          <w:w w:val="105"/>
        </w:rPr>
        <w:t>Exercise</w:t>
      </w:r>
      <w:r>
        <w:rPr>
          <w:spacing w:val="30"/>
          <w:w w:val="105"/>
        </w:rPr>
        <w:t xml:space="preserve"> </w:t>
      </w:r>
      <w:r>
        <w:rPr>
          <w:w w:val="105"/>
        </w:rPr>
        <w:t>Protocol.</w:t>
      </w:r>
      <w:r>
        <w:rPr>
          <w:spacing w:val="77"/>
          <w:w w:val="105"/>
        </w:rPr>
        <w:t xml:space="preserve"> </w:t>
      </w:r>
      <w:r>
        <w:rPr>
          <w:i/>
          <w:w w:val="105"/>
        </w:rPr>
        <w:t>Medicine</w:t>
      </w:r>
      <w:r>
        <w:rPr>
          <w:i/>
          <w:spacing w:val="36"/>
          <w:w w:val="105"/>
        </w:rPr>
        <w:t xml:space="preserve"> </w:t>
      </w:r>
      <w:r>
        <w:rPr>
          <w:i/>
          <w:w w:val="105"/>
        </w:rPr>
        <w:t>&amp;</w:t>
      </w:r>
      <w:r>
        <w:rPr>
          <w:i/>
          <w:spacing w:val="36"/>
          <w:w w:val="105"/>
        </w:rPr>
        <w:t xml:space="preserve"> </w:t>
      </w:r>
      <w:r>
        <w:rPr>
          <w:i/>
          <w:w w:val="105"/>
        </w:rPr>
        <w:t>Science</w:t>
      </w:r>
      <w:r>
        <w:rPr>
          <w:i/>
          <w:spacing w:val="36"/>
          <w:w w:val="105"/>
        </w:rPr>
        <w:t xml:space="preserve"> </w:t>
      </w:r>
      <w:r>
        <w:rPr>
          <w:i/>
          <w:w w:val="105"/>
        </w:rPr>
        <w:t>in</w:t>
      </w:r>
      <w:r>
        <w:rPr>
          <w:i/>
          <w:spacing w:val="36"/>
          <w:w w:val="105"/>
        </w:rPr>
        <w:t xml:space="preserve"> </w:t>
      </w:r>
      <w:r>
        <w:rPr>
          <w:i/>
          <w:w w:val="105"/>
        </w:rPr>
        <w:t>Sports &amp; Exercise</w:t>
      </w:r>
      <w:r>
        <w:rPr>
          <w:w w:val="105"/>
        </w:rPr>
        <w:t xml:space="preserve">, </w:t>
      </w:r>
      <w:r>
        <w:rPr>
          <w:i/>
          <w:w w:val="105"/>
        </w:rPr>
        <w:t>49</w:t>
      </w:r>
      <w:r>
        <w:rPr>
          <w:w w:val="105"/>
        </w:rPr>
        <w:t>(9), 1911–1916.</w:t>
      </w:r>
      <w:r>
        <w:rPr>
          <w:spacing w:val="40"/>
          <w:w w:val="105"/>
        </w:rPr>
        <w:t xml:space="preserve"> </w:t>
      </w:r>
      <w:hyperlink r:id="rId90">
        <w:r>
          <w:rPr>
            <w:color w:val="0000FF"/>
            <w:w w:val="105"/>
          </w:rPr>
          <w:t>https://doi.org/10.1249/MSS.0000000000001301</w:t>
        </w:r>
      </w:hyperlink>
    </w:p>
    <w:p w14:paraId="0C88E232" w14:textId="77777777" w:rsidR="00B26A88" w:rsidRDefault="00000000">
      <w:pPr>
        <w:pStyle w:val="BodyText"/>
        <w:spacing w:before="1"/>
        <w:ind w:left="109"/>
        <w:jc w:val="both"/>
      </w:pPr>
      <w:r>
        <w:rPr>
          <w:w w:val="110"/>
        </w:rPr>
        <w:t>Sell,</w:t>
      </w:r>
      <w:r>
        <w:rPr>
          <w:spacing w:val="37"/>
          <w:w w:val="110"/>
        </w:rPr>
        <w:t xml:space="preserve"> </w:t>
      </w:r>
      <w:r>
        <w:rPr>
          <w:w w:val="110"/>
        </w:rPr>
        <w:t>K.</w:t>
      </w:r>
      <w:r>
        <w:rPr>
          <w:spacing w:val="32"/>
          <w:w w:val="110"/>
        </w:rPr>
        <w:t xml:space="preserve"> </w:t>
      </w:r>
      <w:r>
        <w:rPr>
          <w:w w:val="110"/>
        </w:rPr>
        <w:t>M.,</w:t>
      </w:r>
      <w:r>
        <w:rPr>
          <w:spacing w:val="38"/>
          <w:w w:val="110"/>
        </w:rPr>
        <w:t xml:space="preserve"> </w:t>
      </w:r>
      <w:proofErr w:type="spellStart"/>
      <w:r>
        <w:rPr>
          <w:w w:val="110"/>
        </w:rPr>
        <w:t>Ghigiarelli</w:t>
      </w:r>
      <w:proofErr w:type="spellEnd"/>
      <w:r>
        <w:rPr>
          <w:w w:val="110"/>
        </w:rPr>
        <w:t>,</w:t>
      </w:r>
      <w:r>
        <w:rPr>
          <w:spacing w:val="38"/>
          <w:w w:val="110"/>
        </w:rPr>
        <w:t xml:space="preserve"> </w:t>
      </w:r>
      <w:r>
        <w:rPr>
          <w:w w:val="110"/>
        </w:rPr>
        <w:t>J.</w:t>
      </w:r>
      <w:r>
        <w:rPr>
          <w:spacing w:val="31"/>
          <w:w w:val="110"/>
        </w:rPr>
        <w:t xml:space="preserve"> </w:t>
      </w:r>
      <w:r>
        <w:rPr>
          <w:w w:val="110"/>
        </w:rPr>
        <w:t>J.,</w:t>
      </w:r>
      <w:r>
        <w:rPr>
          <w:spacing w:val="38"/>
          <w:w w:val="110"/>
        </w:rPr>
        <w:t xml:space="preserve"> </w:t>
      </w:r>
      <w:r>
        <w:rPr>
          <w:w w:val="110"/>
        </w:rPr>
        <w:t>Prendergast,</w:t>
      </w:r>
      <w:r>
        <w:rPr>
          <w:spacing w:val="38"/>
          <w:w w:val="110"/>
        </w:rPr>
        <w:t xml:space="preserve"> </w:t>
      </w:r>
      <w:r>
        <w:rPr>
          <w:w w:val="110"/>
        </w:rPr>
        <w:t>J.</w:t>
      </w:r>
      <w:r>
        <w:rPr>
          <w:spacing w:val="32"/>
          <w:w w:val="110"/>
        </w:rPr>
        <w:t xml:space="preserve"> </w:t>
      </w:r>
      <w:r>
        <w:rPr>
          <w:w w:val="110"/>
        </w:rPr>
        <w:t>M.,</w:t>
      </w:r>
      <w:r>
        <w:rPr>
          <w:spacing w:val="38"/>
          <w:w w:val="110"/>
        </w:rPr>
        <w:t xml:space="preserve"> </w:t>
      </w:r>
      <w:r>
        <w:rPr>
          <w:w w:val="110"/>
        </w:rPr>
        <w:t>Ciani,</w:t>
      </w:r>
      <w:r>
        <w:rPr>
          <w:spacing w:val="37"/>
          <w:w w:val="110"/>
        </w:rPr>
        <w:t xml:space="preserve"> </w:t>
      </w:r>
      <w:r>
        <w:rPr>
          <w:w w:val="110"/>
        </w:rPr>
        <w:t>G.</w:t>
      </w:r>
      <w:r>
        <w:rPr>
          <w:spacing w:val="32"/>
          <w:w w:val="110"/>
        </w:rPr>
        <w:t xml:space="preserve"> </w:t>
      </w:r>
      <w:r>
        <w:rPr>
          <w:w w:val="110"/>
        </w:rPr>
        <w:t>J.,</w:t>
      </w:r>
      <w:r>
        <w:rPr>
          <w:spacing w:val="38"/>
          <w:w w:val="110"/>
        </w:rPr>
        <w:t xml:space="preserve"> </w:t>
      </w:r>
      <w:r>
        <w:rPr>
          <w:w w:val="110"/>
        </w:rPr>
        <w:t>Martin,</w:t>
      </w:r>
      <w:r>
        <w:rPr>
          <w:spacing w:val="38"/>
          <w:w w:val="110"/>
        </w:rPr>
        <w:t xml:space="preserve"> </w:t>
      </w:r>
      <w:r>
        <w:rPr>
          <w:w w:val="110"/>
        </w:rPr>
        <w:t>J.,</w:t>
      </w:r>
      <w:r>
        <w:rPr>
          <w:spacing w:val="37"/>
          <w:w w:val="110"/>
        </w:rPr>
        <w:t xml:space="preserve"> </w:t>
      </w:r>
      <w:r>
        <w:rPr>
          <w:w w:val="110"/>
        </w:rPr>
        <w:t>and</w:t>
      </w:r>
      <w:r>
        <w:rPr>
          <w:spacing w:val="32"/>
          <w:w w:val="110"/>
        </w:rPr>
        <w:t xml:space="preserve"> </w:t>
      </w:r>
      <w:r>
        <w:rPr>
          <w:spacing w:val="-2"/>
          <w:w w:val="110"/>
        </w:rPr>
        <w:t>Gonzalez,</w:t>
      </w:r>
    </w:p>
    <w:p w14:paraId="7A5A4A96" w14:textId="77777777" w:rsidR="00B26A88" w:rsidRDefault="00000000">
      <w:pPr>
        <w:spacing w:before="18" w:line="256" w:lineRule="auto"/>
        <w:ind w:left="436" w:right="107"/>
        <w:jc w:val="both"/>
      </w:pPr>
      <w:r>
        <w:rPr>
          <w:w w:val="105"/>
        </w:rPr>
        <w:t>A. M. (2021).</w:t>
      </w:r>
      <w:r>
        <w:rPr>
          <w:spacing w:val="40"/>
          <w:w w:val="105"/>
        </w:rPr>
        <w:t xml:space="preserve"> </w:t>
      </w:r>
      <w:r>
        <w:rPr>
          <w:w w:val="105"/>
        </w:rPr>
        <w:t>Comparison of Vȯ 2peak and Vȯ 2max at Different Sampling Intervals in Collegiate Wrestlers.</w:t>
      </w:r>
      <w:r>
        <w:rPr>
          <w:spacing w:val="40"/>
          <w:w w:val="105"/>
        </w:rPr>
        <w:t xml:space="preserve"> </w:t>
      </w:r>
      <w:r>
        <w:rPr>
          <w:i/>
          <w:w w:val="105"/>
        </w:rPr>
        <w:t>Journal of Strength and Conditioning Research</w:t>
      </w:r>
      <w:r>
        <w:rPr>
          <w:w w:val="105"/>
        </w:rPr>
        <w:t xml:space="preserve">, </w:t>
      </w:r>
      <w:r>
        <w:rPr>
          <w:i/>
          <w:w w:val="105"/>
        </w:rPr>
        <w:t>35</w:t>
      </w:r>
      <w:r>
        <w:rPr>
          <w:w w:val="105"/>
        </w:rPr>
        <w:t xml:space="preserve">(10), 2915–2917. </w:t>
      </w:r>
      <w:hyperlink r:id="rId91">
        <w:r>
          <w:rPr>
            <w:color w:val="0000FF"/>
            <w:spacing w:val="-2"/>
            <w:w w:val="105"/>
          </w:rPr>
          <w:t>https://doi.org/10.1519/JSC.0000000000003887</w:t>
        </w:r>
      </w:hyperlink>
    </w:p>
    <w:p w14:paraId="74EC660F" w14:textId="77777777" w:rsidR="00B26A88" w:rsidRDefault="00000000">
      <w:pPr>
        <w:pStyle w:val="BodyText"/>
        <w:spacing w:before="1" w:line="256" w:lineRule="auto"/>
        <w:ind w:left="436" w:right="106" w:hanging="328"/>
        <w:jc w:val="both"/>
      </w:pPr>
      <w:r>
        <w:rPr>
          <w:w w:val="110"/>
        </w:rPr>
        <w:t>Smart,</w:t>
      </w:r>
      <w:r>
        <w:rPr>
          <w:spacing w:val="-14"/>
          <w:w w:val="110"/>
        </w:rPr>
        <w:t xml:space="preserve"> </w:t>
      </w:r>
      <w:r>
        <w:rPr>
          <w:w w:val="110"/>
        </w:rPr>
        <w:t>N.</w:t>
      </w:r>
      <w:r>
        <w:rPr>
          <w:spacing w:val="-15"/>
          <w:w w:val="110"/>
        </w:rPr>
        <w:t xml:space="preserve"> </w:t>
      </w:r>
      <w:r>
        <w:rPr>
          <w:w w:val="110"/>
        </w:rPr>
        <w:t>A.,</w:t>
      </w:r>
      <w:r>
        <w:rPr>
          <w:spacing w:val="-13"/>
          <w:w w:val="110"/>
        </w:rPr>
        <w:t xml:space="preserve"> </w:t>
      </w:r>
      <w:proofErr w:type="spellStart"/>
      <w:r>
        <w:rPr>
          <w:w w:val="110"/>
        </w:rPr>
        <w:t>Jeffriess</w:t>
      </w:r>
      <w:proofErr w:type="spellEnd"/>
      <w:r>
        <w:rPr>
          <w:w w:val="110"/>
        </w:rPr>
        <w:t>,</w:t>
      </w:r>
      <w:r>
        <w:rPr>
          <w:spacing w:val="-13"/>
          <w:w w:val="110"/>
        </w:rPr>
        <w:t xml:space="preserve"> </w:t>
      </w:r>
      <w:r>
        <w:rPr>
          <w:w w:val="110"/>
        </w:rPr>
        <w:t>L.,</w:t>
      </w:r>
      <w:r>
        <w:rPr>
          <w:spacing w:val="-13"/>
          <w:w w:val="110"/>
        </w:rPr>
        <w:t xml:space="preserve"> </w:t>
      </w:r>
      <w:proofErr w:type="spellStart"/>
      <w:r>
        <w:rPr>
          <w:w w:val="110"/>
        </w:rPr>
        <w:t>Giallauria</w:t>
      </w:r>
      <w:proofErr w:type="spellEnd"/>
      <w:r>
        <w:rPr>
          <w:w w:val="110"/>
        </w:rPr>
        <w:t>,</w:t>
      </w:r>
      <w:r>
        <w:rPr>
          <w:spacing w:val="-13"/>
          <w:w w:val="110"/>
        </w:rPr>
        <w:t xml:space="preserve"> </w:t>
      </w:r>
      <w:r>
        <w:rPr>
          <w:w w:val="110"/>
        </w:rPr>
        <w:t>F.,</w:t>
      </w:r>
      <w:r>
        <w:rPr>
          <w:spacing w:val="-13"/>
          <w:w w:val="110"/>
        </w:rPr>
        <w:t xml:space="preserve"> </w:t>
      </w:r>
      <w:r>
        <w:rPr>
          <w:w w:val="110"/>
        </w:rPr>
        <w:t>Vigorito,</w:t>
      </w:r>
      <w:r>
        <w:rPr>
          <w:spacing w:val="-14"/>
          <w:w w:val="110"/>
        </w:rPr>
        <w:t xml:space="preserve"> </w:t>
      </w:r>
      <w:r>
        <w:rPr>
          <w:w w:val="110"/>
        </w:rPr>
        <w:t>C.,</w:t>
      </w:r>
      <w:r>
        <w:rPr>
          <w:spacing w:val="-13"/>
          <w:w w:val="110"/>
        </w:rPr>
        <w:t xml:space="preserve"> </w:t>
      </w:r>
      <w:r>
        <w:rPr>
          <w:w w:val="110"/>
        </w:rPr>
        <w:t>Vitelli,</w:t>
      </w:r>
      <w:r>
        <w:rPr>
          <w:spacing w:val="-13"/>
          <w:w w:val="110"/>
        </w:rPr>
        <w:t xml:space="preserve"> </w:t>
      </w:r>
      <w:r>
        <w:rPr>
          <w:w w:val="110"/>
        </w:rPr>
        <w:t>A.,</w:t>
      </w:r>
      <w:r>
        <w:rPr>
          <w:spacing w:val="-13"/>
          <w:w w:val="110"/>
        </w:rPr>
        <w:t xml:space="preserve"> </w:t>
      </w:r>
      <w:r>
        <w:rPr>
          <w:w w:val="110"/>
        </w:rPr>
        <w:t>Maresca,</w:t>
      </w:r>
      <w:r>
        <w:rPr>
          <w:spacing w:val="-13"/>
          <w:w w:val="110"/>
        </w:rPr>
        <w:t xml:space="preserve"> </w:t>
      </w:r>
      <w:r>
        <w:rPr>
          <w:w w:val="110"/>
        </w:rPr>
        <w:t>L.,</w:t>
      </w:r>
      <w:r>
        <w:rPr>
          <w:spacing w:val="-13"/>
          <w:w w:val="110"/>
        </w:rPr>
        <w:t xml:space="preserve"> </w:t>
      </w:r>
      <w:r>
        <w:rPr>
          <w:w w:val="110"/>
        </w:rPr>
        <w:t>Ehrman,</w:t>
      </w:r>
      <w:r>
        <w:rPr>
          <w:spacing w:val="-13"/>
          <w:w w:val="110"/>
        </w:rPr>
        <w:t xml:space="preserve"> </w:t>
      </w:r>
      <w:r>
        <w:rPr>
          <w:w w:val="110"/>
        </w:rPr>
        <w:t>J.</w:t>
      </w:r>
      <w:r>
        <w:rPr>
          <w:spacing w:val="-15"/>
          <w:w w:val="110"/>
        </w:rPr>
        <w:t xml:space="preserve"> </w:t>
      </w:r>
      <w:r>
        <w:rPr>
          <w:w w:val="110"/>
        </w:rPr>
        <w:t>K., Keteyian, S. J., and Brawner, C. A. (2015).</w:t>
      </w:r>
      <w:r>
        <w:rPr>
          <w:spacing w:val="30"/>
          <w:w w:val="110"/>
        </w:rPr>
        <w:t xml:space="preserve"> </w:t>
      </w:r>
      <w:r>
        <w:rPr>
          <w:w w:val="110"/>
        </w:rPr>
        <w:t>Effect of duration of data averaging interval on</w:t>
      </w:r>
      <w:r>
        <w:rPr>
          <w:spacing w:val="-11"/>
          <w:w w:val="110"/>
        </w:rPr>
        <w:t xml:space="preserve"> </w:t>
      </w:r>
      <w:r>
        <w:rPr>
          <w:w w:val="110"/>
        </w:rPr>
        <w:t>reported</w:t>
      </w:r>
      <w:r>
        <w:rPr>
          <w:spacing w:val="-11"/>
          <w:w w:val="110"/>
        </w:rPr>
        <w:t xml:space="preserve"> </w:t>
      </w:r>
      <w:r>
        <w:rPr>
          <w:w w:val="110"/>
        </w:rPr>
        <w:t>peak</w:t>
      </w:r>
      <w:r>
        <w:rPr>
          <w:spacing w:val="-11"/>
          <w:w w:val="110"/>
        </w:rPr>
        <w:t xml:space="preserve"> </w:t>
      </w:r>
      <w:r>
        <w:rPr>
          <w:w w:val="110"/>
        </w:rPr>
        <w:t>VO2</w:t>
      </w:r>
      <w:r>
        <w:rPr>
          <w:spacing w:val="-11"/>
          <w:w w:val="110"/>
        </w:rPr>
        <w:t xml:space="preserve"> </w:t>
      </w:r>
      <w:r>
        <w:rPr>
          <w:w w:val="110"/>
        </w:rPr>
        <w:t>in</w:t>
      </w:r>
      <w:r>
        <w:rPr>
          <w:spacing w:val="-11"/>
          <w:w w:val="110"/>
        </w:rPr>
        <w:t xml:space="preserve"> </w:t>
      </w:r>
      <w:r>
        <w:rPr>
          <w:w w:val="110"/>
        </w:rPr>
        <w:t>patients</w:t>
      </w:r>
      <w:r>
        <w:rPr>
          <w:spacing w:val="-11"/>
          <w:w w:val="110"/>
        </w:rPr>
        <w:t xml:space="preserve"> </w:t>
      </w:r>
      <w:r>
        <w:rPr>
          <w:w w:val="110"/>
        </w:rPr>
        <w:t>with</w:t>
      </w:r>
      <w:r>
        <w:rPr>
          <w:spacing w:val="-11"/>
          <w:w w:val="110"/>
        </w:rPr>
        <w:t xml:space="preserve"> </w:t>
      </w:r>
      <w:r>
        <w:rPr>
          <w:w w:val="110"/>
        </w:rPr>
        <w:t>heart</w:t>
      </w:r>
      <w:r>
        <w:rPr>
          <w:spacing w:val="-11"/>
          <w:w w:val="110"/>
        </w:rPr>
        <w:t xml:space="preserve"> </w:t>
      </w:r>
      <w:r>
        <w:rPr>
          <w:w w:val="110"/>
        </w:rPr>
        <w:t xml:space="preserve">failure. </w:t>
      </w:r>
      <w:r>
        <w:rPr>
          <w:i/>
          <w:w w:val="110"/>
        </w:rPr>
        <w:t>International</w:t>
      </w:r>
      <w:r>
        <w:rPr>
          <w:i/>
          <w:spacing w:val="-6"/>
          <w:w w:val="110"/>
        </w:rPr>
        <w:t xml:space="preserve"> </w:t>
      </w:r>
      <w:r>
        <w:rPr>
          <w:i/>
          <w:w w:val="110"/>
        </w:rPr>
        <w:t>Journal</w:t>
      </w:r>
      <w:r>
        <w:rPr>
          <w:i/>
          <w:spacing w:val="-6"/>
          <w:w w:val="110"/>
        </w:rPr>
        <w:t xml:space="preserve"> </w:t>
      </w:r>
      <w:r>
        <w:rPr>
          <w:i/>
          <w:w w:val="110"/>
        </w:rPr>
        <w:t>of</w:t>
      </w:r>
      <w:r>
        <w:rPr>
          <w:i/>
          <w:spacing w:val="-6"/>
          <w:w w:val="110"/>
        </w:rPr>
        <w:t xml:space="preserve"> </w:t>
      </w:r>
      <w:r>
        <w:rPr>
          <w:i/>
          <w:w w:val="110"/>
        </w:rPr>
        <w:t>Cardiology</w:t>
      </w:r>
      <w:r>
        <w:rPr>
          <w:w w:val="110"/>
        </w:rPr>
        <w:t xml:space="preserve">, </w:t>
      </w:r>
      <w:r>
        <w:rPr>
          <w:i/>
          <w:w w:val="110"/>
        </w:rPr>
        <w:t>182</w:t>
      </w:r>
      <w:r>
        <w:rPr>
          <w:w w:val="110"/>
        </w:rPr>
        <w:t>, 530–533.</w:t>
      </w:r>
      <w:r>
        <w:rPr>
          <w:spacing w:val="40"/>
          <w:w w:val="110"/>
        </w:rPr>
        <w:t xml:space="preserve"> </w:t>
      </w:r>
      <w:hyperlink r:id="rId92">
        <w:r>
          <w:rPr>
            <w:color w:val="0000FF"/>
            <w:w w:val="110"/>
          </w:rPr>
          <w:t>https://doi.org/10.1016/j.ijcard.2014.12.174</w:t>
        </w:r>
      </w:hyperlink>
    </w:p>
    <w:p w14:paraId="2C143A2C" w14:textId="77777777" w:rsidR="00B26A88" w:rsidRDefault="00000000">
      <w:pPr>
        <w:pStyle w:val="BodyText"/>
        <w:spacing w:before="1" w:line="256" w:lineRule="auto"/>
        <w:ind w:left="436" w:right="106" w:hanging="328"/>
        <w:jc w:val="both"/>
      </w:pPr>
      <w:r>
        <w:rPr>
          <w:w w:val="105"/>
        </w:rPr>
        <w:t>Sousa,</w:t>
      </w:r>
      <w:r>
        <w:rPr>
          <w:spacing w:val="72"/>
          <w:w w:val="105"/>
        </w:rPr>
        <w:t xml:space="preserve"> </w:t>
      </w:r>
      <w:r>
        <w:rPr>
          <w:w w:val="105"/>
        </w:rPr>
        <w:t>A.,</w:t>
      </w:r>
      <w:r>
        <w:rPr>
          <w:spacing w:val="72"/>
          <w:w w:val="105"/>
        </w:rPr>
        <w:t xml:space="preserve"> </w:t>
      </w:r>
      <w:r>
        <w:rPr>
          <w:w w:val="105"/>
        </w:rPr>
        <w:t>Figueiredo,</w:t>
      </w:r>
      <w:r>
        <w:rPr>
          <w:spacing w:val="72"/>
          <w:w w:val="105"/>
        </w:rPr>
        <w:t xml:space="preserve"> </w:t>
      </w:r>
      <w:r>
        <w:rPr>
          <w:w w:val="105"/>
        </w:rPr>
        <w:t>P.,</w:t>
      </w:r>
      <w:r>
        <w:rPr>
          <w:spacing w:val="72"/>
          <w:w w:val="105"/>
        </w:rPr>
        <w:t xml:space="preserve"> </w:t>
      </w:r>
      <w:r>
        <w:rPr>
          <w:w w:val="105"/>
        </w:rPr>
        <w:t>Oliveira,</w:t>
      </w:r>
      <w:r>
        <w:rPr>
          <w:spacing w:val="72"/>
          <w:w w:val="105"/>
        </w:rPr>
        <w:t xml:space="preserve"> </w:t>
      </w:r>
      <w:r>
        <w:rPr>
          <w:w w:val="105"/>
        </w:rPr>
        <w:t>N.,</w:t>
      </w:r>
      <w:r>
        <w:rPr>
          <w:spacing w:val="72"/>
          <w:w w:val="105"/>
        </w:rPr>
        <w:t xml:space="preserve"> </w:t>
      </w:r>
      <w:r>
        <w:rPr>
          <w:w w:val="105"/>
        </w:rPr>
        <w:t>Oliveira,</w:t>
      </w:r>
      <w:r>
        <w:rPr>
          <w:spacing w:val="72"/>
          <w:w w:val="105"/>
        </w:rPr>
        <w:t xml:space="preserve"> </w:t>
      </w:r>
      <w:r>
        <w:rPr>
          <w:w w:val="105"/>
        </w:rPr>
        <w:t>J.,</w:t>
      </w:r>
      <w:r>
        <w:rPr>
          <w:spacing w:val="72"/>
          <w:w w:val="105"/>
        </w:rPr>
        <w:t xml:space="preserve"> </w:t>
      </w:r>
      <w:r>
        <w:rPr>
          <w:w w:val="105"/>
        </w:rPr>
        <w:t>Keskinen,</w:t>
      </w:r>
      <w:r>
        <w:rPr>
          <w:spacing w:val="72"/>
          <w:w w:val="105"/>
        </w:rPr>
        <w:t xml:space="preserve"> </w:t>
      </w:r>
      <w:r>
        <w:rPr>
          <w:w w:val="105"/>
        </w:rPr>
        <w:t>K.</w:t>
      </w:r>
      <w:r>
        <w:rPr>
          <w:spacing w:val="40"/>
          <w:w w:val="105"/>
        </w:rPr>
        <w:t xml:space="preserve"> </w:t>
      </w:r>
      <w:r>
        <w:rPr>
          <w:w w:val="105"/>
        </w:rPr>
        <w:t>L.,</w:t>
      </w:r>
      <w:r>
        <w:rPr>
          <w:spacing w:val="72"/>
          <w:w w:val="105"/>
        </w:rPr>
        <w:t xml:space="preserve"> </w:t>
      </w:r>
      <w:r>
        <w:rPr>
          <w:w w:val="105"/>
        </w:rPr>
        <w:t>Vilas-Boas,</w:t>
      </w:r>
      <w:r>
        <w:rPr>
          <w:spacing w:val="72"/>
          <w:w w:val="105"/>
        </w:rPr>
        <w:t xml:space="preserve"> </w:t>
      </w:r>
      <w:r>
        <w:rPr>
          <w:w w:val="105"/>
        </w:rPr>
        <w:t>J.</w:t>
      </w:r>
      <w:r>
        <w:rPr>
          <w:spacing w:val="40"/>
          <w:w w:val="105"/>
        </w:rPr>
        <w:t xml:space="preserve"> </w:t>
      </w:r>
      <w:r>
        <w:rPr>
          <w:w w:val="105"/>
        </w:rPr>
        <w:t>P., and</w:t>
      </w:r>
      <w:r>
        <w:rPr>
          <w:spacing w:val="47"/>
          <w:w w:val="105"/>
        </w:rPr>
        <w:t xml:space="preserve"> </w:t>
      </w:r>
      <w:r>
        <w:rPr>
          <w:w w:val="105"/>
        </w:rPr>
        <w:t>Fernandes,</w:t>
      </w:r>
      <w:r>
        <w:rPr>
          <w:spacing w:val="55"/>
          <w:w w:val="105"/>
        </w:rPr>
        <w:t xml:space="preserve"> </w:t>
      </w:r>
      <w:r>
        <w:rPr>
          <w:w w:val="105"/>
        </w:rPr>
        <w:t>R.</w:t>
      </w:r>
      <w:r>
        <w:rPr>
          <w:spacing w:val="48"/>
          <w:w w:val="105"/>
        </w:rPr>
        <w:t xml:space="preserve"> </w:t>
      </w:r>
      <w:r>
        <w:rPr>
          <w:w w:val="105"/>
        </w:rPr>
        <w:t>J.</w:t>
      </w:r>
      <w:r>
        <w:rPr>
          <w:spacing w:val="47"/>
          <w:w w:val="105"/>
        </w:rPr>
        <w:t xml:space="preserve"> </w:t>
      </w:r>
      <w:r>
        <w:rPr>
          <w:w w:val="105"/>
        </w:rPr>
        <w:t>(2010).</w:t>
      </w:r>
      <w:r>
        <w:rPr>
          <w:spacing w:val="39"/>
          <w:w w:val="105"/>
        </w:rPr>
        <w:t xml:space="preserve">  </w:t>
      </w:r>
      <w:r>
        <w:rPr>
          <w:w w:val="105"/>
        </w:rPr>
        <w:t>Comparison</w:t>
      </w:r>
      <w:r>
        <w:rPr>
          <w:spacing w:val="48"/>
          <w:w w:val="105"/>
        </w:rPr>
        <w:t xml:space="preserve"> </w:t>
      </w:r>
      <w:r>
        <w:rPr>
          <w:w w:val="105"/>
        </w:rPr>
        <w:t>Between</w:t>
      </w:r>
      <w:r>
        <w:rPr>
          <w:spacing w:val="47"/>
          <w:w w:val="105"/>
        </w:rPr>
        <w:t xml:space="preserve"> </w:t>
      </w:r>
      <w:r>
        <w:rPr>
          <w:w w:val="105"/>
        </w:rPr>
        <w:t>Swimming</w:t>
      </w:r>
      <w:r>
        <w:rPr>
          <w:spacing w:val="48"/>
          <w:w w:val="105"/>
        </w:rPr>
        <w:t xml:space="preserve"> </w:t>
      </w:r>
      <w:r>
        <w:rPr>
          <w:w w:val="105"/>
        </w:rPr>
        <w:t>VO2peak</w:t>
      </w:r>
      <w:r>
        <w:rPr>
          <w:spacing w:val="47"/>
          <w:w w:val="105"/>
        </w:rPr>
        <w:t xml:space="preserve"> </w:t>
      </w:r>
      <w:r>
        <w:rPr>
          <w:w w:val="105"/>
        </w:rPr>
        <w:t>and</w:t>
      </w:r>
      <w:r>
        <w:rPr>
          <w:spacing w:val="48"/>
          <w:w w:val="105"/>
        </w:rPr>
        <w:t xml:space="preserve"> </w:t>
      </w:r>
      <w:r>
        <w:rPr>
          <w:spacing w:val="-2"/>
          <w:w w:val="105"/>
        </w:rPr>
        <w:t>VO2max</w:t>
      </w:r>
    </w:p>
    <w:p w14:paraId="1F08730B" w14:textId="77777777" w:rsidR="00B26A88" w:rsidRDefault="00B26A88">
      <w:pPr>
        <w:spacing w:line="256" w:lineRule="auto"/>
        <w:jc w:val="both"/>
        <w:sectPr w:rsidR="00B26A88">
          <w:pgSz w:w="12240" w:h="15840"/>
          <w:pgMar w:top="1340" w:right="1560" w:bottom="2080" w:left="1560" w:header="0" w:footer="1877" w:gutter="0"/>
          <w:cols w:space="720"/>
        </w:sectPr>
      </w:pPr>
    </w:p>
    <w:p w14:paraId="2232244C" w14:textId="77777777" w:rsidR="00B26A88" w:rsidRDefault="00000000">
      <w:pPr>
        <w:tabs>
          <w:tab w:val="left" w:pos="3402"/>
          <w:tab w:val="left" w:pos="8451"/>
        </w:tabs>
        <w:spacing w:before="113"/>
        <w:ind w:left="436"/>
      </w:pPr>
      <w:r>
        <w:rPr>
          <w:w w:val="110"/>
        </w:rPr>
        <w:lastRenderedPageBreak/>
        <w:t>at</w:t>
      </w:r>
      <w:r>
        <w:rPr>
          <w:spacing w:val="35"/>
          <w:w w:val="110"/>
        </w:rPr>
        <w:t xml:space="preserve"> </w:t>
      </w:r>
      <w:r>
        <w:rPr>
          <w:w w:val="110"/>
        </w:rPr>
        <w:t>Different</w:t>
      </w:r>
      <w:r>
        <w:rPr>
          <w:spacing w:val="36"/>
          <w:w w:val="110"/>
        </w:rPr>
        <w:t xml:space="preserve"> </w:t>
      </w:r>
      <w:r>
        <w:rPr>
          <w:w w:val="110"/>
        </w:rPr>
        <w:t>Time</w:t>
      </w:r>
      <w:r>
        <w:rPr>
          <w:spacing w:val="35"/>
          <w:w w:val="110"/>
        </w:rPr>
        <w:t xml:space="preserve"> </w:t>
      </w:r>
      <w:r>
        <w:rPr>
          <w:spacing w:val="-2"/>
          <w:w w:val="110"/>
        </w:rPr>
        <w:t>Intervals.</w:t>
      </w:r>
      <w:r>
        <w:tab/>
      </w:r>
      <w:r>
        <w:rPr>
          <w:i/>
          <w:w w:val="110"/>
        </w:rPr>
        <w:t>The</w:t>
      </w:r>
      <w:r>
        <w:rPr>
          <w:i/>
          <w:spacing w:val="36"/>
          <w:w w:val="110"/>
        </w:rPr>
        <w:t xml:space="preserve"> </w:t>
      </w:r>
      <w:r>
        <w:rPr>
          <w:i/>
          <w:w w:val="110"/>
        </w:rPr>
        <w:t>Open</w:t>
      </w:r>
      <w:r>
        <w:rPr>
          <w:i/>
          <w:spacing w:val="35"/>
          <w:w w:val="110"/>
        </w:rPr>
        <w:t xml:space="preserve"> </w:t>
      </w:r>
      <w:r>
        <w:rPr>
          <w:i/>
          <w:w w:val="110"/>
        </w:rPr>
        <w:t>Sports</w:t>
      </w:r>
      <w:r>
        <w:rPr>
          <w:i/>
          <w:spacing w:val="35"/>
          <w:w w:val="110"/>
        </w:rPr>
        <w:t xml:space="preserve"> </w:t>
      </w:r>
      <w:r>
        <w:rPr>
          <w:i/>
          <w:w w:val="110"/>
        </w:rPr>
        <w:t>Sciences</w:t>
      </w:r>
      <w:r>
        <w:rPr>
          <w:i/>
          <w:spacing w:val="35"/>
          <w:w w:val="110"/>
        </w:rPr>
        <w:t xml:space="preserve"> </w:t>
      </w:r>
      <w:r>
        <w:rPr>
          <w:i/>
          <w:w w:val="110"/>
        </w:rPr>
        <w:t>Journal</w:t>
      </w:r>
      <w:r>
        <w:rPr>
          <w:w w:val="110"/>
        </w:rPr>
        <w:t>,</w:t>
      </w:r>
      <w:r>
        <w:rPr>
          <w:spacing w:val="37"/>
          <w:w w:val="110"/>
        </w:rPr>
        <w:t xml:space="preserve"> </w:t>
      </w:r>
      <w:r>
        <w:rPr>
          <w:i/>
          <w:w w:val="110"/>
        </w:rPr>
        <w:t>3</w:t>
      </w:r>
      <w:r>
        <w:rPr>
          <w:w w:val="110"/>
        </w:rPr>
        <w:t>(1),</w:t>
      </w:r>
      <w:r>
        <w:rPr>
          <w:spacing w:val="37"/>
          <w:w w:val="110"/>
        </w:rPr>
        <w:t xml:space="preserve"> </w:t>
      </w:r>
      <w:r>
        <w:rPr>
          <w:spacing w:val="-2"/>
          <w:w w:val="110"/>
        </w:rPr>
        <w:t>22–24.</w:t>
      </w:r>
      <w:r>
        <w:tab/>
      </w:r>
      <w:hyperlink r:id="rId93">
        <w:r>
          <w:rPr>
            <w:color w:val="0000FF"/>
            <w:spacing w:val="-2"/>
            <w:w w:val="110"/>
          </w:rPr>
          <w:t>https:</w:t>
        </w:r>
      </w:hyperlink>
    </w:p>
    <w:p w14:paraId="78A72D08" w14:textId="77777777" w:rsidR="00B26A88" w:rsidRDefault="00000000">
      <w:pPr>
        <w:pStyle w:val="BodyText"/>
        <w:spacing w:before="18"/>
        <w:ind w:left="436"/>
      </w:pPr>
      <w:hyperlink r:id="rId94">
        <w:r>
          <w:rPr>
            <w:color w:val="0000FF"/>
            <w:spacing w:val="-2"/>
            <w:w w:val="105"/>
          </w:rPr>
          <w:t>//doi.org/10.2174/1875399X01003010022</w:t>
        </w:r>
      </w:hyperlink>
    </w:p>
    <w:p w14:paraId="4077794D" w14:textId="77777777" w:rsidR="00B26A88" w:rsidRDefault="00000000">
      <w:pPr>
        <w:spacing w:before="18" w:line="256" w:lineRule="auto"/>
        <w:ind w:left="436" w:right="107" w:hanging="328"/>
        <w:jc w:val="both"/>
      </w:pPr>
      <w:proofErr w:type="spellStart"/>
      <w:r>
        <w:rPr>
          <w:w w:val="105"/>
        </w:rPr>
        <w:t>Standvoss</w:t>
      </w:r>
      <w:proofErr w:type="spellEnd"/>
      <w:r>
        <w:rPr>
          <w:w w:val="105"/>
        </w:rPr>
        <w:t xml:space="preserve">, K., </w:t>
      </w:r>
      <w:proofErr w:type="spellStart"/>
      <w:r>
        <w:rPr>
          <w:w w:val="105"/>
        </w:rPr>
        <w:t>Kazezian</w:t>
      </w:r>
      <w:proofErr w:type="spellEnd"/>
      <w:r>
        <w:rPr>
          <w:w w:val="105"/>
        </w:rPr>
        <w:t xml:space="preserve">, V., Lewke, B. R., Bastian, K., Chidambaram, S., Arafat, S., Alsharif, U., Herrera-Melendez, A., Knipper, A.-D., Seco, B. M. S., Soto, N. N., </w:t>
      </w:r>
      <w:proofErr w:type="spellStart"/>
      <w:r>
        <w:rPr>
          <w:w w:val="105"/>
        </w:rPr>
        <w:t>Rakitzis</w:t>
      </w:r>
      <w:proofErr w:type="spellEnd"/>
      <w:r>
        <w:rPr>
          <w:w w:val="105"/>
        </w:rPr>
        <w:t xml:space="preserve">, O., Steinecker, I., Till, P. van K., </w:t>
      </w:r>
      <w:proofErr w:type="spellStart"/>
      <w:r>
        <w:rPr>
          <w:w w:val="105"/>
        </w:rPr>
        <w:t>Zarebidaki</w:t>
      </w:r>
      <w:proofErr w:type="spellEnd"/>
      <w:r>
        <w:rPr>
          <w:w w:val="105"/>
        </w:rPr>
        <w:t>, F., and Weissgerber, T. L. (2022).</w:t>
      </w:r>
      <w:r>
        <w:rPr>
          <w:spacing w:val="40"/>
          <w:w w:val="105"/>
        </w:rPr>
        <w:t xml:space="preserve"> </w:t>
      </w:r>
      <w:r>
        <w:rPr>
          <w:i/>
          <w:w w:val="105"/>
        </w:rPr>
        <w:t>Taking shortcuts: Great for travel, but not for reproducible methods sections</w:t>
      </w:r>
      <w:r>
        <w:rPr>
          <w:w w:val="105"/>
        </w:rPr>
        <w:t xml:space="preserve">. </w:t>
      </w:r>
      <w:hyperlink r:id="rId95">
        <w:r>
          <w:rPr>
            <w:color w:val="0000FF"/>
            <w:w w:val="105"/>
          </w:rPr>
          <w:t>https://doi.org/10.</w:t>
        </w:r>
      </w:hyperlink>
      <w:r>
        <w:rPr>
          <w:color w:val="0000FF"/>
          <w:w w:val="105"/>
        </w:rPr>
        <w:t xml:space="preserve"> </w:t>
      </w:r>
      <w:hyperlink r:id="rId96">
        <w:r>
          <w:rPr>
            <w:color w:val="0000FF"/>
            <w:spacing w:val="-2"/>
            <w:w w:val="105"/>
          </w:rPr>
          <w:t>1101/2022.08.08.503174</w:t>
        </w:r>
      </w:hyperlink>
    </w:p>
    <w:p w14:paraId="4275604E" w14:textId="77777777" w:rsidR="00B26A88" w:rsidRDefault="00000000">
      <w:pPr>
        <w:pStyle w:val="BodyText"/>
        <w:spacing w:before="2"/>
        <w:ind w:left="109"/>
        <w:jc w:val="both"/>
      </w:pPr>
      <w:proofErr w:type="spellStart"/>
      <w:r>
        <w:rPr>
          <w:w w:val="105"/>
        </w:rPr>
        <w:t>Tricco</w:t>
      </w:r>
      <w:proofErr w:type="spellEnd"/>
      <w:r>
        <w:rPr>
          <w:w w:val="105"/>
        </w:rPr>
        <w:t>,</w:t>
      </w:r>
      <w:r>
        <w:rPr>
          <w:spacing w:val="38"/>
          <w:w w:val="105"/>
        </w:rPr>
        <w:t xml:space="preserve"> </w:t>
      </w:r>
      <w:r>
        <w:rPr>
          <w:w w:val="105"/>
        </w:rPr>
        <w:t>A.</w:t>
      </w:r>
      <w:r>
        <w:rPr>
          <w:spacing w:val="34"/>
          <w:w w:val="105"/>
        </w:rPr>
        <w:t xml:space="preserve"> </w:t>
      </w:r>
      <w:r>
        <w:rPr>
          <w:w w:val="105"/>
        </w:rPr>
        <w:t>C.,</w:t>
      </w:r>
      <w:r>
        <w:rPr>
          <w:spacing w:val="39"/>
          <w:w w:val="105"/>
        </w:rPr>
        <w:t xml:space="preserve"> </w:t>
      </w:r>
      <w:r>
        <w:rPr>
          <w:w w:val="105"/>
        </w:rPr>
        <w:t>Lillie,</w:t>
      </w:r>
      <w:r>
        <w:rPr>
          <w:spacing w:val="39"/>
          <w:w w:val="105"/>
        </w:rPr>
        <w:t xml:space="preserve"> </w:t>
      </w:r>
      <w:r>
        <w:rPr>
          <w:w w:val="105"/>
        </w:rPr>
        <w:t>E.,</w:t>
      </w:r>
      <w:r>
        <w:rPr>
          <w:spacing w:val="39"/>
          <w:w w:val="105"/>
        </w:rPr>
        <w:t xml:space="preserve"> </w:t>
      </w:r>
      <w:r>
        <w:rPr>
          <w:w w:val="105"/>
        </w:rPr>
        <w:t>Zarin,</w:t>
      </w:r>
      <w:r>
        <w:rPr>
          <w:spacing w:val="39"/>
          <w:w w:val="105"/>
        </w:rPr>
        <w:t xml:space="preserve"> </w:t>
      </w:r>
      <w:r>
        <w:rPr>
          <w:w w:val="105"/>
        </w:rPr>
        <w:t>W.,</w:t>
      </w:r>
      <w:r>
        <w:rPr>
          <w:spacing w:val="39"/>
          <w:w w:val="105"/>
        </w:rPr>
        <w:t xml:space="preserve"> </w:t>
      </w:r>
      <w:r>
        <w:rPr>
          <w:w w:val="105"/>
        </w:rPr>
        <w:t>O’Brien,</w:t>
      </w:r>
      <w:r>
        <w:rPr>
          <w:spacing w:val="39"/>
          <w:w w:val="105"/>
        </w:rPr>
        <w:t xml:space="preserve"> </w:t>
      </w:r>
      <w:r>
        <w:rPr>
          <w:w w:val="105"/>
        </w:rPr>
        <w:t>K.</w:t>
      </w:r>
      <w:r>
        <w:rPr>
          <w:spacing w:val="33"/>
          <w:w w:val="105"/>
        </w:rPr>
        <w:t xml:space="preserve"> </w:t>
      </w:r>
      <w:r>
        <w:rPr>
          <w:w w:val="105"/>
        </w:rPr>
        <w:t>K.,</w:t>
      </w:r>
      <w:r>
        <w:rPr>
          <w:spacing w:val="40"/>
          <w:w w:val="105"/>
        </w:rPr>
        <w:t xml:space="preserve"> </w:t>
      </w:r>
      <w:r>
        <w:rPr>
          <w:w w:val="105"/>
        </w:rPr>
        <w:t>Colquhoun,</w:t>
      </w:r>
      <w:r>
        <w:rPr>
          <w:spacing w:val="38"/>
          <w:w w:val="105"/>
        </w:rPr>
        <w:t xml:space="preserve"> </w:t>
      </w:r>
      <w:r>
        <w:rPr>
          <w:w w:val="105"/>
        </w:rPr>
        <w:t>H.,</w:t>
      </w:r>
      <w:r>
        <w:rPr>
          <w:spacing w:val="40"/>
          <w:w w:val="105"/>
        </w:rPr>
        <w:t xml:space="preserve"> </w:t>
      </w:r>
      <w:r>
        <w:rPr>
          <w:w w:val="105"/>
        </w:rPr>
        <w:t>Levac,</w:t>
      </w:r>
      <w:r>
        <w:rPr>
          <w:spacing w:val="38"/>
          <w:w w:val="105"/>
        </w:rPr>
        <w:t xml:space="preserve"> </w:t>
      </w:r>
      <w:r>
        <w:rPr>
          <w:w w:val="105"/>
        </w:rPr>
        <w:t>D.,</w:t>
      </w:r>
      <w:r>
        <w:rPr>
          <w:spacing w:val="39"/>
          <w:w w:val="105"/>
        </w:rPr>
        <w:t xml:space="preserve"> </w:t>
      </w:r>
      <w:r>
        <w:rPr>
          <w:w w:val="105"/>
        </w:rPr>
        <w:t>Moher,</w:t>
      </w:r>
      <w:r>
        <w:rPr>
          <w:spacing w:val="40"/>
          <w:w w:val="105"/>
        </w:rPr>
        <w:t xml:space="preserve"> </w:t>
      </w:r>
      <w:r>
        <w:rPr>
          <w:spacing w:val="-5"/>
          <w:w w:val="105"/>
        </w:rPr>
        <w:t>D.,</w:t>
      </w:r>
    </w:p>
    <w:p w14:paraId="2BFC684E" w14:textId="77777777" w:rsidR="00B26A88" w:rsidRDefault="00000000">
      <w:pPr>
        <w:pStyle w:val="BodyText"/>
        <w:spacing w:before="18" w:line="256" w:lineRule="auto"/>
        <w:ind w:left="436" w:right="106"/>
        <w:jc w:val="both"/>
      </w:pPr>
      <w:r>
        <w:rPr>
          <w:w w:val="105"/>
        </w:rPr>
        <w:t xml:space="preserve">Peters, M. D. J., Horsley, T., Weeks, L., Hempel, S., Akl, E. A., Chang, C., McGowan, J., Stewart, L., Hartling, L., </w:t>
      </w:r>
      <w:proofErr w:type="spellStart"/>
      <w:r>
        <w:rPr>
          <w:w w:val="105"/>
        </w:rPr>
        <w:t>Aldcroft</w:t>
      </w:r>
      <w:proofErr w:type="spellEnd"/>
      <w:r>
        <w:rPr>
          <w:w w:val="105"/>
        </w:rPr>
        <w:t xml:space="preserve">, A., Wilson, M. G., </w:t>
      </w:r>
      <w:proofErr w:type="spellStart"/>
      <w:r>
        <w:rPr>
          <w:w w:val="105"/>
        </w:rPr>
        <w:t>Garritty</w:t>
      </w:r>
      <w:proofErr w:type="spellEnd"/>
      <w:r>
        <w:rPr>
          <w:w w:val="105"/>
        </w:rPr>
        <w:t xml:space="preserve">, C., </w:t>
      </w:r>
      <w:r>
        <w:t xml:space="preserve">… </w:t>
      </w:r>
      <w:r>
        <w:rPr>
          <w:w w:val="105"/>
        </w:rPr>
        <w:t>Straus, S. E. (2018). PRISMA Extension for Scoping Reviews (PRISMA-</w:t>
      </w:r>
      <w:proofErr w:type="spellStart"/>
      <w:r>
        <w:rPr>
          <w:w w:val="105"/>
        </w:rPr>
        <w:t>ScR</w:t>
      </w:r>
      <w:proofErr w:type="spellEnd"/>
      <w:r>
        <w:rPr>
          <w:w w:val="105"/>
        </w:rPr>
        <w:t>): Checklist and Explanation.</w:t>
      </w:r>
      <w:r>
        <w:rPr>
          <w:spacing w:val="40"/>
          <w:w w:val="105"/>
        </w:rPr>
        <w:t xml:space="preserve"> </w:t>
      </w:r>
      <w:r>
        <w:rPr>
          <w:i/>
          <w:w w:val="105"/>
        </w:rPr>
        <w:t xml:space="preserve">An- </w:t>
      </w:r>
      <w:proofErr w:type="spellStart"/>
      <w:r>
        <w:rPr>
          <w:i/>
          <w:w w:val="105"/>
        </w:rPr>
        <w:t>nals</w:t>
      </w:r>
      <w:proofErr w:type="spellEnd"/>
      <w:r>
        <w:rPr>
          <w:i/>
          <w:spacing w:val="40"/>
          <w:w w:val="105"/>
        </w:rPr>
        <w:t xml:space="preserve"> </w:t>
      </w:r>
      <w:r>
        <w:rPr>
          <w:i/>
          <w:w w:val="105"/>
        </w:rPr>
        <w:t>of</w:t>
      </w:r>
      <w:r>
        <w:rPr>
          <w:i/>
          <w:spacing w:val="40"/>
          <w:w w:val="105"/>
        </w:rPr>
        <w:t xml:space="preserve"> </w:t>
      </w:r>
      <w:r>
        <w:rPr>
          <w:i/>
          <w:w w:val="105"/>
        </w:rPr>
        <w:t>Internal</w:t>
      </w:r>
      <w:r>
        <w:rPr>
          <w:i/>
          <w:spacing w:val="40"/>
          <w:w w:val="105"/>
        </w:rPr>
        <w:t xml:space="preserve"> </w:t>
      </w:r>
      <w:r>
        <w:rPr>
          <w:i/>
          <w:w w:val="105"/>
        </w:rPr>
        <w:t>Medicine</w:t>
      </w:r>
      <w:r>
        <w:rPr>
          <w:w w:val="105"/>
        </w:rPr>
        <w:t>,</w:t>
      </w:r>
      <w:r>
        <w:rPr>
          <w:spacing w:val="40"/>
          <w:w w:val="105"/>
        </w:rPr>
        <w:t xml:space="preserve"> </w:t>
      </w:r>
      <w:r>
        <w:rPr>
          <w:i/>
          <w:w w:val="105"/>
        </w:rPr>
        <w:t>169</w:t>
      </w:r>
      <w:r>
        <w:rPr>
          <w:w w:val="105"/>
        </w:rPr>
        <w:t>(7),</w:t>
      </w:r>
      <w:r>
        <w:rPr>
          <w:spacing w:val="40"/>
          <w:w w:val="105"/>
        </w:rPr>
        <w:t xml:space="preserve"> </w:t>
      </w:r>
      <w:r>
        <w:rPr>
          <w:w w:val="105"/>
        </w:rPr>
        <w:t>467–473.</w:t>
      </w:r>
      <w:r>
        <w:rPr>
          <w:spacing w:val="40"/>
          <w:w w:val="105"/>
        </w:rPr>
        <w:t xml:space="preserve"> </w:t>
      </w:r>
      <w:hyperlink r:id="rId97">
        <w:r>
          <w:rPr>
            <w:color w:val="0000FF"/>
            <w:w w:val="105"/>
          </w:rPr>
          <w:t>https://doi.org/10.7326/M18-0850</w:t>
        </w:r>
      </w:hyperlink>
    </w:p>
    <w:p w14:paraId="0D3A3542" w14:textId="77777777" w:rsidR="00B26A88" w:rsidRDefault="00000000">
      <w:pPr>
        <w:spacing w:before="1" w:line="256" w:lineRule="auto"/>
        <w:ind w:left="436" w:right="107" w:hanging="328"/>
        <w:jc w:val="both"/>
      </w:pPr>
      <w:r>
        <w:rPr>
          <w:w w:val="105"/>
        </w:rPr>
        <w:t xml:space="preserve">Yoon, B.-K., Kravitz, L., and </w:t>
      </w:r>
      <w:proofErr w:type="spellStart"/>
      <w:r>
        <w:rPr>
          <w:w w:val="105"/>
        </w:rPr>
        <w:t>Robergs</w:t>
      </w:r>
      <w:proofErr w:type="spellEnd"/>
      <w:r>
        <w:rPr>
          <w:w w:val="105"/>
        </w:rPr>
        <w:t>, R. (2007).</w:t>
      </w:r>
      <w:r>
        <w:rPr>
          <w:spacing w:val="40"/>
          <w:w w:val="105"/>
        </w:rPr>
        <w:t xml:space="preserve"> </w:t>
      </w:r>
      <w:r>
        <w:rPr>
          <w:w w:val="105"/>
        </w:rPr>
        <w:t>V O2max, protocol duration, and the v O2 plateau.</w:t>
      </w:r>
      <w:r>
        <w:rPr>
          <w:spacing w:val="40"/>
          <w:w w:val="105"/>
        </w:rPr>
        <w:t xml:space="preserve"> </w:t>
      </w:r>
      <w:r>
        <w:rPr>
          <w:i/>
          <w:w w:val="105"/>
        </w:rPr>
        <w:t>Medicine &amp; Science in Sports &amp; Exercise</w:t>
      </w:r>
      <w:r>
        <w:rPr>
          <w:w w:val="105"/>
        </w:rPr>
        <w:t xml:space="preserve">, </w:t>
      </w:r>
      <w:r>
        <w:rPr>
          <w:i/>
          <w:w w:val="105"/>
        </w:rPr>
        <w:t>39</w:t>
      </w:r>
      <w:r>
        <w:rPr>
          <w:w w:val="105"/>
        </w:rPr>
        <w:t>(7), 11861192.</w:t>
      </w:r>
    </w:p>
    <w:p w14:paraId="0D19CBF1" w14:textId="77777777" w:rsidR="00B26A88" w:rsidRDefault="00000000">
      <w:pPr>
        <w:spacing w:before="1" w:line="256" w:lineRule="auto"/>
        <w:ind w:left="436" w:right="107" w:hanging="328"/>
        <w:jc w:val="both"/>
      </w:pPr>
      <w:r>
        <w:rPr>
          <w:w w:val="110"/>
        </w:rPr>
        <w:t>Zhang, Z., and Martin, C. F. (1997).</w:t>
      </w:r>
      <w:r>
        <w:rPr>
          <w:spacing w:val="40"/>
          <w:w w:val="110"/>
        </w:rPr>
        <w:t xml:space="preserve"> </w:t>
      </w:r>
      <w:r>
        <w:rPr>
          <w:w w:val="110"/>
        </w:rPr>
        <w:t>Convergence and Gibbs’ phenomenon in cubic spline interpolation</w:t>
      </w:r>
      <w:r>
        <w:rPr>
          <w:spacing w:val="-3"/>
          <w:w w:val="110"/>
        </w:rPr>
        <w:t xml:space="preserve"> </w:t>
      </w:r>
      <w:r>
        <w:rPr>
          <w:w w:val="110"/>
        </w:rPr>
        <w:t>of</w:t>
      </w:r>
      <w:r>
        <w:rPr>
          <w:spacing w:val="-3"/>
          <w:w w:val="110"/>
        </w:rPr>
        <w:t xml:space="preserve"> </w:t>
      </w:r>
      <w:r>
        <w:rPr>
          <w:w w:val="110"/>
        </w:rPr>
        <w:t>discontinuous</w:t>
      </w:r>
      <w:r>
        <w:rPr>
          <w:spacing w:val="-3"/>
          <w:w w:val="110"/>
        </w:rPr>
        <w:t xml:space="preserve"> </w:t>
      </w:r>
      <w:r>
        <w:rPr>
          <w:w w:val="110"/>
        </w:rPr>
        <w:t>functions.</w:t>
      </w:r>
      <w:r>
        <w:rPr>
          <w:spacing w:val="38"/>
          <w:w w:val="110"/>
        </w:rPr>
        <w:t xml:space="preserve"> </w:t>
      </w:r>
      <w:r>
        <w:rPr>
          <w:i/>
          <w:w w:val="110"/>
        </w:rPr>
        <w:t xml:space="preserve">Journal of Computational and Applied Mathe- </w:t>
      </w:r>
      <w:proofErr w:type="spellStart"/>
      <w:r>
        <w:rPr>
          <w:i/>
          <w:w w:val="110"/>
        </w:rPr>
        <w:t>matics</w:t>
      </w:r>
      <w:proofErr w:type="spellEnd"/>
      <w:r>
        <w:rPr>
          <w:w w:val="110"/>
        </w:rPr>
        <w:t>,</w:t>
      </w:r>
      <w:r>
        <w:rPr>
          <w:spacing w:val="-14"/>
          <w:w w:val="110"/>
        </w:rPr>
        <w:t xml:space="preserve"> </w:t>
      </w:r>
      <w:r>
        <w:rPr>
          <w:i/>
          <w:w w:val="110"/>
        </w:rPr>
        <w:t>87</w:t>
      </w:r>
      <w:r>
        <w:rPr>
          <w:i/>
          <w:spacing w:val="-37"/>
          <w:w w:val="110"/>
        </w:rPr>
        <w:t xml:space="preserve"> </w:t>
      </w:r>
      <w:r>
        <w:rPr>
          <w:w w:val="110"/>
        </w:rPr>
        <w:t>(2),</w:t>
      </w:r>
      <w:r>
        <w:rPr>
          <w:spacing w:val="-8"/>
          <w:w w:val="110"/>
        </w:rPr>
        <w:t xml:space="preserve"> </w:t>
      </w:r>
      <w:r>
        <w:rPr>
          <w:w w:val="110"/>
        </w:rPr>
        <w:t>359–371.</w:t>
      </w:r>
      <w:r>
        <w:rPr>
          <w:spacing w:val="10"/>
          <w:w w:val="110"/>
        </w:rPr>
        <w:t xml:space="preserve"> </w:t>
      </w:r>
      <w:hyperlink r:id="rId98">
        <w:r>
          <w:rPr>
            <w:color w:val="0000FF"/>
            <w:w w:val="110"/>
          </w:rPr>
          <w:t>https://doi.org/10.1016/S0377-0427(97)00199-4</w:t>
        </w:r>
      </w:hyperlink>
    </w:p>
    <w:p w14:paraId="31B1A169" w14:textId="77777777" w:rsidR="00B26A88" w:rsidRDefault="00B26A88">
      <w:pPr>
        <w:spacing w:line="256" w:lineRule="auto"/>
        <w:jc w:val="both"/>
        <w:sectPr w:rsidR="00B26A88">
          <w:pgSz w:w="12240" w:h="15840"/>
          <w:pgMar w:top="1340" w:right="1560" w:bottom="2080" w:left="1560" w:header="0" w:footer="1877" w:gutter="0"/>
          <w:cols w:space="720"/>
        </w:sectPr>
      </w:pPr>
    </w:p>
    <w:p w14:paraId="068A1037" w14:textId="77777777" w:rsidR="00B26A88" w:rsidRDefault="00B26A88">
      <w:pPr>
        <w:pStyle w:val="BodyText"/>
        <w:rPr>
          <w:sz w:val="20"/>
        </w:rPr>
      </w:pPr>
    </w:p>
    <w:p w14:paraId="799CC400" w14:textId="77777777" w:rsidR="00B26A88" w:rsidRDefault="00B26A88">
      <w:pPr>
        <w:pStyle w:val="BodyText"/>
        <w:spacing w:before="21"/>
        <w:rPr>
          <w:sz w:val="20"/>
        </w:rPr>
      </w:pPr>
    </w:p>
    <w:p w14:paraId="0E1832C8" w14:textId="77777777" w:rsidR="00B26A88" w:rsidRDefault="00000000">
      <w:pPr>
        <w:pStyle w:val="BodyText"/>
        <w:ind w:left="2073"/>
        <w:rPr>
          <w:sz w:val="20"/>
        </w:rPr>
      </w:pPr>
      <w:r>
        <w:rPr>
          <w:noProof/>
          <w:sz w:val="20"/>
        </w:rPr>
        <mc:AlternateContent>
          <mc:Choice Requires="wpg">
            <w:drawing>
              <wp:inline distT="0" distB="0" distL="0" distR="0" wp14:anchorId="531D11D6" wp14:editId="1D421523">
                <wp:extent cx="3358515" cy="2464435"/>
                <wp:effectExtent l="0" t="0" r="0" b="2539"/>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58515" cy="2464435"/>
                          <a:chOff x="0" y="0"/>
                          <a:chExt cx="3358515" cy="2464435"/>
                        </a:xfrm>
                      </wpg:grpSpPr>
                      <pic:pic xmlns:pic="http://schemas.openxmlformats.org/drawingml/2006/picture">
                        <pic:nvPicPr>
                          <pic:cNvPr id="99" name="Image 99"/>
                          <pic:cNvPicPr/>
                        </pic:nvPicPr>
                        <pic:blipFill>
                          <a:blip r:embed="rId99" cstate="print"/>
                          <a:stretch>
                            <a:fillRect/>
                          </a:stretch>
                        </pic:blipFill>
                        <pic:spPr>
                          <a:xfrm>
                            <a:off x="0" y="0"/>
                            <a:ext cx="3358425" cy="2463892"/>
                          </a:xfrm>
                          <a:prstGeom prst="rect">
                            <a:avLst/>
                          </a:prstGeom>
                        </pic:spPr>
                      </pic:pic>
                      <wps:wsp>
                        <wps:cNvPr id="100" name="Textbox 100"/>
                        <wps:cNvSpPr txBox="1"/>
                        <wps:spPr>
                          <a:xfrm>
                            <a:off x="429672" y="51580"/>
                            <a:ext cx="481330" cy="59690"/>
                          </a:xfrm>
                          <a:prstGeom prst="rect">
                            <a:avLst/>
                          </a:prstGeom>
                        </wps:spPr>
                        <wps:txbx>
                          <w:txbxContent>
                            <w:p w14:paraId="2E0CB89B" w14:textId="77777777" w:rsidR="00B26A88" w:rsidRDefault="00000000">
                              <w:pPr>
                                <w:spacing w:line="89" w:lineRule="exact"/>
                                <w:rPr>
                                  <w:sz w:val="9"/>
                                </w:rPr>
                              </w:pPr>
                              <w:bookmarkStart w:id="84" w:name="_bookmark6"/>
                              <w:bookmarkEnd w:id="84"/>
                              <w:r>
                                <w:rPr>
                                  <w:sz w:val="9"/>
                                </w:rPr>
                                <w:t>All Articles:</w:t>
                              </w:r>
                              <w:r>
                                <w:rPr>
                                  <w:spacing w:val="7"/>
                                  <w:sz w:val="9"/>
                                </w:rPr>
                                <w:t xml:space="preserve"> </w:t>
                              </w:r>
                              <w:r>
                                <w:rPr>
                                  <w:spacing w:val="-2"/>
                                  <w:sz w:val="9"/>
                                </w:rPr>
                                <w:t>21,981</w:t>
                              </w:r>
                            </w:p>
                          </w:txbxContent>
                        </wps:txbx>
                        <wps:bodyPr wrap="square" lIns="0" tIns="0" rIns="0" bIns="0" rtlCol="0">
                          <a:noAutofit/>
                        </wps:bodyPr>
                      </wps:wsp>
                      <wps:wsp>
                        <wps:cNvPr id="101" name="Textbox 101"/>
                        <wps:cNvSpPr txBox="1"/>
                        <wps:spPr>
                          <a:xfrm>
                            <a:off x="123864" y="368609"/>
                            <a:ext cx="374650" cy="130175"/>
                          </a:xfrm>
                          <a:prstGeom prst="rect">
                            <a:avLst/>
                          </a:prstGeom>
                        </wps:spPr>
                        <wps:txbx>
                          <w:txbxContent>
                            <w:p w14:paraId="245C521A" w14:textId="77777777" w:rsidR="00B26A88" w:rsidRDefault="00000000">
                              <w:pPr>
                                <w:spacing w:line="89" w:lineRule="exact"/>
                                <w:ind w:left="1" w:right="18"/>
                                <w:jc w:val="center"/>
                                <w:rPr>
                                  <w:sz w:val="9"/>
                                </w:rPr>
                              </w:pPr>
                              <w:r>
                                <w:rPr>
                                  <w:spacing w:val="-2"/>
                                  <w:w w:val="105"/>
                                  <w:sz w:val="9"/>
                                </w:rPr>
                                <w:t>Articles</w:t>
                              </w:r>
                            </w:p>
                            <w:p w14:paraId="04C67475" w14:textId="77777777" w:rsidR="00B26A88" w:rsidRDefault="00000000">
                              <w:pPr>
                                <w:spacing w:before="8"/>
                                <w:ind w:left="-1" w:right="18"/>
                                <w:jc w:val="center"/>
                                <w:rPr>
                                  <w:sz w:val="9"/>
                                </w:rPr>
                              </w:pPr>
                              <w:r>
                                <w:rPr>
                                  <w:w w:val="105"/>
                                  <w:sz w:val="9"/>
                                </w:rPr>
                                <w:t>without</w:t>
                              </w:r>
                              <w:r>
                                <w:rPr>
                                  <w:spacing w:val="-6"/>
                                  <w:w w:val="105"/>
                                  <w:sz w:val="9"/>
                                </w:rPr>
                                <w:t xml:space="preserve"> </w:t>
                              </w:r>
                              <w:r>
                                <w:rPr>
                                  <w:w w:val="105"/>
                                  <w:sz w:val="9"/>
                                </w:rPr>
                                <w:t>DOI:</w:t>
                              </w:r>
                              <w:r>
                                <w:rPr>
                                  <w:spacing w:val="-6"/>
                                  <w:w w:val="105"/>
                                  <w:sz w:val="9"/>
                                </w:rPr>
                                <w:t xml:space="preserve"> </w:t>
                              </w:r>
                              <w:r>
                                <w:rPr>
                                  <w:spacing w:val="-10"/>
                                  <w:w w:val="105"/>
                                  <w:sz w:val="9"/>
                                </w:rPr>
                                <w:t>1</w:t>
                              </w:r>
                            </w:p>
                          </w:txbxContent>
                        </wps:txbx>
                        <wps:bodyPr wrap="square" lIns="0" tIns="0" rIns="0" bIns="0" rtlCol="0">
                          <a:noAutofit/>
                        </wps:bodyPr>
                      </wps:wsp>
                      <wps:wsp>
                        <wps:cNvPr id="102" name="Textbox 102"/>
                        <wps:cNvSpPr txBox="1"/>
                        <wps:spPr>
                          <a:xfrm>
                            <a:off x="817698" y="368609"/>
                            <a:ext cx="431800" cy="130175"/>
                          </a:xfrm>
                          <a:prstGeom prst="rect">
                            <a:avLst/>
                          </a:prstGeom>
                        </wps:spPr>
                        <wps:txbx>
                          <w:txbxContent>
                            <w:p w14:paraId="43113E96" w14:textId="77777777" w:rsidR="00B26A88" w:rsidRDefault="00000000">
                              <w:pPr>
                                <w:spacing w:line="89" w:lineRule="exact"/>
                                <w:ind w:left="1" w:right="18"/>
                                <w:jc w:val="center"/>
                                <w:rPr>
                                  <w:sz w:val="9"/>
                                </w:rPr>
                              </w:pPr>
                              <w:r>
                                <w:rPr>
                                  <w:spacing w:val="-2"/>
                                  <w:w w:val="105"/>
                                  <w:sz w:val="9"/>
                                </w:rPr>
                                <w:t>Articles</w:t>
                              </w:r>
                            </w:p>
                            <w:p w14:paraId="079AD9A9" w14:textId="77777777" w:rsidR="00B26A88" w:rsidRDefault="00000000">
                              <w:pPr>
                                <w:spacing w:before="8"/>
                                <w:ind w:left="-1" w:right="18"/>
                                <w:jc w:val="center"/>
                                <w:rPr>
                                  <w:sz w:val="9"/>
                                </w:rPr>
                              </w:pPr>
                              <w:r>
                                <w:rPr>
                                  <w:w w:val="105"/>
                                  <w:sz w:val="9"/>
                                </w:rPr>
                                <w:t>with</w:t>
                              </w:r>
                              <w:r>
                                <w:rPr>
                                  <w:spacing w:val="-5"/>
                                  <w:w w:val="105"/>
                                  <w:sz w:val="9"/>
                                </w:rPr>
                                <w:t xml:space="preserve"> </w:t>
                              </w:r>
                              <w:r>
                                <w:rPr>
                                  <w:w w:val="105"/>
                                  <w:sz w:val="9"/>
                                </w:rPr>
                                <w:t>DOI:</w:t>
                              </w:r>
                              <w:r>
                                <w:rPr>
                                  <w:spacing w:val="-5"/>
                                  <w:w w:val="105"/>
                                  <w:sz w:val="9"/>
                                </w:rPr>
                                <w:t xml:space="preserve"> </w:t>
                              </w:r>
                              <w:r>
                                <w:rPr>
                                  <w:spacing w:val="-2"/>
                                  <w:w w:val="105"/>
                                  <w:sz w:val="9"/>
                                </w:rPr>
                                <w:t>21,980</w:t>
                              </w:r>
                            </w:p>
                          </w:txbxContent>
                        </wps:txbx>
                        <wps:bodyPr wrap="square" lIns="0" tIns="0" rIns="0" bIns="0" rtlCol="0">
                          <a:noAutofit/>
                        </wps:bodyPr>
                      </wps:wsp>
                      <wps:wsp>
                        <wps:cNvPr id="103" name="Textbox 103"/>
                        <wps:cNvSpPr txBox="1"/>
                        <wps:spPr>
                          <a:xfrm>
                            <a:off x="450012" y="769339"/>
                            <a:ext cx="364490" cy="130175"/>
                          </a:xfrm>
                          <a:prstGeom prst="rect">
                            <a:avLst/>
                          </a:prstGeom>
                        </wps:spPr>
                        <wps:txbx>
                          <w:txbxContent>
                            <w:p w14:paraId="4F8C0198" w14:textId="77777777" w:rsidR="00B26A88" w:rsidRDefault="00000000">
                              <w:pPr>
                                <w:spacing w:line="89" w:lineRule="exact"/>
                                <w:ind w:left="59"/>
                                <w:rPr>
                                  <w:sz w:val="9"/>
                                </w:rPr>
                              </w:pPr>
                              <w:r>
                                <w:rPr>
                                  <w:spacing w:val="-2"/>
                                  <w:w w:val="105"/>
                                  <w:sz w:val="9"/>
                                </w:rPr>
                                <w:t>Unobtained</w:t>
                              </w:r>
                            </w:p>
                            <w:p w14:paraId="4926156F" w14:textId="77777777" w:rsidR="00B26A88" w:rsidRDefault="00000000">
                              <w:pPr>
                                <w:spacing w:before="8"/>
                                <w:rPr>
                                  <w:sz w:val="9"/>
                                </w:rPr>
                              </w:pPr>
                              <w:r>
                                <w:rPr>
                                  <w:sz w:val="9"/>
                                </w:rPr>
                                <w:t>Articles:</w:t>
                              </w:r>
                              <w:r>
                                <w:rPr>
                                  <w:spacing w:val="9"/>
                                  <w:sz w:val="9"/>
                                </w:rPr>
                                <w:t xml:space="preserve"> </w:t>
                              </w:r>
                              <w:r>
                                <w:rPr>
                                  <w:spacing w:val="-2"/>
                                  <w:sz w:val="9"/>
                                </w:rPr>
                                <w:t>1,833</w:t>
                              </w:r>
                            </w:p>
                          </w:txbxContent>
                        </wps:txbx>
                        <wps:bodyPr wrap="square" lIns="0" tIns="0" rIns="0" bIns="0" rtlCol="0">
                          <a:noAutofit/>
                        </wps:bodyPr>
                      </wps:wsp>
                      <wps:wsp>
                        <wps:cNvPr id="104" name="Textbox 104"/>
                        <wps:cNvSpPr txBox="1"/>
                        <wps:spPr>
                          <a:xfrm>
                            <a:off x="1160446" y="769339"/>
                            <a:ext cx="549275" cy="130175"/>
                          </a:xfrm>
                          <a:prstGeom prst="rect">
                            <a:avLst/>
                          </a:prstGeom>
                        </wps:spPr>
                        <wps:txbx>
                          <w:txbxContent>
                            <w:p w14:paraId="0F3C278B" w14:textId="77777777" w:rsidR="00B26A88" w:rsidRDefault="00000000">
                              <w:pPr>
                                <w:spacing w:line="89" w:lineRule="exact"/>
                                <w:ind w:left="-1" w:right="18"/>
                                <w:jc w:val="center"/>
                                <w:rPr>
                                  <w:sz w:val="9"/>
                                </w:rPr>
                              </w:pPr>
                              <w:r>
                                <w:rPr>
                                  <w:sz w:val="9"/>
                                </w:rPr>
                                <w:t>Downloaded</w:t>
                              </w:r>
                              <w:r>
                                <w:rPr>
                                  <w:spacing w:val="7"/>
                                  <w:sz w:val="9"/>
                                </w:rPr>
                                <w:t xml:space="preserve"> </w:t>
                              </w:r>
                              <w:r>
                                <w:rPr>
                                  <w:sz w:val="9"/>
                                </w:rPr>
                                <w:t>Full-</w:t>
                              </w:r>
                              <w:r>
                                <w:rPr>
                                  <w:spacing w:val="-4"/>
                                  <w:sz w:val="9"/>
                                </w:rPr>
                                <w:t>Text</w:t>
                              </w:r>
                            </w:p>
                            <w:p w14:paraId="11C5A929" w14:textId="77777777" w:rsidR="00B26A88" w:rsidRDefault="00000000">
                              <w:pPr>
                                <w:spacing w:before="8"/>
                                <w:ind w:right="18"/>
                                <w:jc w:val="center"/>
                                <w:rPr>
                                  <w:sz w:val="9"/>
                                </w:rPr>
                              </w:pPr>
                              <w:r>
                                <w:rPr>
                                  <w:w w:val="105"/>
                                  <w:sz w:val="9"/>
                                </w:rPr>
                                <w:t>Files:</w:t>
                              </w:r>
                              <w:r>
                                <w:rPr>
                                  <w:spacing w:val="-6"/>
                                  <w:w w:val="105"/>
                                  <w:sz w:val="9"/>
                                </w:rPr>
                                <w:t xml:space="preserve"> </w:t>
                              </w:r>
                              <w:r>
                                <w:rPr>
                                  <w:spacing w:val="-2"/>
                                  <w:w w:val="105"/>
                                  <w:sz w:val="9"/>
                                </w:rPr>
                                <w:t>20,147</w:t>
                              </w:r>
                            </w:p>
                          </w:txbxContent>
                        </wps:txbx>
                        <wps:bodyPr wrap="square" lIns="0" tIns="0" rIns="0" bIns="0" rtlCol="0">
                          <a:noAutofit/>
                        </wps:bodyPr>
                      </wps:wsp>
                      <wps:wsp>
                        <wps:cNvPr id="105" name="Textbox 105"/>
                        <wps:cNvSpPr txBox="1"/>
                        <wps:spPr>
                          <a:xfrm>
                            <a:off x="821595" y="1170068"/>
                            <a:ext cx="449580" cy="130175"/>
                          </a:xfrm>
                          <a:prstGeom prst="rect">
                            <a:avLst/>
                          </a:prstGeom>
                        </wps:spPr>
                        <wps:txbx>
                          <w:txbxContent>
                            <w:p w14:paraId="35EEB7B4" w14:textId="77777777" w:rsidR="00B26A88" w:rsidRDefault="00000000">
                              <w:pPr>
                                <w:spacing w:line="89" w:lineRule="exact"/>
                                <w:ind w:left="16"/>
                                <w:rPr>
                                  <w:sz w:val="9"/>
                                </w:rPr>
                              </w:pPr>
                              <w:r>
                                <w:rPr>
                                  <w:w w:val="105"/>
                                  <w:sz w:val="9"/>
                                </w:rPr>
                                <w:t>Files</w:t>
                              </w:r>
                              <w:r>
                                <w:rPr>
                                  <w:spacing w:val="-5"/>
                                  <w:w w:val="105"/>
                                  <w:sz w:val="9"/>
                                </w:rPr>
                                <w:t xml:space="preserve"> </w:t>
                              </w:r>
                              <w:r>
                                <w:rPr>
                                  <w:spacing w:val="-2"/>
                                  <w:w w:val="105"/>
                                  <w:sz w:val="9"/>
                                </w:rPr>
                                <w:t>Unavailable</w:t>
                              </w:r>
                            </w:p>
                            <w:p w14:paraId="220A37E7" w14:textId="77777777" w:rsidR="00B26A88" w:rsidRDefault="00000000">
                              <w:pPr>
                                <w:spacing w:before="8"/>
                                <w:rPr>
                                  <w:sz w:val="9"/>
                                </w:rPr>
                              </w:pPr>
                              <w:r>
                                <w:rPr>
                                  <w:w w:val="105"/>
                                  <w:sz w:val="9"/>
                                </w:rPr>
                                <w:t>in</w:t>
                              </w:r>
                              <w:r>
                                <w:rPr>
                                  <w:spacing w:val="-6"/>
                                  <w:w w:val="105"/>
                                  <w:sz w:val="9"/>
                                </w:rPr>
                                <w:t xml:space="preserve"> </w:t>
                              </w:r>
                              <w:r>
                                <w:rPr>
                                  <w:w w:val="105"/>
                                  <w:sz w:val="9"/>
                                </w:rPr>
                                <w:t>TXT</w:t>
                              </w:r>
                              <w:r>
                                <w:rPr>
                                  <w:spacing w:val="-5"/>
                                  <w:w w:val="105"/>
                                  <w:sz w:val="9"/>
                                </w:rPr>
                                <w:t xml:space="preserve"> </w:t>
                              </w:r>
                              <w:r>
                                <w:rPr>
                                  <w:w w:val="105"/>
                                  <w:sz w:val="9"/>
                                </w:rPr>
                                <w:t>format:</w:t>
                              </w:r>
                              <w:r>
                                <w:rPr>
                                  <w:spacing w:val="-5"/>
                                  <w:w w:val="105"/>
                                  <w:sz w:val="9"/>
                                </w:rPr>
                                <w:t xml:space="preserve"> 26</w:t>
                              </w:r>
                            </w:p>
                          </w:txbxContent>
                        </wps:txbx>
                        <wps:bodyPr wrap="square" lIns="0" tIns="0" rIns="0" bIns="0" rtlCol="0">
                          <a:noAutofit/>
                        </wps:bodyPr>
                      </wps:wsp>
                      <wps:wsp>
                        <wps:cNvPr id="106" name="Textbox 106"/>
                        <wps:cNvSpPr txBox="1"/>
                        <wps:spPr>
                          <a:xfrm>
                            <a:off x="1602791" y="1205528"/>
                            <a:ext cx="450850" cy="59690"/>
                          </a:xfrm>
                          <a:prstGeom prst="rect">
                            <a:avLst/>
                          </a:prstGeom>
                        </wps:spPr>
                        <wps:txbx>
                          <w:txbxContent>
                            <w:p w14:paraId="52BB44C8" w14:textId="77777777" w:rsidR="00B26A88" w:rsidRDefault="00000000">
                              <w:pPr>
                                <w:spacing w:line="89" w:lineRule="exact"/>
                                <w:rPr>
                                  <w:sz w:val="9"/>
                                </w:rPr>
                              </w:pPr>
                              <w:r>
                                <w:rPr>
                                  <w:w w:val="105"/>
                                  <w:sz w:val="9"/>
                                </w:rPr>
                                <w:t>TXT</w:t>
                              </w:r>
                              <w:r>
                                <w:rPr>
                                  <w:spacing w:val="-8"/>
                                  <w:w w:val="105"/>
                                  <w:sz w:val="9"/>
                                </w:rPr>
                                <w:t xml:space="preserve"> </w:t>
                              </w:r>
                              <w:r>
                                <w:rPr>
                                  <w:w w:val="105"/>
                                  <w:sz w:val="9"/>
                                </w:rPr>
                                <w:t>Files:</w:t>
                              </w:r>
                              <w:r>
                                <w:rPr>
                                  <w:spacing w:val="-5"/>
                                  <w:w w:val="105"/>
                                  <w:sz w:val="9"/>
                                </w:rPr>
                                <w:t xml:space="preserve"> </w:t>
                              </w:r>
                              <w:r>
                                <w:rPr>
                                  <w:spacing w:val="-2"/>
                                  <w:w w:val="105"/>
                                  <w:sz w:val="9"/>
                                </w:rPr>
                                <w:t>20,121</w:t>
                              </w:r>
                            </w:p>
                          </w:txbxContent>
                        </wps:txbx>
                        <wps:bodyPr wrap="square" lIns="0" tIns="0" rIns="0" bIns="0" rtlCol="0">
                          <a:noAutofit/>
                        </wps:bodyPr>
                      </wps:wsp>
                      <wps:wsp>
                        <wps:cNvPr id="107" name="Textbox 107"/>
                        <wps:cNvSpPr txBox="1"/>
                        <wps:spPr>
                          <a:xfrm>
                            <a:off x="942858" y="1606257"/>
                            <a:ext cx="434975" cy="59690"/>
                          </a:xfrm>
                          <a:prstGeom prst="rect">
                            <a:avLst/>
                          </a:prstGeom>
                        </wps:spPr>
                        <wps:txbx>
                          <w:txbxContent>
                            <w:p w14:paraId="45E015C7" w14:textId="77777777" w:rsidR="00B26A88" w:rsidRDefault="00000000">
                              <w:pPr>
                                <w:spacing w:line="89" w:lineRule="exact"/>
                                <w:rPr>
                                  <w:sz w:val="9"/>
                                </w:rPr>
                              </w:pPr>
                              <w:r>
                                <w:rPr>
                                  <w:sz w:val="9"/>
                                </w:rPr>
                                <w:t>Non-English:</w:t>
                              </w:r>
                              <w:r>
                                <w:rPr>
                                  <w:spacing w:val="14"/>
                                  <w:sz w:val="9"/>
                                </w:rPr>
                                <w:t xml:space="preserve"> </w:t>
                              </w:r>
                              <w:r>
                                <w:rPr>
                                  <w:spacing w:val="-5"/>
                                  <w:sz w:val="9"/>
                                </w:rPr>
                                <w:t>159</w:t>
                              </w:r>
                            </w:p>
                          </w:txbxContent>
                        </wps:txbx>
                        <wps:bodyPr wrap="square" lIns="0" tIns="0" rIns="0" bIns="0" rtlCol="0">
                          <a:noAutofit/>
                        </wps:bodyPr>
                      </wps:wsp>
                      <wps:wsp>
                        <wps:cNvPr id="108" name="Textbox 108"/>
                        <wps:cNvSpPr txBox="1"/>
                        <wps:spPr>
                          <a:xfrm>
                            <a:off x="1677139" y="1570798"/>
                            <a:ext cx="302260" cy="130175"/>
                          </a:xfrm>
                          <a:prstGeom prst="rect">
                            <a:avLst/>
                          </a:prstGeom>
                        </wps:spPr>
                        <wps:txbx>
                          <w:txbxContent>
                            <w:p w14:paraId="4435FDEC" w14:textId="77777777" w:rsidR="00B26A88" w:rsidRDefault="00000000">
                              <w:pPr>
                                <w:spacing w:line="89" w:lineRule="exact"/>
                                <w:ind w:left="12"/>
                                <w:rPr>
                                  <w:sz w:val="9"/>
                                </w:rPr>
                              </w:pPr>
                              <w:r>
                                <w:rPr>
                                  <w:spacing w:val="-2"/>
                                  <w:w w:val="105"/>
                                  <w:sz w:val="9"/>
                                </w:rPr>
                                <w:t>Conversion</w:t>
                              </w:r>
                            </w:p>
                            <w:p w14:paraId="665B2D4F" w14:textId="77777777" w:rsidR="00B26A88" w:rsidRDefault="00000000">
                              <w:pPr>
                                <w:spacing w:before="8"/>
                                <w:rPr>
                                  <w:sz w:val="9"/>
                                </w:rPr>
                              </w:pPr>
                              <w:r>
                                <w:rPr>
                                  <w:w w:val="105"/>
                                  <w:sz w:val="9"/>
                                </w:rPr>
                                <w:t>Error:</w:t>
                              </w:r>
                              <w:r>
                                <w:rPr>
                                  <w:spacing w:val="-6"/>
                                  <w:w w:val="105"/>
                                  <w:sz w:val="9"/>
                                </w:rPr>
                                <w:t xml:space="preserve"> </w:t>
                              </w:r>
                              <w:r>
                                <w:rPr>
                                  <w:spacing w:val="-2"/>
                                  <w:w w:val="105"/>
                                  <w:sz w:val="9"/>
                                </w:rPr>
                                <w:t>1,278</w:t>
                              </w:r>
                            </w:p>
                          </w:txbxContent>
                        </wps:txbx>
                        <wps:bodyPr wrap="square" lIns="0" tIns="0" rIns="0" bIns="0" rtlCol="0">
                          <a:noAutofit/>
                        </wps:bodyPr>
                      </wps:wsp>
                      <wps:wsp>
                        <wps:cNvPr id="109" name="Textbox 109"/>
                        <wps:cNvSpPr txBox="1"/>
                        <wps:spPr>
                          <a:xfrm>
                            <a:off x="2263036" y="1570798"/>
                            <a:ext cx="321945" cy="130175"/>
                          </a:xfrm>
                          <a:prstGeom prst="rect">
                            <a:avLst/>
                          </a:prstGeom>
                        </wps:spPr>
                        <wps:txbx>
                          <w:txbxContent>
                            <w:p w14:paraId="61DCF8B4" w14:textId="77777777" w:rsidR="00B26A88" w:rsidRDefault="00000000">
                              <w:pPr>
                                <w:spacing w:line="89" w:lineRule="exact"/>
                                <w:ind w:left="36"/>
                                <w:rPr>
                                  <w:sz w:val="9"/>
                                </w:rPr>
                              </w:pPr>
                              <w:r>
                                <w:rPr>
                                  <w:spacing w:val="-2"/>
                                  <w:w w:val="105"/>
                                  <w:sz w:val="9"/>
                                </w:rPr>
                                <w:t>Resolvable</w:t>
                              </w:r>
                            </w:p>
                            <w:p w14:paraId="753DF8F0" w14:textId="77777777" w:rsidR="00B26A88" w:rsidRDefault="00000000">
                              <w:pPr>
                                <w:spacing w:before="8"/>
                                <w:rPr>
                                  <w:sz w:val="9"/>
                                </w:rPr>
                              </w:pPr>
                              <w:r>
                                <w:rPr>
                                  <w:w w:val="105"/>
                                  <w:sz w:val="9"/>
                                </w:rPr>
                                <w:t>Files:</w:t>
                              </w:r>
                              <w:r>
                                <w:rPr>
                                  <w:spacing w:val="-6"/>
                                  <w:w w:val="105"/>
                                  <w:sz w:val="9"/>
                                </w:rPr>
                                <w:t xml:space="preserve"> </w:t>
                              </w:r>
                              <w:r>
                                <w:rPr>
                                  <w:spacing w:val="-2"/>
                                  <w:w w:val="105"/>
                                  <w:sz w:val="9"/>
                                </w:rPr>
                                <w:t>18,684</w:t>
                              </w:r>
                            </w:p>
                          </w:txbxContent>
                        </wps:txbx>
                        <wps:bodyPr wrap="square" lIns="0" tIns="0" rIns="0" bIns="0" rtlCol="0">
                          <a:noAutofit/>
                        </wps:bodyPr>
                      </wps:wsp>
                      <wps:wsp>
                        <wps:cNvPr id="110" name="Textbox 110"/>
                        <wps:cNvSpPr txBox="1"/>
                        <wps:spPr>
                          <a:xfrm>
                            <a:off x="2083168" y="1958746"/>
                            <a:ext cx="681355" cy="59690"/>
                          </a:xfrm>
                          <a:prstGeom prst="rect">
                            <a:avLst/>
                          </a:prstGeom>
                        </wps:spPr>
                        <wps:txbx>
                          <w:txbxContent>
                            <w:p w14:paraId="16777F44" w14:textId="77777777" w:rsidR="00B26A88" w:rsidRDefault="00000000">
                              <w:pPr>
                                <w:spacing w:line="89" w:lineRule="exact"/>
                                <w:rPr>
                                  <w:sz w:val="9"/>
                                </w:rPr>
                              </w:pPr>
                              <w:r>
                                <w:rPr>
                                  <w:sz w:val="9"/>
                                </w:rPr>
                                <w:t>All</w:t>
                              </w:r>
                              <w:r>
                                <w:rPr>
                                  <w:spacing w:val="11"/>
                                  <w:sz w:val="9"/>
                                </w:rPr>
                                <w:t xml:space="preserve"> </w:t>
                              </w:r>
                              <w:r>
                                <w:rPr>
                                  <w:sz w:val="9"/>
                                </w:rPr>
                                <w:t>Breath-by-Breath:</w:t>
                              </w:r>
                              <w:r>
                                <w:rPr>
                                  <w:spacing w:val="12"/>
                                  <w:sz w:val="9"/>
                                </w:rPr>
                                <w:t xml:space="preserve"> </w:t>
                              </w:r>
                              <w:r>
                                <w:rPr>
                                  <w:spacing w:val="-2"/>
                                  <w:sz w:val="9"/>
                                </w:rPr>
                                <w:t>8,705</w:t>
                              </w:r>
                            </w:p>
                          </w:txbxContent>
                        </wps:txbx>
                        <wps:bodyPr wrap="square" lIns="0" tIns="0" rIns="0" bIns="0" rtlCol="0">
                          <a:noAutofit/>
                        </wps:bodyPr>
                      </wps:wsp>
                      <wps:wsp>
                        <wps:cNvPr id="111" name="Textbox 111"/>
                        <wps:cNvSpPr txBox="1"/>
                        <wps:spPr>
                          <a:xfrm>
                            <a:off x="1673009" y="2275776"/>
                            <a:ext cx="546735" cy="130175"/>
                          </a:xfrm>
                          <a:prstGeom prst="rect">
                            <a:avLst/>
                          </a:prstGeom>
                        </wps:spPr>
                        <wps:txbx>
                          <w:txbxContent>
                            <w:p w14:paraId="79A67548" w14:textId="77777777" w:rsidR="00B26A88" w:rsidRDefault="00000000">
                              <w:pPr>
                                <w:spacing w:line="89" w:lineRule="exact"/>
                                <w:ind w:right="17"/>
                                <w:jc w:val="center"/>
                                <w:rPr>
                                  <w:sz w:val="9"/>
                                </w:rPr>
                              </w:pPr>
                              <w:r>
                                <w:rPr>
                                  <w:spacing w:val="-2"/>
                                  <w:w w:val="105"/>
                                  <w:sz w:val="9"/>
                                </w:rPr>
                                <w:t>Ineligible</w:t>
                              </w:r>
                            </w:p>
                            <w:p w14:paraId="01EE32B6" w14:textId="77777777" w:rsidR="00B26A88" w:rsidRDefault="00000000">
                              <w:pPr>
                                <w:spacing w:before="8"/>
                                <w:ind w:right="18"/>
                                <w:jc w:val="center"/>
                                <w:rPr>
                                  <w:sz w:val="9"/>
                                </w:rPr>
                              </w:pPr>
                              <w:r>
                                <w:rPr>
                                  <w:sz w:val="9"/>
                                </w:rPr>
                                <w:t>Breath-by-Breath:</w:t>
                              </w:r>
                              <w:r>
                                <w:rPr>
                                  <w:spacing w:val="19"/>
                                  <w:sz w:val="9"/>
                                </w:rPr>
                                <w:t xml:space="preserve"> </w:t>
                              </w:r>
                              <w:r>
                                <w:rPr>
                                  <w:spacing w:val="-5"/>
                                  <w:sz w:val="9"/>
                                </w:rPr>
                                <w:t>354</w:t>
                              </w:r>
                            </w:p>
                          </w:txbxContent>
                        </wps:txbx>
                        <wps:bodyPr wrap="square" lIns="0" tIns="0" rIns="0" bIns="0" rtlCol="0">
                          <a:noAutofit/>
                        </wps:bodyPr>
                      </wps:wsp>
                      <wps:wsp>
                        <wps:cNvPr id="112" name="Textbox 112"/>
                        <wps:cNvSpPr txBox="1"/>
                        <wps:spPr>
                          <a:xfrm>
                            <a:off x="2610070" y="2275776"/>
                            <a:ext cx="591185" cy="130175"/>
                          </a:xfrm>
                          <a:prstGeom prst="rect">
                            <a:avLst/>
                          </a:prstGeom>
                        </wps:spPr>
                        <wps:txbx>
                          <w:txbxContent>
                            <w:p w14:paraId="16713A2B" w14:textId="77777777" w:rsidR="00B26A88" w:rsidRDefault="00000000">
                              <w:pPr>
                                <w:spacing w:line="89" w:lineRule="exact"/>
                                <w:ind w:right="18"/>
                                <w:jc w:val="center"/>
                                <w:rPr>
                                  <w:sz w:val="9"/>
                                </w:rPr>
                              </w:pPr>
                              <w:r>
                                <w:rPr>
                                  <w:spacing w:val="-2"/>
                                  <w:w w:val="105"/>
                                  <w:sz w:val="9"/>
                                </w:rPr>
                                <w:t>Eligible</w:t>
                              </w:r>
                            </w:p>
                            <w:p w14:paraId="10D14BDB" w14:textId="77777777" w:rsidR="00B26A88" w:rsidRDefault="00000000">
                              <w:pPr>
                                <w:spacing w:before="8"/>
                                <w:ind w:right="18"/>
                                <w:jc w:val="center"/>
                                <w:rPr>
                                  <w:sz w:val="9"/>
                                </w:rPr>
                              </w:pPr>
                              <w:r>
                                <w:rPr>
                                  <w:sz w:val="9"/>
                                </w:rPr>
                                <w:t>Breath-by-Breath:</w:t>
                              </w:r>
                              <w:r>
                                <w:rPr>
                                  <w:spacing w:val="19"/>
                                  <w:sz w:val="9"/>
                                </w:rPr>
                                <w:t xml:space="preserve"> </w:t>
                              </w:r>
                              <w:r>
                                <w:rPr>
                                  <w:spacing w:val="-2"/>
                                  <w:sz w:val="9"/>
                                </w:rPr>
                                <w:t>8,351</w:t>
                              </w:r>
                            </w:p>
                          </w:txbxContent>
                        </wps:txbx>
                        <wps:bodyPr wrap="square" lIns="0" tIns="0" rIns="0" bIns="0" rtlCol="0">
                          <a:noAutofit/>
                        </wps:bodyPr>
                      </wps:wsp>
                    </wpg:wgp>
                  </a:graphicData>
                </a:graphic>
              </wp:inline>
            </w:drawing>
          </mc:Choice>
          <mc:Fallback>
            <w:pict>
              <v:group w14:anchorId="531D11D6" id="Group 98" o:spid="_x0000_s1118" style="width:264.45pt;height:194.05pt;mso-position-horizontal-relative:char;mso-position-vertical-relative:line" coordsize="33585,246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">
                <v:shape id="Image 99" o:spid="_x0000_s1119" type="#_x0000_t75" style="position:absolute;width:33584;height:246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">
                  <v:imagedata r:id="rId100" o:title=""/>
                </v:shape>
                <v:shape id="Textbox 100" o:spid="_x0000_s1120" type="#_x0000_t202" style="position:absolute;left:4296;top:515;width:4814;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Hv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" filled="f" stroked="f">
                  <v:textbox inset="0,0,0,0">
                    <w:txbxContent>
                      <w:p w14:paraId="2E0CB89B" w14:textId="77777777" w:rsidR="00B26A88" w:rsidRDefault="00000000">
                        <w:pPr>
                          <w:spacing w:line="89" w:lineRule="exact"/>
                          <w:rPr>
                            <w:sz w:val="9"/>
                          </w:rPr>
                        </w:pPr>
                        <w:bookmarkStart w:id="85" w:name="_bookmark6"/>
                        <w:bookmarkEnd w:id="85"/>
                        <w:r>
                          <w:rPr>
                            <w:sz w:val="9"/>
                          </w:rPr>
                          <w:t>All Articles:</w:t>
                        </w:r>
                        <w:r>
                          <w:rPr>
                            <w:spacing w:val="7"/>
                            <w:sz w:val="9"/>
                          </w:rPr>
                          <w:t xml:space="preserve"> </w:t>
                        </w:r>
                        <w:r>
                          <w:rPr>
                            <w:spacing w:val="-2"/>
                            <w:sz w:val="9"/>
                          </w:rPr>
                          <w:t>21,981</w:t>
                        </w:r>
                      </w:p>
                    </w:txbxContent>
                  </v:textbox>
                </v:shape>
                <v:shape id="Textbox 101" o:spid="_x0000_s1121" type="#_x0000_t202" style="position:absolute;left:1238;top:3686;width:3747;height:1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14:paraId="245C521A" w14:textId="77777777" w:rsidR="00B26A88" w:rsidRDefault="00000000">
                        <w:pPr>
                          <w:spacing w:line="89" w:lineRule="exact"/>
                          <w:ind w:left="1" w:right="18"/>
                          <w:jc w:val="center"/>
                          <w:rPr>
                            <w:sz w:val="9"/>
                          </w:rPr>
                        </w:pPr>
                        <w:r>
                          <w:rPr>
                            <w:spacing w:val="-2"/>
                            <w:w w:val="105"/>
                            <w:sz w:val="9"/>
                          </w:rPr>
                          <w:t>Articles</w:t>
                        </w:r>
                      </w:p>
                      <w:p w14:paraId="04C67475" w14:textId="77777777" w:rsidR="00B26A88" w:rsidRDefault="00000000">
                        <w:pPr>
                          <w:spacing w:before="8"/>
                          <w:ind w:left="-1" w:right="18"/>
                          <w:jc w:val="center"/>
                          <w:rPr>
                            <w:sz w:val="9"/>
                          </w:rPr>
                        </w:pPr>
                        <w:r>
                          <w:rPr>
                            <w:w w:val="105"/>
                            <w:sz w:val="9"/>
                          </w:rPr>
                          <w:t>without</w:t>
                        </w:r>
                        <w:r>
                          <w:rPr>
                            <w:spacing w:val="-6"/>
                            <w:w w:val="105"/>
                            <w:sz w:val="9"/>
                          </w:rPr>
                          <w:t xml:space="preserve"> </w:t>
                        </w:r>
                        <w:r>
                          <w:rPr>
                            <w:w w:val="105"/>
                            <w:sz w:val="9"/>
                          </w:rPr>
                          <w:t>DOI:</w:t>
                        </w:r>
                        <w:r>
                          <w:rPr>
                            <w:spacing w:val="-6"/>
                            <w:w w:val="105"/>
                            <w:sz w:val="9"/>
                          </w:rPr>
                          <w:t xml:space="preserve"> </w:t>
                        </w:r>
                        <w:r>
                          <w:rPr>
                            <w:spacing w:val="-10"/>
                            <w:w w:val="105"/>
                            <w:sz w:val="9"/>
                          </w:rPr>
                          <w:t>1</w:t>
                        </w:r>
                      </w:p>
                    </w:txbxContent>
                  </v:textbox>
                </v:shape>
                <v:shape id="Textbox 102" o:spid="_x0000_s1122" type="#_x0000_t202" style="position:absolute;left:8176;top:3686;width:4318;height:1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" filled="f" stroked="f">
                  <v:textbox inset="0,0,0,0">
                    <w:txbxContent>
                      <w:p w14:paraId="43113E96" w14:textId="77777777" w:rsidR="00B26A88" w:rsidRDefault="00000000">
                        <w:pPr>
                          <w:spacing w:line="89" w:lineRule="exact"/>
                          <w:ind w:left="1" w:right="18"/>
                          <w:jc w:val="center"/>
                          <w:rPr>
                            <w:sz w:val="9"/>
                          </w:rPr>
                        </w:pPr>
                        <w:r>
                          <w:rPr>
                            <w:spacing w:val="-2"/>
                            <w:w w:val="105"/>
                            <w:sz w:val="9"/>
                          </w:rPr>
                          <w:t>Articles</w:t>
                        </w:r>
                      </w:p>
                      <w:p w14:paraId="079AD9A9" w14:textId="77777777" w:rsidR="00B26A88" w:rsidRDefault="00000000">
                        <w:pPr>
                          <w:spacing w:before="8"/>
                          <w:ind w:left="-1" w:right="18"/>
                          <w:jc w:val="center"/>
                          <w:rPr>
                            <w:sz w:val="9"/>
                          </w:rPr>
                        </w:pPr>
                        <w:r>
                          <w:rPr>
                            <w:w w:val="105"/>
                            <w:sz w:val="9"/>
                          </w:rPr>
                          <w:t>with</w:t>
                        </w:r>
                        <w:r>
                          <w:rPr>
                            <w:spacing w:val="-5"/>
                            <w:w w:val="105"/>
                            <w:sz w:val="9"/>
                          </w:rPr>
                          <w:t xml:space="preserve"> </w:t>
                        </w:r>
                        <w:r>
                          <w:rPr>
                            <w:w w:val="105"/>
                            <w:sz w:val="9"/>
                          </w:rPr>
                          <w:t>DOI:</w:t>
                        </w:r>
                        <w:r>
                          <w:rPr>
                            <w:spacing w:val="-5"/>
                            <w:w w:val="105"/>
                            <w:sz w:val="9"/>
                          </w:rPr>
                          <w:t xml:space="preserve"> </w:t>
                        </w:r>
                        <w:r>
                          <w:rPr>
                            <w:spacing w:val="-2"/>
                            <w:w w:val="105"/>
                            <w:sz w:val="9"/>
                          </w:rPr>
                          <w:t>21,980</w:t>
                        </w:r>
                      </w:p>
                    </w:txbxContent>
                  </v:textbox>
                </v:shape>
                <v:shape id="Textbox 103" o:spid="_x0000_s1123" type="#_x0000_t202" style="position:absolute;left:4500;top:7693;width:3645;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14:paraId="4F8C0198" w14:textId="77777777" w:rsidR="00B26A88" w:rsidRDefault="00000000">
                        <w:pPr>
                          <w:spacing w:line="89" w:lineRule="exact"/>
                          <w:ind w:left="59"/>
                          <w:rPr>
                            <w:sz w:val="9"/>
                          </w:rPr>
                        </w:pPr>
                        <w:r>
                          <w:rPr>
                            <w:spacing w:val="-2"/>
                            <w:w w:val="105"/>
                            <w:sz w:val="9"/>
                          </w:rPr>
                          <w:t>Unobtained</w:t>
                        </w:r>
                      </w:p>
                      <w:p w14:paraId="4926156F" w14:textId="77777777" w:rsidR="00B26A88" w:rsidRDefault="00000000">
                        <w:pPr>
                          <w:spacing w:before="8"/>
                          <w:rPr>
                            <w:sz w:val="9"/>
                          </w:rPr>
                        </w:pPr>
                        <w:r>
                          <w:rPr>
                            <w:sz w:val="9"/>
                          </w:rPr>
                          <w:t>Articles:</w:t>
                        </w:r>
                        <w:r>
                          <w:rPr>
                            <w:spacing w:val="9"/>
                            <w:sz w:val="9"/>
                          </w:rPr>
                          <w:t xml:space="preserve"> </w:t>
                        </w:r>
                        <w:r>
                          <w:rPr>
                            <w:spacing w:val="-2"/>
                            <w:sz w:val="9"/>
                          </w:rPr>
                          <w:t>1,833</w:t>
                        </w:r>
                      </w:p>
                    </w:txbxContent>
                  </v:textbox>
                </v:shape>
                <v:shape id="Textbox 104" o:spid="_x0000_s1124" type="#_x0000_t202" style="position:absolute;left:11604;top:7693;width:5493;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VfswgAAANwAAAAPAAAAZHJzL2Rvd25yZXYueG1sRE9NawIx&#10;EL0X/A9hhN5qYil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Ae5VfswgAAANwAAAAPAAAA&#10;AAAAAAAAAAAAAAcCAABkcnMvZG93bnJldi54bWxQSwUGAAAAAAMAAwC3AAAA9gIAAAAA&#10;" filled="f" stroked="f">
                  <v:textbox inset="0,0,0,0">
                    <w:txbxContent>
                      <w:p w14:paraId="0F3C278B" w14:textId="77777777" w:rsidR="00B26A88" w:rsidRDefault="00000000">
                        <w:pPr>
                          <w:spacing w:line="89" w:lineRule="exact"/>
                          <w:ind w:left="-1" w:right="18"/>
                          <w:jc w:val="center"/>
                          <w:rPr>
                            <w:sz w:val="9"/>
                          </w:rPr>
                        </w:pPr>
                        <w:r>
                          <w:rPr>
                            <w:sz w:val="9"/>
                          </w:rPr>
                          <w:t>Downloaded</w:t>
                        </w:r>
                        <w:r>
                          <w:rPr>
                            <w:spacing w:val="7"/>
                            <w:sz w:val="9"/>
                          </w:rPr>
                          <w:t xml:space="preserve"> </w:t>
                        </w:r>
                        <w:r>
                          <w:rPr>
                            <w:sz w:val="9"/>
                          </w:rPr>
                          <w:t>Full-</w:t>
                        </w:r>
                        <w:r>
                          <w:rPr>
                            <w:spacing w:val="-4"/>
                            <w:sz w:val="9"/>
                          </w:rPr>
                          <w:t>Text</w:t>
                        </w:r>
                      </w:p>
                      <w:p w14:paraId="11C5A929" w14:textId="77777777" w:rsidR="00B26A88" w:rsidRDefault="00000000">
                        <w:pPr>
                          <w:spacing w:before="8"/>
                          <w:ind w:right="18"/>
                          <w:jc w:val="center"/>
                          <w:rPr>
                            <w:sz w:val="9"/>
                          </w:rPr>
                        </w:pPr>
                        <w:r>
                          <w:rPr>
                            <w:w w:val="105"/>
                            <w:sz w:val="9"/>
                          </w:rPr>
                          <w:t>Files:</w:t>
                        </w:r>
                        <w:r>
                          <w:rPr>
                            <w:spacing w:val="-6"/>
                            <w:w w:val="105"/>
                            <w:sz w:val="9"/>
                          </w:rPr>
                          <w:t xml:space="preserve"> </w:t>
                        </w:r>
                        <w:r>
                          <w:rPr>
                            <w:spacing w:val="-2"/>
                            <w:w w:val="105"/>
                            <w:sz w:val="9"/>
                          </w:rPr>
                          <w:t>20,147</w:t>
                        </w:r>
                      </w:p>
                    </w:txbxContent>
                  </v:textbox>
                </v:shape>
                <v:shape id="Textbox 105" o:spid="_x0000_s1125" type="#_x0000_t202" style="position:absolute;left:8215;top:11700;width:4496;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35EEB7B4" w14:textId="77777777" w:rsidR="00B26A88" w:rsidRDefault="00000000">
                        <w:pPr>
                          <w:spacing w:line="89" w:lineRule="exact"/>
                          <w:ind w:left="16"/>
                          <w:rPr>
                            <w:sz w:val="9"/>
                          </w:rPr>
                        </w:pPr>
                        <w:r>
                          <w:rPr>
                            <w:w w:val="105"/>
                            <w:sz w:val="9"/>
                          </w:rPr>
                          <w:t>Files</w:t>
                        </w:r>
                        <w:r>
                          <w:rPr>
                            <w:spacing w:val="-5"/>
                            <w:w w:val="105"/>
                            <w:sz w:val="9"/>
                          </w:rPr>
                          <w:t xml:space="preserve"> </w:t>
                        </w:r>
                        <w:r>
                          <w:rPr>
                            <w:spacing w:val="-2"/>
                            <w:w w:val="105"/>
                            <w:sz w:val="9"/>
                          </w:rPr>
                          <w:t>Unavailable</w:t>
                        </w:r>
                      </w:p>
                      <w:p w14:paraId="220A37E7" w14:textId="77777777" w:rsidR="00B26A88" w:rsidRDefault="00000000">
                        <w:pPr>
                          <w:spacing w:before="8"/>
                          <w:rPr>
                            <w:sz w:val="9"/>
                          </w:rPr>
                        </w:pPr>
                        <w:r>
                          <w:rPr>
                            <w:w w:val="105"/>
                            <w:sz w:val="9"/>
                          </w:rPr>
                          <w:t>in</w:t>
                        </w:r>
                        <w:r>
                          <w:rPr>
                            <w:spacing w:val="-6"/>
                            <w:w w:val="105"/>
                            <w:sz w:val="9"/>
                          </w:rPr>
                          <w:t xml:space="preserve"> </w:t>
                        </w:r>
                        <w:r>
                          <w:rPr>
                            <w:w w:val="105"/>
                            <w:sz w:val="9"/>
                          </w:rPr>
                          <w:t>TXT</w:t>
                        </w:r>
                        <w:r>
                          <w:rPr>
                            <w:spacing w:val="-5"/>
                            <w:w w:val="105"/>
                            <w:sz w:val="9"/>
                          </w:rPr>
                          <w:t xml:space="preserve"> </w:t>
                        </w:r>
                        <w:r>
                          <w:rPr>
                            <w:w w:val="105"/>
                            <w:sz w:val="9"/>
                          </w:rPr>
                          <w:t>format:</w:t>
                        </w:r>
                        <w:r>
                          <w:rPr>
                            <w:spacing w:val="-5"/>
                            <w:w w:val="105"/>
                            <w:sz w:val="9"/>
                          </w:rPr>
                          <w:t xml:space="preserve"> 26</w:t>
                        </w:r>
                      </w:p>
                    </w:txbxContent>
                  </v:textbox>
                </v:shape>
                <v:shape id="Textbox 106" o:spid="_x0000_s1126" type="#_x0000_t202" style="position:absolute;left:16027;top:12055;width:4509;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" filled="f" stroked="f">
                  <v:textbox inset="0,0,0,0">
                    <w:txbxContent>
                      <w:p w14:paraId="52BB44C8" w14:textId="77777777" w:rsidR="00B26A88" w:rsidRDefault="00000000">
                        <w:pPr>
                          <w:spacing w:line="89" w:lineRule="exact"/>
                          <w:rPr>
                            <w:sz w:val="9"/>
                          </w:rPr>
                        </w:pPr>
                        <w:r>
                          <w:rPr>
                            <w:w w:val="105"/>
                            <w:sz w:val="9"/>
                          </w:rPr>
                          <w:t>TXT</w:t>
                        </w:r>
                        <w:r>
                          <w:rPr>
                            <w:spacing w:val="-8"/>
                            <w:w w:val="105"/>
                            <w:sz w:val="9"/>
                          </w:rPr>
                          <w:t xml:space="preserve"> </w:t>
                        </w:r>
                        <w:r>
                          <w:rPr>
                            <w:w w:val="105"/>
                            <w:sz w:val="9"/>
                          </w:rPr>
                          <w:t>Files:</w:t>
                        </w:r>
                        <w:r>
                          <w:rPr>
                            <w:spacing w:val="-5"/>
                            <w:w w:val="105"/>
                            <w:sz w:val="9"/>
                          </w:rPr>
                          <w:t xml:space="preserve"> </w:t>
                        </w:r>
                        <w:r>
                          <w:rPr>
                            <w:spacing w:val="-2"/>
                            <w:w w:val="105"/>
                            <w:sz w:val="9"/>
                          </w:rPr>
                          <w:t>20,121</w:t>
                        </w:r>
                      </w:p>
                    </w:txbxContent>
                  </v:textbox>
                </v:shape>
                <v:shape id="Textbox 107" o:spid="_x0000_s1127" type="#_x0000_t202" style="position:absolute;left:9428;top:16062;width:4350;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45E015C7" w14:textId="77777777" w:rsidR="00B26A88" w:rsidRDefault="00000000">
                        <w:pPr>
                          <w:spacing w:line="89" w:lineRule="exact"/>
                          <w:rPr>
                            <w:sz w:val="9"/>
                          </w:rPr>
                        </w:pPr>
                        <w:r>
                          <w:rPr>
                            <w:sz w:val="9"/>
                          </w:rPr>
                          <w:t>Non-English:</w:t>
                        </w:r>
                        <w:r>
                          <w:rPr>
                            <w:spacing w:val="14"/>
                            <w:sz w:val="9"/>
                          </w:rPr>
                          <w:t xml:space="preserve"> </w:t>
                        </w:r>
                        <w:r>
                          <w:rPr>
                            <w:spacing w:val="-5"/>
                            <w:sz w:val="9"/>
                          </w:rPr>
                          <w:t>159</w:t>
                        </w:r>
                      </w:p>
                    </w:txbxContent>
                  </v:textbox>
                </v:shape>
                <v:shape id="Textbox 108" o:spid="_x0000_s1128" type="#_x0000_t202" style="position:absolute;left:16771;top:15707;width:3022;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4435FDEC" w14:textId="77777777" w:rsidR="00B26A88" w:rsidRDefault="00000000">
                        <w:pPr>
                          <w:spacing w:line="89" w:lineRule="exact"/>
                          <w:ind w:left="12"/>
                          <w:rPr>
                            <w:sz w:val="9"/>
                          </w:rPr>
                        </w:pPr>
                        <w:r>
                          <w:rPr>
                            <w:spacing w:val="-2"/>
                            <w:w w:val="105"/>
                            <w:sz w:val="9"/>
                          </w:rPr>
                          <w:t>Conversion</w:t>
                        </w:r>
                      </w:p>
                      <w:p w14:paraId="665B2D4F" w14:textId="77777777" w:rsidR="00B26A88" w:rsidRDefault="00000000">
                        <w:pPr>
                          <w:spacing w:before="8"/>
                          <w:rPr>
                            <w:sz w:val="9"/>
                          </w:rPr>
                        </w:pPr>
                        <w:r>
                          <w:rPr>
                            <w:w w:val="105"/>
                            <w:sz w:val="9"/>
                          </w:rPr>
                          <w:t>Error:</w:t>
                        </w:r>
                        <w:r>
                          <w:rPr>
                            <w:spacing w:val="-6"/>
                            <w:w w:val="105"/>
                            <w:sz w:val="9"/>
                          </w:rPr>
                          <w:t xml:space="preserve"> </w:t>
                        </w:r>
                        <w:r>
                          <w:rPr>
                            <w:spacing w:val="-2"/>
                            <w:w w:val="105"/>
                            <w:sz w:val="9"/>
                          </w:rPr>
                          <w:t>1,278</w:t>
                        </w:r>
                      </w:p>
                    </w:txbxContent>
                  </v:textbox>
                </v:shape>
                <v:shape id="Textbox 109" o:spid="_x0000_s1129" type="#_x0000_t202" style="position:absolute;left:22630;top:15707;width:3219;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" filled="f" stroked="f">
                  <v:textbox inset="0,0,0,0">
                    <w:txbxContent>
                      <w:p w14:paraId="61DCF8B4" w14:textId="77777777" w:rsidR="00B26A88" w:rsidRDefault="00000000">
                        <w:pPr>
                          <w:spacing w:line="89" w:lineRule="exact"/>
                          <w:ind w:left="36"/>
                          <w:rPr>
                            <w:sz w:val="9"/>
                          </w:rPr>
                        </w:pPr>
                        <w:r>
                          <w:rPr>
                            <w:spacing w:val="-2"/>
                            <w:w w:val="105"/>
                            <w:sz w:val="9"/>
                          </w:rPr>
                          <w:t>Resolvable</w:t>
                        </w:r>
                      </w:p>
                      <w:p w14:paraId="753DF8F0" w14:textId="77777777" w:rsidR="00B26A88" w:rsidRDefault="00000000">
                        <w:pPr>
                          <w:spacing w:before="8"/>
                          <w:rPr>
                            <w:sz w:val="9"/>
                          </w:rPr>
                        </w:pPr>
                        <w:r>
                          <w:rPr>
                            <w:w w:val="105"/>
                            <w:sz w:val="9"/>
                          </w:rPr>
                          <w:t>Files:</w:t>
                        </w:r>
                        <w:r>
                          <w:rPr>
                            <w:spacing w:val="-6"/>
                            <w:w w:val="105"/>
                            <w:sz w:val="9"/>
                          </w:rPr>
                          <w:t xml:space="preserve"> </w:t>
                        </w:r>
                        <w:r>
                          <w:rPr>
                            <w:spacing w:val="-2"/>
                            <w:w w:val="105"/>
                            <w:sz w:val="9"/>
                          </w:rPr>
                          <w:t>18,684</w:t>
                        </w:r>
                      </w:p>
                    </w:txbxContent>
                  </v:textbox>
                </v:shape>
                <v:shape id="Textbox 110" o:spid="_x0000_s1130" type="#_x0000_t202" style="position:absolute;left:20831;top:19587;width:6814;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14:paraId="16777F44" w14:textId="77777777" w:rsidR="00B26A88" w:rsidRDefault="00000000">
                        <w:pPr>
                          <w:spacing w:line="89" w:lineRule="exact"/>
                          <w:rPr>
                            <w:sz w:val="9"/>
                          </w:rPr>
                        </w:pPr>
                        <w:r>
                          <w:rPr>
                            <w:sz w:val="9"/>
                          </w:rPr>
                          <w:t>All</w:t>
                        </w:r>
                        <w:r>
                          <w:rPr>
                            <w:spacing w:val="11"/>
                            <w:sz w:val="9"/>
                          </w:rPr>
                          <w:t xml:space="preserve"> </w:t>
                        </w:r>
                        <w:r>
                          <w:rPr>
                            <w:sz w:val="9"/>
                          </w:rPr>
                          <w:t>Breath-by-Breath:</w:t>
                        </w:r>
                        <w:r>
                          <w:rPr>
                            <w:spacing w:val="12"/>
                            <w:sz w:val="9"/>
                          </w:rPr>
                          <w:t xml:space="preserve"> </w:t>
                        </w:r>
                        <w:r>
                          <w:rPr>
                            <w:spacing w:val="-2"/>
                            <w:sz w:val="9"/>
                          </w:rPr>
                          <w:t>8,705</w:t>
                        </w:r>
                      </w:p>
                    </w:txbxContent>
                  </v:textbox>
                </v:shape>
                <v:shape id="Textbox 111" o:spid="_x0000_s1131" type="#_x0000_t202" style="position:absolute;left:16730;top:22757;width:5467;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14:paraId="79A67548" w14:textId="77777777" w:rsidR="00B26A88" w:rsidRDefault="00000000">
                        <w:pPr>
                          <w:spacing w:line="89" w:lineRule="exact"/>
                          <w:ind w:right="17"/>
                          <w:jc w:val="center"/>
                          <w:rPr>
                            <w:sz w:val="9"/>
                          </w:rPr>
                        </w:pPr>
                        <w:r>
                          <w:rPr>
                            <w:spacing w:val="-2"/>
                            <w:w w:val="105"/>
                            <w:sz w:val="9"/>
                          </w:rPr>
                          <w:t>Ineligible</w:t>
                        </w:r>
                      </w:p>
                      <w:p w14:paraId="01EE32B6" w14:textId="77777777" w:rsidR="00B26A88" w:rsidRDefault="00000000">
                        <w:pPr>
                          <w:spacing w:before="8"/>
                          <w:ind w:right="18"/>
                          <w:jc w:val="center"/>
                          <w:rPr>
                            <w:sz w:val="9"/>
                          </w:rPr>
                        </w:pPr>
                        <w:r>
                          <w:rPr>
                            <w:sz w:val="9"/>
                          </w:rPr>
                          <w:t>Breath-by-Breath:</w:t>
                        </w:r>
                        <w:r>
                          <w:rPr>
                            <w:spacing w:val="19"/>
                            <w:sz w:val="9"/>
                          </w:rPr>
                          <w:t xml:space="preserve"> </w:t>
                        </w:r>
                        <w:r>
                          <w:rPr>
                            <w:spacing w:val="-5"/>
                            <w:sz w:val="9"/>
                          </w:rPr>
                          <w:t>354</w:t>
                        </w:r>
                      </w:p>
                    </w:txbxContent>
                  </v:textbox>
                </v:shape>
                <v:shape id="Textbox 112" o:spid="_x0000_s1132" type="#_x0000_t202" style="position:absolute;left:26100;top:22757;width:5912;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" filled="f" stroked="f">
                  <v:textbox inset="0,0,0,0">
                    <w:txbxContent>
                      <w:p w14:paraId="16713A2B" w14:textId="77777777" w:rsidR="00B26A88" w:rsidRDefault="00000000">
                        <w:pPr>
                          <w:spacing w:line="89" w:lineRule="exact"/>
                          <w:ind w:right="18"/>
                          <w:jc w:val="center"/>
                          <w:rPr>
                            <w:sz w:val="9"/>
                          </w:rPr>
                        </w:pPr>
                        <w:r>
                          <w:rPr>
                            <w:spacing w:val="-2"/>
                            <w:w w:val="105"/>
                            <w:sz w:val="9"/>
                          </w:rPr>
                          <w:t>Eligible</w:t>
                        </w:r>
                      </w:p>
                      <w:p w14:paraId="10D14BDB" w14:textId="77777777" w:rsidR="00B26A88" w:rsidRDefault="00000000">
                        <w:pPr>
                          <w:spacing w:before="8"/>
                          <w:ind w:right="18"/>
                          <w:jc w:val="center"/>
                          <w:rPr>
                            <w:sz w:val="9"/>
                          </w:rPr>
                        </w:pPr>
                        <w:r>
                          <w:rPr>
                            <w:sz w:val="9"/>
                          </w:rPr>
                          <w:t>Breath-by-Breath:</w:t>
                        </w:r>
                        <w:r>
                          <w:rPr>
                            <w:spacing w:val="19"/>
                            <w:sz w:val="9"/>
                          </w:rPr>
                          <w:t xml:space="preserve"> </w:t>
                        </w:r>
                        <w:r>
                          <w:rPr>
                            <w:spacing w:val="-2"/>
                            <w:sz w:val="9"/>
                          </w:rPr>
                          <w:t>8,351</w:t>
                        </w:r>
                      </w:p>
                    </w:txbxContent>
                  </v:textbox>
                </v:shape>
                <w10:anchorlock/>
              </v:group>
            </w:pict>
          </mc:Fallback>
        </mc:AlternateContent>
      </w:r>
    </w:p>
    <w:p w14:paraId="5160E305" w14:textId="77777777" w:rsidR="00B26A88" w:rsidRDefault="00B26A88">
      <w:pPr>
        <w:pStyle w:val="BodyText"/>
      </w:pPr>
    </w:p>
    <w:p w14:paraId="0CF211C8" w14:textId="77777777" w:rsidR="00B26A88" w:rsidRDefault="00B26A88">
      <w:pPr>
        <w:pStyle w:val="BodyText"/>
      </w:pPr>
    </w:p>
    <w:p w14:paraId="3DA0ECC3" w14:textId="77777777" w:rsidR="00B26A88" w:rsidRDefault="00B26A88">
      <w:pPr>
        <w:pStyle w:val="BodyText"/>
      </w:pPr>
    </w:p>
    <w:p w14:paraId="61A7DD23" w14:textId="77777777" w:rsidR="00B26A88" w:rsidRDefault="00B26A88">
      <w:pPr>
        <w:pStyle w:val="BodyText"/>
      </w:pPr>
    </w:p>
    <w:p w14:paraId="7FDB81EB" w14:textId="77777777" w:rsidR="00B26A88" w:rsidRDefault="00B26A88">
      <w:pPr>
        <w:pStyle w:val="BodyText"/>
      </w:pPr>
    </w:p>
    <w:p w14:paraId="23141E64" w14:textId="77777777" w:rsidR="00B26A88" w:rsidRDefault="00B26A88">
      <w:pPr>
        <w:pStyle w:val="BodyText"/>
      </w:pPr>
    </w:p>
    <w:p w14:paraId="55DEAC48" w14:textId="77777777" w:rsidR="00B26A88" w:rsidRDefault="00B26A88">
      <w:pPr>
        <w:pStyle w:val="BodyText"/>
      </w:pPr>
    </w:p>
    <w:p w14:paraId="5A842AB5" w14:textId="77777777" w:rsidR="00B26A88" w:rsidRDefault="00B26A88">
      <w:pPr>
        <w:pStyle w:val="BodyText"/>
      </w:pPr>
    </w:p>
    <w:p w14:paraId="1B6758D1" w14:textId="77777777" w:rsidR="00B26A88" w:rsidRDefault="00B26A88">
      <w:pPr>
        <w:pStyle w:val="BodyText"/>
      </w:pPr>
    </w:p>
    <w:p w14:paraId="66C71574" w14:textId="77777777" w:rsidR="00B26A88" w:rsidRDefault="00B26A88">
      <w:pPr>
        <w:pStyle w:val="BodyText"/>
      </w:pPr>
    </w:p>
    <w:p w14:paraId="7E8EE093" w14:textId="77777777" w:rsidR="00B26A88" w:rsidRDefault="00B26A88">
      <w:pPr>
        <w:pStyle w:val="BodyText"/>
      </w:pPr>
    </w:p>
    <w:p w14:paraId="4A4A54A6" w14:textId="77777777" w:rsidR="00B26A88" w:rsidRDefault="00B26A88">
      <w:pPr>
        <w:pStyle w:val="BodyText"/>
      </w:pPr>
    </w:p>
    <w:p w14:paraId="209E37DA" w14:textId="77777777" w:rsidR="00B26A88" w:rsidRDefault="00B26A88">
      <w:pPr>
        <w:pStyle w:val="BodyText"/>
      </w:pPr>
    </w:p>
    <w:p w14:paraId="70D16DF9" w14:textId="77777777" w:rsidR="00B26A88" w:rsidRDefault="00B26A88">
      <w:pPr>
        <w:pStyle w:val="BodyText"/>
      </w:pPr>
    </w:p>
    <w:p w14:paraId="2D74EA1C" w14:textId="77777777" w:rsidR="00B26A88" w:rsidRDefault="00B26A88">
      <w:pPr>
        <w:pStyle w:val="BodyText"/>
      </w:pPr>
    </w:p>
    <w:p w14:paraId="7946095D" w14:textId="77777777" w:rsidR="00B26A88" w:rsidRDefault="00B26A88">
      <w:pPr>
        <w:pStyle w:val="BodyText"/>
      </w:pPr>
    </w:p>
    <w:p w14:paraId="0EE222C9" w14:textId="77777777" w:rsidR="00B26A88" w:rsidRDefault="00B26A88">
      <w:pPr>
        <w:pStyle w:val="BodyText"/>
      </w:pPr>
    </w:p>
    <w:p w14:paraId="145D1F03" w14:textId="77777777" w:rsidR="00B26A88" w:rsidRDefault="00B26A88">
      <w:pPr>
        <w:pStyle w:val="BodyText"/>
      </w:pPr>
    </w:p>
    <w:p w14:paraId="537B6D16" w14:textId="77777777" w:rsidR="00B26A88" w:rsidRDefault="00B26A88">
      <w:pPr>
        <w:pStyle w:val="BodyText"/>
      </w:pPr>
    </w:p>
    <w:p w14:paraId="4114CB45" w14:textId="77777777" w:rsidR="00B26A88" w:rsidRDefault="00B26A88">
      <w:pPr>
        <w:pStyle w:val="BodyText"/>
      </w:pPr>
    </w:p>
    <w:p w14:paraId="55C6ED95" w14:textId="77777777" w:rsidR="00B26A88" w:rsidRDefault="00B26A88">
      <w:pPr>
        <w:pStyle w:val="BodyText"/>
      </w:pPr>
    </w:p>
    <w:p w14:paraId="4B954CF6" w14:textId="77777777" w:rsidR="00B26A88" w:rsidRDefault="00B26A88">
      <w:pPr>
        <w:pStyle w:val="BodyText"/>
      </w:pPr>
    </w:p>
    <w:p w14:paraId="39B65F6C" w14:textId="77777777" w:rsidR="00B26A88" w:rsidRDefault="00B26A88">
      <w:pPr>
        <w:pStyle w:val="BodyText"/>
      </w:pPr>
    </w:p>
    <w:p w14:paraId="247774D9" w14:textId="77777777" w:rsidR="00B26A88" w:rsidRDefault="00B26A88">
      <w:pPr>
        <w:pStyle w:val="BodyText"/>
      </w:pPr>
    </w:p>
    <w:p w14:paraId="15CA6EAB" w14:textId="77777777" w:rsidR="00B26A88" w:rsidRDefault="00B26A88">
      <w:pPr>
        <w:pStyle w:val="BodyText"/>
      </w:pPr>
    </w:p>
    <w:p w14:paraId="120454B0" w14:textId="77777777" w:rsidR="00B26A88" w:rsidRDefault="00B26A88">
      <w:pPr>
        <w:pStyle w:val="BodyText"/>
      </w:pPr>
    </w:p>
    <w:p w14:paraId="4B31B11D" w14:textId="77777777" w:rsidR="00B26A88" w:rsidRDefault="00B26A88">
      <w:pPr>
        <w:pStyle w:val="BodyText"/>
        <w:spacing w:before="121"/>
      </w:pPr>
    </w:p>
    <w:p w14:paraId="4C6482D2" w14:textId="77777777" w:rsidR="00B26A88" w:rsidRDefault="00000000">
      <w:pPr>
        <w:pStyle w:val="BodyText"/>
        <w:spacing w:line="256" w:lineRule="auto"/>
        <w:ind w:left="1040" w:right="106" w:hanging="931"/>
        <w:jc w:val="both"/>
      </w:pPr>
      <w:r>
        <w:rPr>
          <w:w w:val="105"/>
        </w:rPr>
        <w:t>Figure 2: Selection of sources of evidence flowchart.</w:t>
      </w:r>
      <w:r>
        <w:rPr>
          <w:spacing w:val="40"/>
          <w:w w:val="105"/>
        </w:rPr>
        <w:t xml:space="preserve"> </w:t>
      </w:r>
      <w:r>
        <w:rPr>
          <w:w w:val="105"/>
        </w:rPr>
        <w:t>Dashed lines point to articles that were removed.</w:t>
      </w:r>
      <w:r>
        <w:rPr>
          <w:spacing w:val="40"/>
          <w:w w:val="105"/>
        </w:rPr>
        <w:t xml:space="preserve"> </w:t>
      </w:r>
      <w:r>
        <w:rPr>
          <w:w w:val="105"/>
        </w:rPr>
        <w:t>Solid lines indicate the path of articles that remained in analysis.</w:t>
      </w:r>
      <w:r>
        <w:rPr>
          <w:spacing w:val="40"/>
          <w:w w:val="105"/>
        </w:rPr>
        <w:t xml:space="preserve"> </w:t>
      </w:r>
      <w:r>
        <w:rPr>
          <w:w w:val="105"/>
        </w:rPr>
        <w:t>Details are</w:t>
      </w:r>
      <w:r>
        <w:rPr>
          <w:spacing w:val="33"/>
          <w:w w:val="105"/>
        </w:rPr>
        <w:t xml:space="preserve"> </w:t>
      </w:r>
      <w:r>
        <w:rPr>
          <w:w w:val="105"/>
        </w:rPr>
        <w:t>provided</w:t>
      </w:r>
      <w:r>
        <w:rPr>
          <w:spacing w:val="33"/>
          <w:w w:val="105"/>
        </w:rPr>
        <w:t xml:space="preserve"> </w:t>
      </w:r>
      <w:r>
        <w:rPr>
          <w:w w:val="105"/>
        </w:rPr>
        <w:t>in</w:t>
      </w:r>
      <w:r>
        <w:rPr>
          <w:spacing w:val="33"/>
          <w:w w:val="105"/>
        </w:rPr>
        <w:t xml:space="preserve"> </w:t>
      </w:r>
      <w:r>
        <w:rPr>
          <w:w w:val="105"/>
        </w:rPr>
        <w:t>the</w:t>
      </w:r>
      <w:r>
        <w:rPr>
          <w:spacing w:val="33"/>
          <w:w w:val="105"/>
        </w:rPr>
        <w:t xml:space="preserve"> </w:t>
      </w:r>
      <w:r>
        <w:rPr>
          <w:w w:val="105"/>
        </w:rPr>
        <w:t>main</w:t>
      </w:r>
      <w:r>
        <w:rPr>
          <w:spacing w:val="33"/>
          <w:w w:val="105"/>
        </w:rPr>
        <w:t xml:space="preserve"> </w:t>
      </w:r>
      <w:r>
        <w:rPr>
          <w:w w:val="105"/>
        </w:rPr>
        <w:t>text.</w:t>
      </w:r>
      <w:r>
        <w:rPr>
          <w:spacing w:val="80"/>
          <w:w w:val="150"/>
        </w:rPr>
        <w:t xml:space="preserve">   </w:t>
      </w:r>
      <w:r>
        <w:rPr>
          <w:w w:val="105"/>
          <w:position w:val="-9"/>
        </w:rPr>
        <w:t>22</w:t>
      </w:r>
    </w:p>
    <w:sectPr w:rsidR="00B26A88">
      <w:footerReference w:type="default" r:id="rId101"/>
      <w:pgSz w:w="12240" w:h="15840"/>
      <w:pgMar w:top="1820" w:right="1560" w:bottom="280" w:left="1560" w:header="0"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3" w:author="Christopher J Lundstrom" w:date="2024-07-08T19:36:00Z" w:initials="CL">
    <w:p w14:paraId="56141D60" w14:textId="77777777" w:rsidR="00ED5CCF" w:rsidRDefault="00ED5CCF" w:rsidP="00ED5CCF">
      <w:pPr>
        <w:pStyle w:val="CommentText"/>
      </w:pPr>
      <w:r>
        <w:rPr>
          <w:rStyle w:val="CommentReference"/>
        </w:rPr>
        <w:annotationRef/>
      </w:r>
      <w:r>
        <w:t>Colored figures can sometimes be difficult with some publications, but we can deal with that later if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6141D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043C5C5" w16cex:dateUtc="2024-07-09T0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6141D60" w16cid:durableId="2043C5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A6162F" w14:textId="77777777" w:rsidR="00666336" w:rsidRDefault="00666336">
      <w:r>
        <w:separator/>
      </w:r>
    </w:p>
  </w:endnote>
  <w:endnote w:type="continuationSeparator" w:id="0">
    <w:p w14:paraId="653F3F32" w14:textId="77777777" w:rsidR="00666336" w:rsidRDefault="00666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52D0AB" w14:textId="77777777" w:rsidR="00B26A88" w:rsidRDefault="00000000">
    <w:pPr>
      <w:pStyle w:val="BodyText"/>
      <w:spacing w:line="14" w:lineRule="auto"/>
      <w:rPr>
        <w:sz w:val="20"/>
      </w:rPr>
    </w:pPr>
    <w:r>
      <w:rPr>
        <w:noProof/>
      </w:rPr>
      <mc:AlternateContent>
        <mc:Choice Requires="wps">
          <w:drawing>
            <wp:anchor distT="0" distB="0" distL="0" distR="0" simplePos="0" relativeHeight="486965248" behindDoc="1" locked="0" layoutInCell="1" allowOverlap="1" wp14:anchorId="27B06210" wp14:editId="34AED5FB">
              <wp:simplePos x="0" y="0"/>
              <wp:positionH relativeFrom="page">
                <wp:posOffset>3778821</wp:posOffset>
              </wp:positionH>
              <wp:positionV relativeFrom="page">
                <wp:posOffset>8714136</wp:posOffset>
              </wp:positionV>
              <wp:extent cx="227965" cy="22225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7965" cy="222250"/>
                      </a:xfrm>
                      <a:prstGeom prst="rect">
                        <a:avLst/>
                      </a:prstGeom>
                    </wps:spPr>
                    <wps:txbx>
                      <w:txbxContent>
                        <w:p w14:paraId="447C9F41" w14:textId="77777777" w:rsidR="00B26A88" w:rsidRDefault="00000000">
                          <w:pPr>
                            <w:pStyle w:val="BodyText"/>
                            <w:spacing w:before="6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27B06210" id="_x0000_t202" coordsize="21600,21600" o:spt="202" path="m,l,21600r21600,l21600,xe">
              <v:stroke joinstyle="miter"/>
              <v:path gradientshapeok="t" o:connecttype="rect"/>
            </v:shapetype>
            <v:shape id="Textbox 1" o:spid="_x0000_s1133" type="#_x0000_t202" style="position:absolute;margin-left:297.55pt;margin-top:686.15pt;width:17.95pt;height:17.5pt;z-index:-16351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" filled="f" stroked="f">
              <v:textbox inset="0,0,0,0">
                <w:txbxContent>
                  <w:p w14:paraId="447C9F41" w14:textId="77777777" w:rsidR="00B26A88" w:rsidRDefault="00000000">
                    <w:pPr>
                      <w:pStyle w:val="BodyText"/>
                      <w:spacing w:before="6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9FF6C" w14:textId="77777777" w:rsidR="00B26A88" w:rsidRDefault="00B26A8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87B165" w14:textId="77777777" w:rsidR="00666336" w:rsidRDefault="00666336">
      <w:r>
        <w:separator/>
      </w:r>
    </w:p>
  </w:footnote>
  <w:footnote w:type="continuationSeparator" w:id="0">
    <w:p w14:paraId="37A2DB50" w14:textId="77777777" w:rsidR="00666336" w:rsidRDefault="006663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6988"/>
    <w:multiLevelType w:val="multilevel"/>
    <w:tmpl w:val="15523530"/>
    <w:lvl w:ilvl="0">
      <w:start w:val="1"/>
      <w:numFmt w:val="decimal"/>
      <w:lvlText w:val="%1"/>
      <w:lvlJc w:val="left"/>
      <w:pPr>
        <w:ind w:left="410" w:hanging="301"/>
        <w:jc w:val="left"/>
      </w:pPr>
      <w:rPr>
        <w:rFonts w:ascii="Arial" w:eastAsia="Arial" w:hAnsi="Arial" w:cs="Arial" w:hint="default"/>
        <w:b/>
        <w:bCs/>
        <w:i w:val="0"/>
        <w:iCs w:val="0"/>
        <w:spacing w:val="0"/>
        <w:w w:val="101"/>
        <w:sz w:val="28"/>
        <w:szCs w:val="28"/>
        <w:lang w:val="en-US" w:eastAsia="en-US" w:bidi="ar-SA"/>
      </w:rPr>
    </w:lvl>
    <w:lvl w:ilvl="1">
      <w:start w:val="1"/>
      <w:numFmt w:val="decimal"/>
      <w:lvlText w:val="%1.%2"/>
      <w:lvlJc w:val="left"/>
      <w:pPr>
        <w:ind w:left="564" w:hanging="456"/>
        <w:jc w:val="left"/>
      </w:pPr>
      <w:rPr>
        <w:rFonts w:ascii="Arial" w:eastAsia="Arial" w:hAnsi="Arial" w:cs="Arial" w:hint="default"/>
        <w:b/>
        <w:bCs/>
        <w:i w:val="0"/>
        <w:iCs w:val="0"/>
        <w:spacing w:val="0"/>
        <w:w w:val="100"/>
        <w:sz w:val="24"/>
        <w:szCs w:val="24"/>
        <w:lang w:val="en-US" w:eastAsia="en-US" w:bidi="ar-SA"/>
      </w:rPr>
    </w:lvl>
    <w:lvl w:ilvl="2">
      <w:start w:val="1"/>
      <w:numFmt w:val="decimal"/>
      <w:lvlText w:val="%1.%2.%3"/>
      <w:lvlJc w:val="left"/>
      <w:pPr>
        <w:ind w:left="711" w:hanging="603"/>
        <w:jc w:val="left"/>
      </w:pPr>
      <w:rPr>
        <w:rFonts w:ascii="Arial" w:eastAsia="Arial" w:hAnsi="Arial" w:cs="Arial" w:hint="default"/>
        <w:b/>
        <w:bCs/>
        <w:i w:val="0"/>
        <w:iCs w:val="0"/>
        <w:spacing w:val="0"/>
        <w:w w:val="100"/>
        <w:sz w:val="22"/>
        <w:szCs w:val="22"/>
        <w:lang w:val="en-US" w:eastAsia="en-US" w:bidi="ar-SA"/>
      </w:rPr>
    </w:lvl>
    <w:lvl w:ilvl="3">
      <w:start w:val="1"/>
      <w:numFmt w:val="decimal"/>
      <w:lvlText w:val="%1.%2.%3.%4"/>
      <w:lvlJc w:val="left"/>
      <w:pPr>
        <w:ind w:left="898" w:hanging="790"/>
        <w:jc w:val="left"/>
      </w:pPr>
      <w:rPr>
        <w:rFonts w:ascii="Arial" w:eastAsia="Arial" w:hAnsi="Arial" w:cs="Arial" w:hint="default"/>
        <w:b/>
        <w:bCs/>
        <w:i w:val="0"/>
        <w:iCs w:val="0"/>
        <w:spacing w:val="0"/>
        <w:w w:val="101"/>
        <w:sz w:val="22"/>
        <w:szCs w:val="22"/>
        <w:lang w:val="en-US" w:eastAsia="en-US" w:bidi="ar-SA"/>
      </w:rPr>
    </w:lvl>
    <w:lvl w:ilvl="4">
      <w:numFmt w:val="bullet"/>
      <w:lvlText w:val="•"/>
      <w:lvlJc w:val="left"/>
      <w:pPr>
        <w:ind w:left="2074" w:hanging="790"/>
      </w:pPr>
      <w:rPr>
        <w:rFonts w:hint="default"/>
        <w:lang w:val="en-US" w:eastAsia="en-US" w:bidi="ar-SA"/>
      </w:rPr>
    </w:lvl>
    <w:lvl w:ilvl="5">
      <w:numFmt w:val="bullet"/>
      <w:lvlText w:val="•"/>
      <w:lvlJc w:val="left"/>
      <w:pPr>
        <w:ind w:left="3248" w:hanging="790"/>
      </w:pPr>
      <w:rPr>
        <w:rFonts w:hint="default"/>
        <w:lang w:val="en-US" w:eastAsia="en-US" w:bidi="ar-SA"/>
      </w:rPr>
    </w:lvl>
    <w:lvl w:ilvl="6">
      <w:numFmt w:val="bullet"/>
      <w:lvlText w:val="•"/>
      <w:lvlJc w:val="left"/>
      <w:pPr>
        <w:ind w:left="4422" w:hanging="790"/>
      </w:pPr>
      <w:rPr>
        <w:rFonts w:hint="default"/>
        <w:lang w:val="en-US" w:eastAsia="en-US" w:bidi="ar-SA"/>
      </w:rPr>
    </w:lvl>
    <w:lvl w:ilvl="7">
      <w:numFmt w:val="bullet"/>
      <w:lvlText w:val="•"/>
      <w:lvlJc w:val="left"/>
      <w:pPr>
        <w:ind w:left="5597" w:hanging="790"/>
      </w:pPr>
      <w:rPr>
        <w:rFonts w:hint="default"/>
        <w:lang w:val="en-US" w:eastAsia="en-US" w:bidi="ar-SA"/>
      </w:rPr>
    </w:lvl>
    <w:lvl w:ilvl="8">
      <w:numFmt w:val="bullet"/>
      <w:lvlText w:val="•"/>
      <w:lvlJc w:val="left"/>
      <w:pPr>
        <w:ind w:left="6771" w:hanging="790"/>
      </w:pPr>
      <w:rPr>
        <w:rFonts w:hint="default"/>
        <w:lang w:val="en-US" w:eastAsia="en-US" w:bidi="ar-SA"/>
      </w:rPr>
    </w:lvl>
  </w:abstractNum>
  <w:num w:numId="1" w16cid:durableId="71874788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ristopher J Lundstrom">
    <w15:presenceInfo w15:providerId="AD" w15:userId="S::lund0982@umn.edu::0652bc0b-2840-48cb-b64d-18f7716316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A88"/>
    <w:rsid w:val="00434818"/>
    <w:rsid w:val="0058734E"/>
    <w:rsid w:val="00666336"/>
    <w:rsid w:val="006A0F9C"/>
    <w:rsid w:val="009152A6"/>
    <w:rsid w:val="00945365"/>
    <w:rsid w:val="00A84A52"/>
    <w:rsid w:val="00B26A88"/>
    <w:rsid w:val="00C441DA"/>
    <w:rsid w:val="00ED5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36508"/>
  <w15:docId w15:val="{5D6968B3-A027-4DAA-B727-3F624883E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09" w:hanging="300"/>
      <w:outlineLvl w:val="0"/>
    </w:pPr>
    <w:rPr>
      <w:rFonts w:ascii="Arial" w:eastAsia="Arial" w:hAnsi="Arial" w:cs="Arial"/>
      <w:b/>
      <w:bCs/>
      <w:sz w:val="28"/>
      <w:szCs w:val="28"/>
    </w:rPr>
  </w:style>
  <w:style w:type="paragraph" w:styleId="Heading2">
    <w:name w:val="heading 2"/>
    <w:basedOn w:val="Normal"/>
    <w:uiPriority w:val="9"/>
    <w:unhideWhenUsed/>
    <w:qFormat/>
    <w:pPr>
      <w:ind w:left="563" w:hanging="454"/>
      <w:outlineLvl w:val="1"/>
    </w:pPr>
    <w:rPr>
      <w:rFonts w:ascii="Arial" w:eastAsia="Arial" w:hAnsi="Arial" w:cs="Arial"/>
      <w:b/>
      <w:bCs/>
      <w:sz w:val="24"/>
      <w:szCs w:val="24"/>
    </w:rPr>
  </w:style>
  <w:style w:type="paragraph" w:styleId="Heading3">
    <w:name w:val="heading 3"/>
    <w:basedOn w:val="Normal"/>
    <w:uiPriority w:val="9"/>
    <w:unhideWhenUsed/>
    <w:qFormat/>
    <w:pPr>
      <w:ind w:left="20"/>
      <w:outlineLvl w:val="2"/>
    </w:pPr>
    <w:rPr>
      <w:sz w:val="24"/>
      <w:szCs w:val="24"/>
    </w:rPr>
  </w:style>
  <w:style w:type="paragraph" w:styleId="Heading4">
    <w:name w:val="heading 4"/>
    <w:basedOn w:val="Normal"/>
    <w:uiPriority w:val="9"/>
    <w:unhideWhenUsed/>
    <w:qFormat/>
    <w:pPr>
      <w:ind w:left="710" w:hanging="601"/>
      <w:outlineLvl w:val="3"/>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89"/>
      <w:ind w:left="2"/>
      <w:jc w:val="center"/>
    </w:pPr>
    <w:rPr>
      <w:rFonts w:ascii="Arial" w:eastAsia="Arial" w:hAnsi="Arial" w:cs="Arial"/>
      <w:b/>
      <w:bCs/>
      <w:sz w:val="41"/>
      <w:szCs w:val="41"/>
    </w:rPr>
  </w:style>
  <w:style w:type="paragraph" w:styleId="ListParagraph">
    <w:name w:val="List Paragraph"/>
    <w:basedOn w:val="Normal"/>
    <w:uiPriority w:val="1"/>
    <w:qFormat/>
    <w:pPr>
      <w:ind w:left="563" w:hanging="454"/>
    </w:pPr>
    <w:rPr>
      <w:rFonts w:ascii="Arial" w:eastAsia="Arial" w:hAnsi="Arial" w:cs="Arial"/>
    </w:rPr>
  </w:style>
  <w:style w:type="paragraph" w:customStyle="1" w:styleId="TableParagraph">
    <w:name w:val="Table Paragraph"/>
    <w:basedOn w:val="Normal"/>
    <w:uiPriority w:val="1"/>
    <w:qFormat/>
    <w:pPr>
      <w:spacing w:before="48"/>
      <w:jc w:val="right"/>
    </w:pPr>
    <w:rPr>
      <w:rFonts w:ascii="Helvetica" w:eastAsia="Helvetica" w:hAnsi="Helvetica" w:cs="Helvetica"/>
    </w:rPr>
  </w:style>
  <w:style w:type="paragraph" w:styleId="Revision">
    <w:name w:val="Revision"/>
    <w:hidden/>
    <w:uiPriority w:val="99"/>
    <w:semiHidden/>
    <w:rsid w:val="00434818"/>
    <w:pPr>
      <w:widowControl/>
      <w:autoSpaceDE/>
      <w:autoSpaceDN/>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ED5CCF"/>
    <w:rPr>
      <w:sz w:val="16"/>
      <w:szCs w:val="16"/>
    </w:rPr>
  </w:style>
  <w:style w:type="paragraph" w:styleId="CommentText">
    <w:name w:val="annotation text"/>
    <w:basedOn w:val="Normal"/>
    <w:link w:val="CommentTextChar"/>
    <w:uiPriority w:val="99"/>
    <w:unhideWhenUsed/>
    <w:rsid w:val="00ED5CCF"/>
    <w:rPr>
      <w:sz w:val="20"/>
      <w:szCs w:val="20"/>
    </w:rPr>
  </w:style>
  <w:style w:type="character" w:customStyle="1" w:styleId="CommentTextChar">
    <w:name w:val="Comment Text Char"/>
    <w:basedOn w:val="DefaultParagraphFont"/>
    <w:link w:val="CommentText"/>
    <w:uiPriority w:val="99"/>
    <w:rsid w:val="00ED5CC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D5CCF"/>
    <w:rPr>
      <w:b/>
      <w:bCs/>
    </w:rPr>
  </w:style>
  <w:style w:type="character" w:customStyle="1" w:styleId="CommentSubjectChar">
    <w:name w:val="Comment Subject Char"/>
    <w:basedOn w:val="CommentTextChar"/>
    <w:link w:val="CommentSubject"/>
    <w:uiPriority w:val="99"/>
    <w:semiHidden/>
    <w:rsid w:val="00ED5CCF"/>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yperlink" Target="https://docs.google.com/spreadsheets/d/1k_i4EP5U3zMltk8n21X-KHGoxUfR6XAJu6lxrVUufg0/edit?usp=sharing" TargetMode="External"/><Relationship Id="rId21" Type="http://schemas.microsoft.com/office/2016/09/relationships/commentsIds" Target="commentsIds.xml"/><Relationship Id="rId42" Type="http://schemas.openxmlformats.org/officeDocument/2006/relationships/hyperlink" Target="https://doi.org/10.1152/jappl.1986.60.6.2020" TargetMode="External"/><Relationship Id="rId47" Type="http://schemas.openxmlformats.org/officeDocument/2006/relationships/hyperlink" Target="https://doi.org/10.1113/EP087979" TargetMode="External"/><Relationship Id="rId63" Type="http://schemas.openxmlformats.org/officeDocument/2006/relationships/hyperlink" Target="https://doi.org/10.1378/chest.113.3.816" TargetMode="External"/><Relationship Id="rId68" Type="http://schemas.openxmlformats.org/officeDocument/2006/relationships/hyperlink" Target="https://doi.org/10.1152/jappl.1987.62.5.2003" TargetMode="External"/><Relationship Id="rId84" Type="http://schemas.openxmlformats.org/officeDocument/2006/relationships/hyperlink" Target="https://doi.org/10.11124/JBIES-20-00167" TargetMode="External"/><Relationship Id="rId89" Type="http://schemas.openxmlformats.org/officeDocument/2006/relationships/hyperlink" Target="https://doi.org/10.2165/11319670-000000000-00000" TargetMode="External"/><Relationship Id="rId16" Type="http://schemas.openxmlformats.org/officeDocument/2006/relationships/hyperlink" Target="https://ahesse2567.github.io/CPET_scoping_review/index.qmd.html" TargetMode="External"/><Relationship Id="rId11" Type="http://schemas.openxmlformats.org/officeDocument/2006/relationships/hyperlink" Target="https://ahesse2567.github.io/CPET_scoping_review/index.qmd.html" TargetMode="External"/><Relationship Id="rId32" Type="http://schemas.openxmlformats.org/officeDocument/2006/relationships/hyperlink" Target="https://ahesse2567.github.io/CPET_scoping_review/index.qmd.html" TargetMode="External"/><Relationship Id="rId37" Type="http://schemas.openxmlformats.org/officeDocument/2006/relationships/hyperlink" Target="https://ahesse2567.github.io/CPET_scoping_review/index.qmd.html" TargetMode="External"/><Relationship Id="rId53" Type="http://schemas.openxmlformats.org/officeDocument/2006/relationships/hyperlink" Target="https://doi.org/10.1126/scitranslmed.aaf5027" TargetMode="External"/><Relationship Id="rId58" Type="http://schemas.openxmlformats.org/officeDocument/2006/relationships/hyperlink" Target="https://doi.org/10.1007/s00421-003-0843-1" TargetMode="External"/><Relationship Id="rId74" Type="http://schemas.openxmlformats.org/officeDocument/2006/relationships/hyperlink" Target="https://doi.org/10.1111/j.1475-097X.2007.00725.x" TargetMode="External"/><Relationship Id="rId79" Type="http://schemas.openxmlformats.org/officeDocument/2006/relationships/hyperlink" Target="https://www.ncbi.nlm.nih.gov/pmc/tools/id-converter-api/" TargetMode="External"/><Relationship Id="rId102"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hyperlink" Target="https://doi.org/10.1249/MSS.0000000000001301" TargetMode="External"/><Relationship Id="rId95" Type="http://schemas.openxmlformats.org/officeDocument/2006/relationships/hyperlink" Target="https://doi.org/10.1101/2022.08.08.503174" TargetMode="External"/><Relationship Id="rId22" Type="http://schemas.microsoft.com/office/2018/08/relationships/commentsExtensible" Target="commentsExtensible.xml"/><Relationship Id="rId27" Type="http://schemas.openxmlformats.org/officeDocument/2006/relationships/hyperlink" Target="https://docs.google.com/spreadsheets/d/1mNHwyNwVeQeAAm-Jx43ImR91sLyRLSvad9oglHQB83A/edit?usp=sharing" TargetMode="External"/><Relationship Id="rId43" Type="http://schemas.openxmlformats.org/officeDocument/2006/relationships/hyperlink" Target="https://doi.org/10.1152/jappl.1986.60.6.2020" TargetMode="External"/><Relationship Id="rId48" Type="http://schemas.openxmlformats.org/officeDocument/2006/relationships/hyperlink" Target="https://doi.org/10.1183/09031936.04.00111904" TargetMode="External"/><Relationship Id="rId64" Type="http://schemas.openxmlformats.org/officeDocument/2006/relationships/hyperlink" Target="https://doi.org/10.1016/0003-2697(84)90458-5" TargetMode="External"/><Relationship Id="rId69" Type="http://schemas.openxmlformats.org/officeDocument/2006/relationships/hyperlink" Target="https://doi.org/10.3389/fphys.2020.01070" TargetMode="External"/><Relationship Id="rId80" Type="http://schemas.openxmlformats.org/officeDocument/2006/relationships/hyperlink" Target="https://www.ncbi.nlm.nih.gov/pmc/tools/id-converter-api/" TargetMode="External"/><Relationship Id="rId85" Type="http://schemas.openxmlformats.org/officeDocument/2006/relationships/hyperlink" Target="https://doi.org/10.1016/S0002-8703(76)80401-2" TargetMode="External"/><Relationship Id="rId12" Type="http://schemas.openxmlformats.org/officeDocument/2006/relationships/hyperlink" Target="https://osf.io/a4vmz/files/osfstorage/6255791f28f9400531a24c96" TargetMode="External"/><Relationship Id="rId17" Type="http://schemas.openxmlformats.org/officeDocument/2006/relationships/image" Target="media/image1.png"/><Relationship Id="rId25" Type="http://schemas.openxmlformats.org/officeDocument/2006/relationships/hyperlink" Target="https://ahesse2567.github.io/CPET_scoping_review/index.qmd.html" TargetMode="External"/><Relationship Id="rId33" Type="http://schemas.openxmlformats.org/officeDocument/2006/relationships/hyperlink" Target="https://ahesse2567.github.io/CPET_scoping_review/index.qmd.html" TargetMode="External"/><Relationship Id="rId38" Type="http://schemas.openxmlformats.org/officeDocument/2006/relationships/hyperlink" Target="https://ahesse2567.github.io/CPET_scoping_review/index.qmd.html" TargetMode="External"/><Relationship Id="rId46" Type="http://schemas.openxmlformats.org/officeDocument/2006/relationships/hyperlink" Target="https://doi.org/10.1001/jama.1995.03520380029031" TargetMode="External"/><Relationship Id="rId59" Type="http://schemas.openxmlformats.org/officeDocument/2006/relationships/hyperlink" Target="https://doi.org/10.1007/s00421-003-0843-1" TargetMode="External"/><Relationship Id="rId67" Type="http://schemas.openxmlformats.org/officeDocument/2006/relationships/hyperlink" Target="https://doi.org/10.1113/expphysiol.2014.080812" TargetMode="External"/><Relationship Id="rId103" Type="http://schemas.microsoft.com/office/2011/relationships/people" Target="people.xml"/><Relationship Id="rId20" Type="http://schemas.microsoft.com/office/2011/relationships/commentsExtended" Target="commentsExtended.xml"/><Relationship Id="rId41" Type="http://schemas.openxmlformats.org/officeDocument/2006/relationships/hyperlink" Target="https://doi.org/10.1111/j.1475-097X.2008.00835.x" TargetMode="External"/><Relationship Id="rId54" Type="http://schemas.openxmlformats.org/officeDocument/2006/relationships/hyperlink" Target="https://doi.org/10.1242/jeb.186585" TargetMode="External"/><Relationship Id="rId62" Type="http://schemas.openxmlformats.org/officeDocument/2006/relationships/hyperlink" Target="https://doi.org/10.1055/s-0034-1368784" TargetMode="External"/><Relationship Id="rId70" Type="http://schemas.openxmlformats.org/officeDocument/2006/relationships/hyperlink" Target="https://doi.org/10.3389/fphys.2020.01070" TargetMode="External"/><Relationship Id="rId75" Type="http://schemas.openxmlformats.org/officeDocument/2006/relationships/hyperlink" Target="https://doi.org/10.1111/j.1475-097X.2007.00725.x" TargetMode="External"/><Relationship Id="rId83" Type="http://schemas.openxmlformats.org/officeDocument/2006/relationships/hyperlink" Target="https://doi.org/10.11124/JBIES-20-00167" TargetMode="External"/><Relationship Id="rId88" Type="http://schemas.openxmlformats.org/officeDocument/2006/relationships/hyperlink" Target="https://www.R-project.org/" TargetMode="External"/><Relationship Id="rId91" Type="http://schemas.openxmlformats.org/officeDocument/2006/relationships/hyperlink" Target="https://doi.org/10.1519/JSC.0000000000003887" TargetMode="External"/><Relationship Id="rId96" Type="http://schemas.openxmlformats.org/officeDocument/2006/relationships/hyperlink" Target="https://doi.org/10.1101/2022.08.08.503174"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ahesse2567.github.io/CPET_scoping_review/index.qmd.html" TargetMode="External"/><Relationship Id="rId23" Type="http://schemas.openxmlformats.org/officeDocument/2006/relationships/hyperlink" Target="https://ahesse2567.github.io/CPET_scoping_review/index.qmd.html" TargetMode="External"/><Relationship Id="rId28" Type="http://schemas.openxmlformats.org/officeDocument/2006/relationships/hyperlink" Target="https://docs.google.com/spreadsheets/d/1KdmDZuI1FS1XUK5zJm3JIqf4tQiBd0C1pW0p0PFZweU/edit?usp=sharing" TargetMode="External"/><Relationship Id="rId36" Type="http://schemas.openxmlformats.org/officeDocument/2006/relationships/hyperlink" Target="https://ahesse2567.github.io/CPET_scoping_review/index.qmd.html" TargetMode="External"/><Relationship Id="rId49" Type="http://schemas.openxmlformats.org/officeDocument/2006/relationships/hyperlink" Target="https://doi.org/10.1007/s11332-019-00602-9" TargetMode="External"/><Relationship Id="rId57" Type="http://schemas.openxmlformats.org/officeDocument/2006/relationships/hyperlink" Target="https://doi.org/10.2337/dc07-2298" TargetMode="External"/><Relationship Id="rId10" Type="http://schemas.openxmlformats.org/officeDocument/2006/relationships/hyperlink" Target="https://ahesse2567.github.io/CPET_scoping_review/index.qmd.html" TargetMode="External"/><Relationship Id="rId31" Type="http://schemas.openxmlformats.org/officeDocument/2006/relationships/hyperlink" Target="https://ahesse2567.github.io/CPET_scoping_review/index.qmd.html" TargetMode="External"/><Relationship Id="rId44" Type="http://schemas.openxmlformats.org/officeDocument/2006/relationships/hyperlink" Target="https://doi.org/10.1152/japplphysiol.00988.2016" TargetMode="External"/><Relationship Id="rId52" Type="http://schemas.openxmlformats.org/officeDocument/2006/relationships/hyperlink" Target="https://doi.org/10.1126/scitranslmed.aaf5027" TargetMode="External"/><Relationship Id="rId60" Type="http://schemas.openxmlformats.org/officeDocument/2006/relationships/hyperlink" Target="https://doi.org/10.1007/s40279-020-01322-8" TargetMode="External"/><Relationship Id="rId65" Type="http://schemas.openxmlformats.org/officeDocument/2006/relationships/hyperlink" Target="https://doi.org/10.1016/0003-2697(84)90458-5" TargetMode="External"/><Relationship Id="rId73" Type="http://schemas.openxmlformats.org/officeDocument/2006/relationships/hyperlink" Target="https://doi.org/10.1378/chest.92.4.696" TargetMode="External"/><Relationship Id="rId78" Type="http://schemas.openxmlformats.org/officeDocument/2006/relationships/hyperlink" Target="https://doi.org/10.1152/jappl.1990.68.1.404" TargetMode="External"/><Relationship Id="rId81" Type="http://schemas.openxmlformats.org/officeDocument/2006/relationships/hyperlink" Target="https://doi.org/10.1126/science.aac4716" TargetMode="External"/><Relationship Id="rId86" Type="http://schemas.openxmlformats.org/officeDocument/2006/relationships/hyperlink" Target="https://doi.org/10.1016/S0002-8703(76)80401-2" TargetMode="External"/><Relationship Id="rId94" Type="http://schemas.openxmlformats.org/officeDocument/2006/relationships/hyperlink" Target="https://doi.org/10.2174/1875399X01003010022" TargetMode="External"/><Relationship Id="rId99" Type="http://schemas.openxmlformats.org/officeDocument/2006/relationships/image" Target="media/image3.png"/><Relationship Id="rId10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doi.org/10.17605/OSF.IO/A4VMZ" TargetMode="External"/><Relationship Id="rId13" Type="http://schemas.openxmlformats.org/officeDocument/2006/relationships/hyperlink" Target="https://osf.io/a4vmz/files/osfstorage/6255791f28f9400531a24c96" TargetMode="External"/><Relationship Id="rId18" Type="http://schemas.openxmlformats.org/officeDocument/2006/relationships/image" Target="media/image2.png"/><Relationship Id="rId39" Type="http://schemas.openxmlformats.org/officeDocument/2006/relationships/hyperlink" Target="https://ahesse2567.github.io/CPET_scoping_review/index.qmd.html" TargetMode="External"/><Relationship Id="rId34" Type="http://schemas.openxmlformats.org/officeDocument/2006/relationships/hyperlink" Target="https://ahesse2567.github.io/CPET_scoping_review/index.qmd.html" TargetMode="External"/><Relationship Id="rId50" Type="http://schemas.openxmlformats.org/officeDocument/2006/relationships/hyperlink" Target="https://doi.org/10.1113/expphysiol.2013.076208" TargetMode="External"/><Relationship Id="rId55" Type="http://schemas.openxmlformats.org/officeDocument/2006/relationships/hyperlink" Target="https://doi.org/10.1242/jeb.186585" TargetMode="External"/><Relationship Id="rId76" Type="http://schemas.openxmlformats.org/officeDocument/2006/relationships/hyperlink" Target="https://doi.org/10.1378/chest.96.6.1312" TargetMode="External"/><Relationship Id="rId97" Type="http://schemas.openxmlformats.org/officeDocument/2006/relationships/hyperlink" Target="https://doi.org/10.7326/M18-0850" TargetMode="External"/><Relationship Id="rId104" Type="http://schemas.openxmlformats.org/officeDocument/2006/relationships/theme" Target="theme/theme1.xml"/><Relationship Id="rId7" Type="http://schemas.openxmlformats.org/officeDocument/2006/relationships/hyperlink" Target="https://ahesse2567.github.io/CPET_scoping_review/index.qmd.html" TargetMode="External"/><Relationship Id="rId71" Type="http://schemas.openxmlformats.org/officeDocument/2006/relationships/hyperlink" Target="https://doi.org/10.1111/sms.13495" TargetMode="External"/><Relationship Id="rId92" Type="http://schemas.openxmlformats.org/officeDocument/2006/relationships/hyperlink" Target="https://doi.org/10.1016/j.ijcard.2014.12.174" TargetMode="External"/><Relationship Id="rId2" Type="http://schemas.openxmlformats.org/officeDocument/2006/relationships/styles" Target="styles.xml"/><Relationship Id="rId29" Type="http://schemas.openxmlformats.org/officeDocument/2006/relationships/hyperlink" Target="https://ahesse2567.github.io/CPET_scoping_review/index.qmd.html" TargetMode="External"/><Relationship Id="rId24" Type="http://schemas.openxmlformats.org/officeDocument/2006/relationships/hyperlink" Target="https://ahesse2567.github.io/CPET_scoping_review/index.qmd.html" TargetMode="External"/><Relationship Id="rId40" Type="http://schemas.openxmlformats.org/officeDocument/2006/relationships/hyperlink" Target="https://doi.org/10.1111/j.1475-097X.2008.00835.x" TargetMode="External"/><Relationship Id="rId45" Type="http://schemas.openxmlformats.org/officeDocument/2006/relationships/hyperlink" Target="https://doi.org/10.1001/jama.1995.03520380029031" TargetMode="External"/><Relationship Id="rId66" Type="http://schemas.openxmlformats.org/officeDocument/2006/relationships/hyperlink" Target="https://doi.org/10.1113/expphysiol.2014.080812" TargetMode="External"/><Relationship Id="rId87" Type="http://schemas.openxmlformats.org/officeDocument/2006/relationships/hyperlink" Target="http://www.posit.co/" TargetMode="External"/><Relationship Id="rId61" Type="http://schemas.openxmlformats.org/officeDocument/2006/relationships/hyperlink" Target="https://doi.org/10.1055/s-0034-1368784" TargetMode="External"/><Relationship Id="rId82" Type="http://schemas.openxmlformats.org/officeDocument/2006/relationships/hyperlink" Target="https://doi.org/10.1152/jappl.1982.52.5.1349" TargetMode="External"/><Relationship Id="rId19" Type="http://schemas.openxmlformats.org/officeDocument/2006/relationships/comments" Target="comments.xml"/><Relationship Id="rId14" Type="http://schemas.openxmlformats.org/officeDocument/2006/relationships/hyperlink" Target="https://unpaywall.org/" TargetMode="External"/><Relationship Id="rId30" Type="http://schemas.openxmlformats.org/officeDocument/2006/relationships/hyperlink" Target="https://ahesse2567.github.io/CPET_scoping_review/index.qmd.html" TargetMode="External"/><Relationship Id="rId35" Type="http://schemas.openxmlformats.org/officeDocument/2006/relationships/hyperlink" Target="https://ahesse2567.github.io/CPET_scoping_review/index.qmd.html" TargetMode="External"/><Relationship Id="rId56" Type="http://schemas.openxmlformats.org/officeDocument/2006/relationships/hyperlink" Target="https://doi.org/10.2337/dc07-2298" TargetMode="External"/><Relationship Id="rId77" Type="http://schemas.openxmlformats.org/officeDocument/2006/relationships/hyperlink" Target="https://doi.org/10.1152/jappl.1990.68.1.404" TargetMode="External"/><Relationship Id="rId100" Type="http://schemas.openxmlformats.org/officeDocument/2006/relationships/image" Target="media/image4.png"/><Relationship Id="rId8" Type="http://schemas.openxmlformats.org/officeDocument/2006/relationships/footer" Target="footer1.xml"/><Relationship Id="rId51" Type="http://schemas.openxmlformats.org/officeDocument/2006/relationships/hyperlink" Target="https://doi.org/10.1113/EP085043" TargetMode="External"/><Relationship Id="rId72" Type="http://schemas.openxmlformats.org/officeDocument/2006/relationships/hyperlink" Target="https://doi.org/10.1378/chest.92.4.696" TargetMode="External"/><Relationship Id="rId93" Type="http://schemas.openxmlformats.org/officeDocument/2006/relationships/hyperlink" Target="https://doi.org/10.2174/1875399X01003010022" TargetMode="External"/><Relationship Id="rId98" Type="http://schemas.openxmlformats.org/officeDocument/2006/relationships/hyperlink" Target="https://doi.org/10.1016/S0377-0427(97)00199-4"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22</Pages>
  <Words>7266</Words>
  <Characters>41417</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Popularity And Prevalence Of Gas Exchange Data Processing Methods In Peer-reviewed Literature: A Scoping Review</vt:lpstr>
    </vt:vector>
  </TitlesOfParts>
  <Company/>
  <LinksUpToDate>false</LinksUpToDate>
  <CharactersWithSpaces>48586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Popularity And Prevalence Of Gas Exchange Data Processing Methods In Peer-reviewed Literature: A Scoping Review</dc:title>
  <dc:creator>Christopher J Lundstrom</dc:creator>
  <cp:keywords>Data Averaging, Outlier Removal, Interpolation</cp:keywords>
  <cp:lastModifiedBy>Christopher J Lundstrom</cp:lastModifiedBy>
  <cp:revision>5</cp:revision>
  <dcterms:created xsi:type="dcterms:W3CDTF">2024-07-08T22:12:00Z</dcterms:created>
  <dcterms:modified xsi:type="dcterms:W3CDTF">2024-07-09T00:53:00Z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2024-07-02T00:00:00Z</vt:filetime>
  </property>
  <property fmtid="{D5CDD505-2E9C-101B-9397-08002B2CF9AE}" pid="3" name="Creator">
    <vt:lpwstr>LaTeX via pandoc</vt:lpwstr>
  </property>
  <property fmtid="{D5CDD505-2E9C-101B-9397-08002B2CF9AE}" pid="4" name="Producer">
    <vt:lpwstr>xdvipdfmx (20240407)</vt:lpwstr>
  </property>
  <property fmtid="{D5CDD505-2E9C-101B-9397-08002B2CF9AE}" pid="5" name="LastSaved">
    <vt:filetime>2024-07-02T00:00:00Z</vt:filetime>
  </property>
</Properties>
</file>