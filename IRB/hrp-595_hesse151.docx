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12B2" w:rsidRDefault="0012509A">
      <w:pPr>
        <w:jc w:val="center"/>
        <w:rPr>
          <w:rFonts w:ascii="Calibri" w:eastAsia="Calibri" w:hAnsi="Calibri" w:cs="Calibri"/>
          <w:b/>
          <w:sz w:val="24"/>
          <w:szCs w:val="24"/>
        </w:rPr>
      </w:pPr>
      <w:bookmarkStart w:id="0" w:name="_heading=h.gjdgxs" w:colFirst="0" w:colLast="0"/>
      <w:bookmarkEnd w:id="0"/>
      <w:r>
        <w:rPr>
          <w:rFonts w:ascii="Calibri" w:eastAsia="Calibri" w:hAnsi="Calibri" w:cs="Calibri"/>
          <w:b/>
          <w:sz w:val="24"/>
          <w:szCs w:val="24"/>
        </w:rPr>
        <w:t>DATA and/or SPECIMEN ONLY PROTOCOL</w:t>
      </w:r>
    </w:p>
    <w:p w14:paraId="00000002" w14:textId="77777777" w:rsidR="002D12B2" w:rsidRDefault="002D12B2">
      <w:pPr>
        <w:rPr>
          <w:rFonts w:ascii="Calibri" w:eastAsia="Calibri" w:hAnsi="Calibri" w:cs="Calibri"/>
          <w:sz w:val="24"/>
          <w:szCs w:val="24"/>
        </w:rPr>
      </w:pPr>
    </w:p>
    <w:p w14:paraId="00000003" w14:textId="77777777" w:rsidR="002D12B2" w:rsidRDefault="002D12B2">
      <w:pPr>
        <w:rPr>
          <w:rFonts w:ascii="Calibri" w:eastAsia="Calibri" w:hAnsi="Calibri" w:cs="Calibri"/>
          <w:sz w:val="24"/>
          <w:szCs w:val="24"/>
        </w:rPr>
      </w:pPr>
    </w:p>
    <w:p w14:paraId="00000004" w14:textId="77777777" w:rsidR="002D12B2" w:rsidRDefault="0012509A">
      <w:pPr>
        <w:rPr>
          <w:rFonts w:ascii="Calibri" w:eastAsia="Calibri" w:hAnsi="Calibri" w:cs="Calibri"/>
          <w:b/>
          <w:sz w:val="24"/>
          <w:szCs w:val="24"/>
        </w:rPr>
      </w:pPr>
      <w:bookmarkStart w:id="1" w:name="_heading=h.30j0zll" w:colFirst="0" w:colLast="0"/>
      <w:bookmarkEnd w:id="1"/>
      <w:r>
        <w:rPr>
          <w:rFonts w:ascii="Calibri" w:eastAsia="Calibri" w:hAnsi="Calibri" w:cs="Calibri"/>
          <w:b/>
          <w:sz w:val="24"/>
          <w:szCs w:val="24"/>
        </w:rPr>
        <w:t>GENERAL INSTRUCTIONS:</w:t>
      </w:r>
    </w:p>
    <w:p w14:paraId="00000005"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Use this template to prepare a protocol for a study that will only involve use of data or specimens, and does not include any direct interaction or intervention with human research participants.</w:t>
      </w:r>
    </w:p>
    <w:p w14:paraId="00000006"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 xml:space="preserve">This template </w:t>
      </w:r>
      <w:r>
        <w:rPr>
          <w:rFonts w:ascii="Calibri" w:eastAsia="Calibri" w:hAnsi="Calibri" w:cs="Calibri"/>
          <w:b/>
          <w:color w:val="FF0000"/>
          <w:sz w:val="24"/>
          <w:szCs w:val="24"/>
          <w:u w:val="single"/>
        </w:rPr>
        <w:t>should not be used</w:t>
      </w:r>
      <w:r>
        <w:rPr>
          <w:rFonts w:ascii="Calibri" w:eastAsia="Calibri" w:hAnsi="Calibri" w:cs="Calibri"/>
          <w:color w:val="FF0000"/>
          <w:sz w:val="24"/>
          <w:szCs w:val="24"/>
        </w:rPr>
        <w:t xml:space="preserve"> for prospective studies where samples are collected solely for research purposes (for example: collection of research specimen by biopsy).</w:t>
      </w:r>
    </w:p>
    <w:p w14:paraId="00000007"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 xml:space="preserve">There is a streamlined application process for research accessing retrospectively collected data via the </w:t>
      </w:r>
      <w:hyperlink r:id="rId9">
        <w:r>
          <w:rPr>
            <w:rFonts w:ascii="Calibri" w:eastAsia="Calibri" w:hAnsi="Calibri" w:cs="Calibri"/>
            <w:color w:val="0000FF"/>
            <w:sz w:val="24"/>
            <w:szCs w:val="24"/>
            <w:u w:val="single"/>
          </w:rPr>
          <w:t>CTSI Best Practices Integrated Informatics Core (BPIC) service</w:t>
        </w:r>
      </w:hyperlink>
      <w:r>
        <w:rPr>
          <w:rFonts w:ascii="Calibri" w:eastAsia="Calibri" w:hAnsi="Calibri" w:cs="Calibri"/>
          <w:color w:val="FF0000"/>
          <w:sz w:val="24"/>
          <w:szCs w:val="24"/>
        </w:rPr>
        <w:t>. Follow the instructions on this template to determine if your research is eligible. If eligible, you will only complete a small portion of this protocol template.</w:t>
      </w:r>
    </w:p>
    <w:p w14:paraId="00000008"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As you are creating your protocol, remove all instructions and guidance text (including these) so that they are not contained in the final version.</w:t>
      </w:r>
    </w:p>
    <w:p w14:paraId="00000009"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 xml:space="preserve">Pg. 2-3 includes guidance regarding retrospective and prospective review and consent requirements. Additional guidance can be found in the </w:t>
      </w:r>
      <w:hyperlink r:id="rId10">
        <w:r>
          <w:rPr>
            <w:rFonts w:ascii="Calibri" w:eastAsia="Calibri" w:hAnsi="Calibri" w:cs="Calibri"/>
            <w:color w:val="0000FF"/>
            <w:sz w:val="24"/>
            <w:szCs w:val="24"/>
            <w:u w:val="single"/>
          </w:rPr>
          <w:t>Investigator Manual (HRP-103)</w:t>
        </w:r>
      </w:hyperlink>
      <w:r>
        <w:rPr>
          <w:rFonts w:ascii="Calibri" w:eastAsia="Calibri" w:hAnsi="Calibri" w:cs="Calibri"/>
          <w:color w:val="FF0000"/>
          <w:sz w:val="24"/>
          <w:szCs w:val="24"/>
        </w:rPr>
        <w:t xml:space="preserve"> regarding the use of information and/or specimens for research purposes (see Appendix B-2).</w:t>
      </w:r>
    </w:p>
    <w:p w14:paraId="0000000A"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Complete Appendix A, to indicate the types of materials/specimens that will be collected, used, or studied in this research study.</w:t>
      </w:r>
    </w:p>
    <w:p w14:paraId="0000000B" w14:textId="77777777" w:rsidR="002D12B2" w:rsidRDefault="0012509A">
      <w:pPr>
        <w:numPr>
          <w:ilvl w:val="0"/>
          <w:numId w:val="7"/>
        </w:numPr>
        <w:rPr>
          <w:rFonts w:ascii="Calibri" w:eastAsia="Calibri" w:hAnsi="Calibri" w:cs="Calibri"/>
          <w:color w:val="FF0000"/>
          <w:sz w:val="24"/>
          <w:szCs w:val="24"/>
        </w:rPr>
      </w:pPr>
      <w:r>
        <w:rPr>
          <w:rFonts w:ascii="Calibri" w:eastAsia="Calibri" w:hAnsi="Calibri" w:cs="Calibri"/>
          <w:color w:val="FF0000"/>
          <w:sz w:val="24"/>
          <w:szCs w:val="24"/>
        </w:rPr>
        <w:t>Complete Appendix B to indicate whether any, some, or all identifiable information will be collected, used, or studied in this research study.</w:t>
      </w:r>
    </w:p>
    <w:p w14:paraId="0000000C" w14:textId="77777777" w:rsidR="002D12B2" w:rsidRDefault="002D12B2">
      <w:pPr>
        <w:rPr>
          <w:rFonts w:ascii="Calibri" w:eastAsia="Calibri" w:hAnsi="Calibri" w:cs="Calibri"/>
          <w:color w:val="FF0000"/>
          <w:sz w:val="24"/>
          <w:szCs w:val="24"/>
        </w:rPr>
      </w:pPr>
    </w:p>
    <w:p w14:paraId="0000000D" w14:textId="77777777" w:rsidR="002D12B2" w:rsidRDefault="0012509A">
      <w:pPr>
        <w:rPr>
          <w:rFonts w:ascii="Calibri" w:eastAsia="Calibri" w:hAnsi="Calibri" w:cs="Calibri"/>
          <w:b/>
          <w:sz w:val="24"/>
          <w:szCs w:val="24"/>
        </w:rPr>
      </w:pPr>
      <w:bookmarkStart w:id="2" w:name="_heading=h.1fob9te" w:colFirst="0" w:colLast="0"/>
      <w:bookmarkEnd w:id="2"/>
      <w:r>
        <w:br w:type="page"/>
      </w:r>
    </w:p>
    <w:p w14:paraId="0000000E" w14:textId="77777777" w:rsidR="002D12B2" w:rsidRDefault="0012509A">
      <w:pPr>
        <w:rPr>
          <w:rFonts w:ascii="Calibri" w:eastAsia="Calibri" w:hAnsi="Calibri" w:cs="Calibri"/>
          <w:b/>
          <w:sz w:val="24"/>
          <w:szCs w:val="24"/>
        </w:rPr>
      </w:pPr>
      <w:r>
        <w:rPr>
          <w:rFonts w:ascii="Calibri" w:eastAsia="Calibri" w:hAnsi="Calibri" w:cs="Calibri"/>
          <w:b/>
          <w:sz w:val="24"/>
          <w:szCs w:val="24"/>
        </w:rPr>
        <w:lastRenderedPageBreak/>
        <w:t>Data Review Guidance:</w:t>
      </w:r>
    </w:p>
    <w:p w14:paraId="0000000F" w14:textId="77777777" w:rsidR="002D12B2" w:rsidRDefault="002D12B2">
      <w:pPr>
        <w:rPr>
          <w:rFonts w:ascii="Calibri" w:eastAsia="Calibri" w:hAnsi="Calibri" w:cs="Calibri"/>
          <w:i/>
          <w:sz w:val="24"/>
          <w:szCs w:val="24"/>
        </w:rPr>
      </w:pPr>
    </w:p>
    <w:p w14:paraId="00000010" w14:textId="77777777" w:rsidR="002D12B2" w:rsidRDefault="0012509A">
      <w:pPr>
        <w:rPr>
          <w:rFonts w:ascii="Calibri" w:eastAsia="Calibri" w:hAnsi="Calibri" w:cs="Calibri"/>
          <w:b/>
          <w:i/>
          <w:sz w:val="24"/>
          <w:szCs w:val="24"/>
        </w:rPr>
      </w:pPr>
      <w:bookmarkStart w:id="3" w:name="_heading=h.3znysh7" w:colFirst="0" w:colLast="0"/>
      <w:bookmarkEnd w:id="3"/>
      <w:r>
        <w:rPr>
          <w:rFonts w:ascii="Calibri" w:eastAsia="Calibri" w:hAnsi="Calibri" w:cs="Calibri"/>
          <w:b/>
          <w:i/>
          <w:sz w:val="24"/>
          <w:szCs w:val="24"/>
        </w:rPr>
        <w:t>What is the difference between a retrospective and prospective review?</w:t>
      </w:r>
    </w:p>
    <w:p w14:paraId="00000011" w14:textId="77777777" w:rsidR="002D12B2" w:rsidRDefault="002D12B2">
      <w:pPr>
        <w:rPr>
          <w:rFonts w:ascii="Calibri" w:eastAsia="Calibri" w:hAnsi="Calibri" w:cs="Calibri"/>
          <w:i/>
          <w:sz w:val="24"/>
          <w:szCs w:val="24"/>
        </w:rPr>
      </w:pPr>
    </w:p>
    <w:p w14:paraId="00000012" w14:textId="77777777" w:rsidR="002D12B2" w:rsidRDefault="0012509A">
      <w:pPr>
        <w:numPr>
          <w:ilvl w:val="0"/>
          <w:numId w:val="6"/>
        </w:numPr>
        <w:ind w:left="720" w:hanging="270"/>
        <w:rPr>
          <w:rFonts w:ascii="Calibri" w:eastAsia="Calibri" w:hAnsi="Calibri" w:cs="Calibri"/>
          <w:sz w:val="24"/>
          <w:szCs w:val="24"/>
        </w:rPr>
      </w:pPr>
      <w:r>
        <w:rPr>
          <w:rFonts w:ascii="Calibri" w:eastAsia="Calibri" w:hAnsi="Calibri" w:cs="Calibri"/>
          <w:sz w:val="24"/>
          <w:szCs w:val="24"/>
        </w:rPr>
        <w:t xml:space="preserve">A Retrospective Review evaluates participant data that exists at the time the study is submitted to the IRB for initial review. </w:t>
      </w:r>
    </w:p>
    <w:p w14:paraId="00000013" w14:textId="77777777" w:rsidR="002D12B2" w:rsidRDefault="002D12B2">
      <w:pPr>
        <w:ind w:left="-360" w:hanging="270"/>
        <w:rPr>
          <w:rFonts w:ascii="Calibri" w:eastAsia="Calibri" w:hAnsi="Calibri" w:cs="Calibri"/>
          <w:sz w:val="24"/>
          <w:szCs w:val="24"/>
        </w:rPr>
      </w:pPr>
    </w:p>
    <w:p w14:paraId="00000014" w14:textId="77777777" w:rsidR="002D12B2" w:rsidRDefault="0012509A">
      <w:pPr>
        <w:numPr>
          <w:ilvl w:val="0"/>
          <w:numId w:val="6"/>
        </w:numPr>
        <w:ind w:left="720" w:hanging="270"/>
        <w:rPr>
          <w:rFonts w:ascii="Calibri" w:eastAsia="Calibri" w:hAnsi="Calibri" w:cs="Calibri"/>
          <w:sz w:val="24"/>
          <w:szCs w:val="24"/>
        </w:rPr>
      </w:pPr>
      <w:r>
        <w:rPr>
          <w:rFonts w:ascii="Calibri" w:eastAsia="Calibri" w:hAnsi="Calibri" w:cs="Calibri"/>
          <w:sz w:val="24"/>
          <w:szCs w:val="24"/>
        </w:rPr>
        <w:t xml:space="preserve">A Prospective Review evaluates participant data that does not yet exist at the time the project is submitted to the IRB for initial review.  </w:t>
      </w:r>
    </w:p>
    <w:p w14:paraId="00000015" w14:textId="77777777" w:rsidR="002D12B2" w:rsidRDefault="002D12B2">
      <w:pPr>
        <w:rPr>
          <w:rFonts w:ascii="Calibri" w:eastAsia="Calibri" w:hAnsi="Calibri" w:cs="Calibri"/>
          <w:i/>
          <w:sz w:val="24"/>
          <w:szCs w:val="24"/>
        </w:rPr>
      </w:pPr>
    </w:p>
    <w:p w14:paraId="00000016" w14:textId="77777777" w:rsidR="002D12B2" w:rsidRDefault="0012509A">
      <w:pPr>
        <w:rPr>
          <w:rFonts w:ascii="Calibri" w:eastAsia="Calibri" w:hAnsi="Calibri" w:cs="Calibri"/>
          <w:b/>
          <w:i/>
          <w:sz w:val="24"/>
          <w:szCs w:val="24"/>
        </w:rPr>
      </w:pPr>
      <w:bookmarkStart w:id="4" w:name="_heading=h.2et92p0" w:colFirst="0" w:colLast="0"/>
      <w:bookmarkEnd w:id="4"/>
      <w:r>
        <w:rPr>
          <w:rFonts w:ascii="Calibri" w:eastAsia="Calibri" w:hAnsi="Calibri" w:cs="Calibri"/>
          <w:b/>
          <w:i/>
          <w:sz w:val="24"/>
          <w:szCs w:val="24"/>
        </w:rPr>
        <w:t xml:space="preserve">What type of consent should I request?  </w:t>
      </w:r>
    </w:p>
    <w:p w14:paraId="00000017" w14:textId="77777777" w:rsidR="002D12B2" w:rsidRDefault="002D12B2">
      <w:pPr>
        <w:rPr>
          <w:rFonts w:ascii="Calibri" w:eastAsia="Calibri" w:hAnsi="Calibri" w:cs="Calibri"/>
          <w:i/>
          <w:sz w:val="24"/>
          <w:szCs w:val="24"/>
        </w:rPr>
      </w:pPr>
    </w:p>
    <w:p w14:paraId="00000018" w14:textId="77777777" w:rsidR="002D12B2" w:rsidRDefault="0012509A">
      <w:pPr>
        <w:numPr>
          <w:ilvl w:val="0"/>
          <w:numId w:val="6"/>
        </w:numPr>
        <w:ind w:left="720" w:hanging="270"/>
        <w:rPr>
          <w:rFonts w:ascii="Calibri" w:eastAsia="Calibri" w:hAnsi="Calibri" w:cs="Calibri"/>
          <w:sz w:val="24"/>
          <w:szCs w:val="24"/>
        </w:rPr>
      </w:pPr>
      <w:r>
        <w:rPr>
          <w:rFonts w:ascii="Calibri" w:eastAsia="Calibri" w:hAnsi="Calibri" w:cs="Calibri"/>
          <w:i/>
          <w:sz w:val="24"/>
          <w:szCs w:val="24"/>
          <w:u w:val="single"/>
        </w:rPr>
        <w:t>Waiver of Consent</w:t>
      </w:r>
      <w:r>
        <w:rPr>
          <w:rFonts w:ascii="Calibri" w:eastAsia="Calibri" w:hAnsi="Calibri" w:cs="Calibri"/>
          <w:i/>
          <w:sz w:val="24"/>
          <w:szCs w:val="24"/>
        </w:rPr>
        <w:t xml:space="preserve">: </w:t>
      </w:r>
      <w:r>
        <w:rPr>
          <w:rFonts w:ascii="Calibri" w:eastAsia="Calibri" w:hAnsi="Calibri" w:cs="Calibri"/>
          <w:sz w:val="24"/>
          <w:szCs w:val="24"/>
        </w:rPr>
        <w:t>Waiver of consent is often appropriate for both retrospective and prospective reviews.  In order for the IRB to approve a waiver of consent, the IRB must be satisfied that the following criteria in “</w:t>
      </w:r>
      <w:hyperlink r:id="rId11">
        <w:r>
          <w:rPr>
            <w:rFonts w:ascii="Calibri" w:eastAsia="Calibri" w:hAnsi="Calibri" w:cs="Calibri"/>
            <w:color w:val="0000FF"/>
            <w:sz w:val="24"/>
            <w:szCs w:val="24"/>
            <w:u w:val="single"/>
          </w:rPr>
          <w:t>CHECKLIST: Waiver or Alteration of Consent Process (HRP-410)</w:t>
        </w:r>
      </w:hyperlink>
      <w:r>
        <w:rPr>
          <w:rFonts w:ascii="Calibri" w:eastAsia="Calibri" w:hAnsi="Calibri" w:cs="Calibri"/>
          <w:sz w:val="24"/>
          <w:szCs w:val="24"/>
        </w:rPr>
        <w:t>” are met:</w:t>
      </w:r>
    </w:p>
    <w:p w14:paraId="00000019" w14:textId="77777777" w:rsidR="002D12B2" w:rsidRDefault="0012509A">
      <w:pPr>
        <w:numPr>
          <w:ilvl w:val="0"/>
          <w:numId w:val="6"/>
        </w:numPr>
        <w:rPr>
          <w:rFonts w:ascii="Calibri" w:eastAsia="Calibri" w:hAnsi="Calibri" w:cs="Calibri"/>
          <w:sz w:val="24"/>
          <w:szCs w:val="24"/>
        </w:rPr>
      </w:pPr>
      <w:r>
        <w:rPr>
          <w:rFonts w:ascii="Calibri" w:eastAsia="Calibri" w:hAnsi="Calibri" w:cs="Calibri"/>
          <w:sz w:val="24"/>
          <w:szCs w:val="24"/>
        </w:rPr>
        <w:t xml:space="preserve">The research involves no more than minimal risk to the </w:t>
      </w:r>
      <w:proofErr w:type="gramStart"/>
      <w:r>
        <w:rPr>
          <w:rFonts w:ascii="Calibri" w:eastAsia="Calibri" w:hAnsi="Calibri" w:cs="Calibri"/>
          <w:sz w:val="24"/>
          <w:szCs w:val="24"/>
        </w:rPr>
        <w:t>participants;</w:t>
      </w:r>
      <w:proofErr w:type="gramEnd"/>
    </w:p>
    <w:p w14:paraId="0000001A" w14:textId="77777777" w:rsidR="002D12B2" w:rsidRDefault="0012509A">
      <w:pPr>
        <w:numPr>
          <w:ilvl w:val="0"/>
          <w:numId w:val="6"/>
        </w:numPr>
        <w:rPr>
          <w:rFonts w:ascii="Calibri" w:eastAsia="Calibri" w:hAnsi="Calibri" w:cs="Calibri"/>
          <w:sz w:val="24"/>
          <w:szCs w:val="24"/>
        </w:rPr>
      </w:pPr>
      <w:r>
        <w:rPr>
          <w:rFonts w:ascii="Calibri" w:eastAsia="Calibri" w:hAnsi="Calibri" w:cs="Calibri"/>
          <w:sz w:val="24"/>
          <w:szCs w:val="24"/>
        </w:rPr>
        <w:t xml:space="preserve">The waiver or alteration will not adversely affect the rights and welfare of the </w:t>
      </w:r>
      <w:proofErr w:type="gramStart"/>
      <w:r>
        <w:rPr>
          <w:rFonts w:ascii="Calibri" w:eastAsia="Calibri" w:hAnsi="Calibri" w:cs="Calibri"/>
          <w:sz w:val="24"/>
          <w:szCs w:val="24"/>
        </w:rPr>
        <w:t>participants;</w:t>
      </w:r>
      <w:proofErr w:type="gramEnd"/>
    </w:p>
    <w:p w14:paraId="0000001B" w14:textId="77777777" w:rsidR="002D12B2" w:rsidRDefault="0012509A">
      <w:pPr>
        <w:numPr>
          <w:ilvl w:val="0"/>
          <w:numId w:val="6"/>
        </w:numPr>
        <w:rPr>
          <w:rFonts w:ascii="Calibri" w:eastAsia="Calibri" w:hAnsi="Calibri" w:cs="Calibri"/>
          <w:sz w:val="24"/>
          <w:szCs w:val="24"/>
        </w:rPr>
      </w:pPr>
      <w:r>
        <w:rPr>
          <w:rFonts w:ascii="Calibri" w:eastAsia="Calibri" w:hAnsi="Calibri" w:cs="Calibri"/>
          <w:sz w:val="24"/>
          <w:szCs w:val="24"/>
        </w:rPr>
        <w:t>The research could not practicably be carried out without the waiver or alteration; and</w:t>
      </w:r>
    </w:p>
    <w:p w14:paraId="0000001C" w14:textId="77777777" w:rsidR="002D12B2" w:rsidRDefault="0012509A">
      <w:pPr>
        <w:numPr>
          <w:ilvl w:val="0"/>
          <w:numId w:val="6"/>
        </w:numPr>
        <w:rPr>
          <w:rFonts w:ascii="Calibri" w:eastAsia="Calibri" w:hAnsi="Calibri" w:cs="Calibri"/>
          <w:sz w:val="24"/>
          <w:szCs w:val="24"/>
        </w:rPr>
      </w:pPr>
      <w:r>
        <w:rPr>
          <w:rFonts w:ascii="Calibri" w:eastAsia="Calibri" w:hAnsi="Calibri" w:cs="Calibri"/>
          <w:sz w:val="24"/>
          <w:szCs w:val="24"/>
        </w:rPr>
        <w:t>Whenever appropriate, the participants will be provided with additional pertinent information after participation.</w:t>
      </w:r>
    </w:p>
    <w:p w14:paraId="0000001D" w14:textId="77777777" w:rsidR="002D12B2" w:rsidRDefault="0012509A">
      <w:pPr>
        <w:numPr>
          <w:ilvl w:val="0"/>
          <w:numId w:val="6"/>
        </w:numPr>
        <w:rPr>
          <w:rFonts w:ascii="Calibri" w:eastAsia="Calibri" w:hAnsi="Calibri" w:cs="Calibri"/>
          <w:sz w:val="24"/>
          <w:szCs w:val="24"/>
        </w:rPr>
      </w:pPr>
      <w:r>
        <w:rPr>
          <w:rFonts w:ascii="Calibri" w:eastAsia="Calibri" w:hAnsi="Calibri" w:cs="Calibri"/>
          <w:sz w:val="24"/>
          <w:szCs w:val="24"/>
        </w:rPr>
        <w:t>If the research involves using identifiable private information or identifiable biospecimens, the research could not practicably be carried out without using such information or biospecimens in an identifiable format.</w:t>
      </w:r>
    </w:p>
    <w:p w14:paraId="0000001E" w14:textId="77777777" w:rsidR="002D12B2" w:rsidRDefault="002D12B2">
      <w:pPr>
        <w:ind w:left="720"/>
        <w:rPr>
          <w:rFonts w:ascii="Calibri" w:eastAsia="Calibri" w:hAnsi="Calibri" w:cs="Calibri"/>
          <w:i/>
          <w:sz w:val="24"/>
          <w:szCs w:val="24"/>
        </w:rPr>
      </w:pPr>
    </w:p>
    <w:p w14:paraId="0000001F" w14:textId="77777777" w:rsidR="002D12B2" w:rsidRDefault="0012509A">
      <w:pPr>
        <w:ind w:left="720"/>
        <w:rPr>
          <w:rFonts w:ascii="Calibri" w:eastAsia="Calibri" w:hAnsi="Calibri" w:cs="Calibri"/>
          <w:sz w:val="24"/>
          <w:szCs w:val="24"/>
        </w:rPr>
      </w:pPr>
      <w:r>
        <w:rPr>
          <w:rFonts w:ascii="Calibri" w:eastAsia="Calibri" w:hAnsi="Calibri" w:cs="Calibri"/>
          <w:i/>
          <w:sz w:val="24"/>
          <w:szCs w:val="24"/>
          <w:u w:val="single"/>
        </w:rPr>
        <w:t>Waiver of Documentation of Consent</w:t>
      </w:r>
      <w:r>
        <w:rPr>
          <w:rFonts w:ascii="Calibri" w:eastAsia="Calibri" w:hAnsi="Calibri" w:cs="Calibri"/>
          <w:i/>
          <w:sz w:val="24"/>
          <w:szCs w:val="24"/>
        </w:rPr>
        <w:t xml:space="preserve">: </w:t>
      </w:r>
      <w:r>
        <w:rPr>
          <w:rFonts w:ascii="Calibri" w:eastAsia="Calibri" w:hAnsi="Calibri" w:cs="Calibri"/>
          <w:sz w:val="24"/>
          <w:szCs w:val="24"/>
        </w:rPr>
        <w:t>This type of consent is not usually requested for a data review.  Under a waiver of documentation of consent, an investigator must still obtain consent from the participant.  However, the investigator does not need to obtain a signed consent form from participants if the IRB agrees that the criteria in “</w:t>
      </w:r>
      <w:hyperlink r:id="rId12">
        <w:r>
          <w:rPr>
            <w:rFonts w:ascii="Calibri" w:eastAsia="Calibri" w:hAnsi="Calibri" w:cs="Calibri"/>
            <w:color w:val="0000FF"/>
            <w:sz w:val="24"/>
            <w:szCs w:val="24"/>
            <w:u w:val="single"/>
          </w:rPr>
          <w:t>CHECKLIST: Waiver of Written Documentation of Consent (HRP-411)</w:t>
        </w:r>
      </w:hyperlink>
      <w:r>
        <w:rPr>
          <w:rFonts w:ascii="Calibri" w:eastAsia="Calibri" w:hAnsi="Calibri" w:cs="Calibri"/>
          <w:sz w:val="24"/>
          <w:szCs w:val="24"/>
        </w:rPr>
        <w:t>” are met:</w:t>
      </w:r>
    </w:p>
    <w:p w14:paraId="00000020" w14:textId="77777777" w:rsidR="002D12B2" w:rsidRDefault="002D12B2">
      <w:pPr>
        <w:ind w:left="720"/>
        <w:rPr>
          <w:rFonts w:ascii="Calibri" w:eastAsia="Calibri" w:hAnsi="Calibri" w:cs="Calibri"/>
          <w:sz w:val="24"/>
          <w:szCs w:val="24"/>
        </w:rPr>
      </w:pPr>
    </w:p>
    <w:p w14:paraId="00000021" w14:textId="77777777" w:rsidR="002D12B2" w:rsidRDefault="0012509A">
      <w:pPr>
        <w:numPr>
          <w:ilvl w:val="0"/>
          <w:numId w:val="4"/>
        </w:numPr>
        <w:pBdr>
          <w:top w:val="nil"/>
          <w:left w:val="nil"/>
          <w:bottom w:val="nil"/>
          <w:right w:val="nil"/>
          <w:between w:val="nil"/>
        </w:pBdr>
        <w:spacing w:line="259" w:lineRule="auto"/>
        <w:rPr>
          <w:rFonts w:ascii="Calibri" w:eastAsia="Calibri" w:hAnsi="Calibri" w:cs="Calibri"/>
          <w:color w:val="000000"/>
          <w:sz w:val="24"/>
          <w:szCs w:val="24"/>
        </w:rPr>
      </w:pPr>
      <w:r>
        <w:rPr>
          <w:rFonts w:ascii="Calibri" w:eastAsia="Calibri" w:hAnsi="Calibri" w:cs="Calibri"/>
          <w:color w:val="000000"/>
          <w:sz w:val="24"/>
          <w:szCs w:val="24"/>
        </w:rPr>
        <w:t>The only record linking the participant and the research would be the consent document and the principal risk would be potential harm resulting from a breach of confidentiality. Each participant will be asked whether she or he wants documentation linking her or him with the research, and the participant's wishes will govern; or</w:t>
      </w:r>
    </w:p>
    <w:p w14:paraId="00000022" w14:textId="77777777" w:rsidR="002D12B2" w:rsidRDefault="0012509A">
      <w:pPr>
        <w:numPr>
          <w:ilvl w:val="0"/>
          <w:numId w:val="4"/>
        </w:numPr>
        <w:pBdr>
          <w:top w:val="nil"/>
          <w:left w:val="nil"/>
          <w:bottom w:val="nil"/>
          <w:right w:val="nil"/>
          <w:between w:val="nil"/>
        </w:pBdr>
        <w:spacing w:after="160" w:line="259" w:lineRule="auto"/>
        <w:rPr>
          <w:rFonts w:ascii="Calibri" w:eastAsia="Calibri" w:hAnsi="Calibri" w:cs="Calibri"/>
          <w:color w:val="000000"/>
          <w:sz w:val="24"/>
          <w:szCs w:val="24"/>
        </w:rPr>
      </w:pPr>
      <w:r>
        <w:rPr>
          <w:rFonts w:ascii="Calibri" w:eastAsia="Calibri" w:hAnsi="Calibri" w:cs="Calibri"/>
          <w:color w:val="000000"/>
          <w:sz w:val="24"/>
          <w:szCs w:val="24"/>
        </w:rPr>
        <w:t>The research presents no more than minimal risk of harm to participants and involves no procedures for which written consent is normally required outside of the research context.</w:t>
      </w:r>
    </w:p>
    <w:p w14:paraId="00000023" w14:textId="77777777" w:rsidR="002D12B2" w:rsidRDefault="002D12B2">
      <w:pPr>
        <w:ind w:left="720"/>
        <w:rPr>
          <w:rFonts w:ascii="Calibri" w:eastAsia="Calibri" w:hAnsi="Calibri" w:cs="Calibri"/>
          <w:i/>
          <w:sz w:val="24"/>
          <w:szCs w:val="24"/>
        </w:rPr>
      </w:pPr>
    </w:p>
    <w:p w14:paraId="00000024" w14:textId="77777777" w:rsidR="002D12B2" w:rsidRDefault="0012509A">
      <w:pPr>
        <w:numPr>
          <w:ilvl w:val="0"/>
          <w:numId w:val="6"/>
        </w:numPr>
        <w:ind w:left="720" w:hanging="270"/>
        <w:rPr>
          <w:rFonts w:ascii="Calibri" w:eastAsia="Calibri" w:hAnsi="Calibri" w:cs="Calibri"/>
          <w:sz w:val="24"/>
          <w:szCs w:val="24"/>
        </w:rPr>
      </w:pPr>
      <w:r>
        <w:rPr>
          <w:rFonts w:ascii="Calibri" w:eastAsia="Calibri" w:hAnsi="Calibri" w:cs="Calibri"/>
          <w:i/>
          <w:sz w:val="24"/>
          <w:szCs w:val="24"/>
          <w:u w:val="single"/>
        </w:rPr>
        <w:lastRenderedPageBreak/>
        <w:t>Written Consent</w:t>
      </w:r>
      <w:r>
        <w:rPr>
          <w:rFonts w:ascii="Calibri" w:eastAsia="Calibri" w:hAnsi="Calibri" w:cs="Calibri"/>
          <w:i/>
          <w:sz w:val="24"/>
          <w:szCs w:val="24"/>
        </w:rPr>
        <w:t xml:space="preserve">:  </w:t>
      </w:r>
      <w:r>
        <w:rPr>
          <w:rFonts w:ascii="Calibri" w:eastAsia="Calibri" w:hAnsi="Calibri" w:cs="Calibri"/>
          <w:sz w:val="24"/>
          <w:szCs w:val="24"/>
        </w:rPr>
        <w:t xml:space="preserve">The IRB may determine that written consent is required if the investigator is unable to justify why it is impracticable to conduct the research without a waiver.  This is often the case for prospective review studies, but may occur in retrospective review studies.  For example, if an investigator wishes to review the data of all of the patients he refers onward for a colonoscopy to collect outcome measures, the IRB may determine that the investigator should obtain written consent because he will have the chance to obtain consent from the patients during their clinic visit with him. </w:t>
      </w:r>
    </w:p>
    <w:p w14:paraId="00000025" w14:textId="77777777" w:rsidR="002D12B2" w:rsidRDefault="002D12B2">
      <w:pPr>
        <w:ind w:left="720"/>
        <w:rPr>
          <w:rFonts w:ascii="Calibri" w:eastAsia="Calibri" w:hAnsi="Calibri" w:cs="Calibri"/>
          <w:sz w:val="24"/>
          <w:szCs w:val="24"/>
        </w:rPr>
      </w:pPr>
    </w:p>
    <w:p w14:paraId="00000026" w14:textId="77777777" w:rsidR="002D12B2" w:rsidRDefault="0012509A">
      <w:pPr>
        <w:rPr>
          <w:rFonts w:ascii="Calibri" w:eastAsia="Calibri" w:hAnsi="Calibri" w:cs="Calibri"/>
          <w:b/>
          <w:sz w:val="24"/>
          <w:szCs w:val="24"/>
        </w:rPr>
      </w:pPr>
      <w:r>
        <w:br w:type="page"/>
      </w:r>
    </w:p>
    <w:p w14:paraId="00000027" w14:textId="77777777" w:rsidR="002D12B2" w:rsidRDefault="0012509A">
      <w:pPr>
        <w:pBdr>
          <w:top w:val="nil"/>
          <w:left w:val="nil"/>
          <w:bottom w:val="nil"/>
          <w:right w:val="nil"/>
          <w:between w:val="nil"/>
        </w:pBdr>
        <w:jc w:val="center"/>
        <w:rPr>
          <w:rFonts w:ascii="Calibri" w:eastAsia="Calibri" w:hAnsi="Calibri" w:cs="Calibri"/>
          <w:b/>
          <w:color w:val="000000"/>
          <w:sz w:val="24"/>
          <w:szCs w:val="24"/>
        </w:rPr>
      </w:pPr>
      <w:r>
        <w:rPr>
          <w:rFonts w:ascii="Calibri" w:eastAsia="Calibri" w:hAnsi="Calibri" w:cs="Calibri"/>
          <w:b/>
          <w:color w:val="000000"/>
          <w:sz w:val="24"/>
          <w:szCs w:val="24"/>
        </w:rPr>
        <w:lastRenderedPageBreak/>
        <w:t>ANCILLARY REVIEWS</w:t>
      </w:r>
    </w:p>
    <w:p w14:paraId="00000028" w14:textId="77777777" w:rsidR="002D12B2" w:rsidRDefault="0012509A">
      <w:pPr>
        <w:pBdr>
          <w:top w:val="nil"/>
          <w:left w:val="nil"/>
          <w:bottom w:val="nil"/>
          <w:right w:val="nil"/>
          <w:between w:val="nil"/>
        </w:pBdr>
        <w:rPr>
          <w:rFonts w:ascii="Calibri" w:eastAsia="Calibri" w:hAnsi="Calibri" w:cs="Calibri"/>
          <w:b/>
          <w:color w:val="000000"/>
        </w:rPr>
      </w:pPr>
      <w:r>
        <w:rPr>
          <w:rFonts w:ascii="Calibri" w:eastAsia="Calibri" w:hAnsi="Calibri" w:cs="Calibri"/>
          <w:b/>
          <w:color w:val="000000"/>
        </w:rPr>
        <w:t>DO NOT DELETE.  Submit the completed checklist below with your protocol.</w:t>
      </w:r>
    </w:p>
    <w:tbl>
      <w:tblPr>
        <w:tblStyle w:val="a6"/>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43"/>
        <w:gridCol w:w="3416"/>
        <w:gridCol w:w="3758"/>
        <w:gridCol w:w="1438"/>
      </w:tblGrid>
      <w:tr w:rsidR="002D12B2" w14:paraId="5E5DF23A" w14:textId="77777777">
        <w:tc>
          <w:tcPr>
            <w:tcW w:w="10255" w:type="dxa"/>
            <w:gridSpan w:val="4"/>
            <w:shd w:val="clear" w:color="auto" w:fill="EEECE1"/>
          </w:tcPr>
          <w:p w14:paraId="00000029" w14:textId="77777777" w:rsidR="002D12B2" w:rsidRDefault="0012509A">
            <w:pPr>
              <w:pBdr>
                <w:top w:val="nil"/>
                <w:left w:val="nil"/>
                <w:bottom w:val="nil"/>
                <w:right w:val="nil"/>
                <w:between w:val="nil"/>
              </w:pBdr>
              <w:jc w:val="center"/>
              <w:rPr>
                <w:rFonts w:ascii="Calibri" w:eastAsia="Calibri" w:hAnsi="Calibri" w:cs="Calibri"/>
                <w:b/>
                <w:color w:val="000000"/>
                <w:sz w:val="24"/>
                <w:szCs w:val="24"/>
              </w:rPr>
            </w:pPr>
            <w:r>
              <w:rPr>
                <w:rFonts w:ascii="Calibri" w:eastAsia="Calibri" w:hAnsi="Calibri" w:cs="Calibri"/>
                <w:b/>
                <w:color w:val="000000"/>
                <w:sz w:val="24"/>
                <w:szCs w:val="24"/>
              </w:rPr>
              <w:t>Which ancillary reviews do I need and when do I need them?</w:t>
            </w:r>
          </w:p>
          <w:p w14:paraId="0000002A" w14:textId="77777777" w:rsidR="002D12B2" w:rsidRDefault="0012509A">
            <w:pPr>
              <w:pBdr>
                <w:top w:val="nil"/>
                <w:left w:val="nil"/>
                <w:bottom w:val="nil"/>
                <w:right w:val="nil"/>
                <w:between w:val="nil"/>
              </w:pBdr>
              <w:jc w:val="center"/>
              <w:rPr>
                <w:rFonts w:ascii="Calibri" w:eastAsia="Calibri" w:hAnsi="Calibri" w:cs="Calibri"/>
                <w:b/>
                <w:color w:val="000000"/>
                <w:sz w:val="24"/>
                <w:szCs w:val="24"/>
              </w:rPr>
            </w:pPr>
            <w:r>
              <w:rPr>
                <w:rFonts w:ascii="Calibri" w:eastAsia="Calibri" w:hAnsi="Calibri" w:cs="Calibri"/>
                <w:color w:val="FF0000"/>
                <w:sz w:val="24"/>
                <w:szCs w:val="24"/>
              </w:rPr>
              <w:t xml:space="preserve">Refer to </w:t>
            </w:r>
            <w:hyperlink r:id="rId13">
              <w:r>
                <w:rPr>
                  <w:rFonts w:ascii="Calibri" w:eastAsia="Calibri" w:hAnsi="Calibri" w:cs="Calibri"/>
                  <w:color w:val="0000FF"/>
                  <w:sz w:val="24"/>
                  <w:szCs w:val="24"/>
                  <w:u w:val="single"/>
                </w:rPr>
                <w:t xml:space="preserve">HRP-309 </w:t>
              </w:r>
            </w:hyperlink>
            <w:r>
              <w:rPr>
                <w:rFonts w:ascii="Calibri" w:eastAsia="Calibri" w:hAnsi="Calibri" w:cs="Calibri"/>
                <w:color w:val="FF0000"/>
                <w:sz w:val="24"/>
                <w:szCs w:val="24"/>
              </w:rPr>
              <w:t>for more information about these ancillary reviews.</w:t>
            </w:r>
          </w:p>
        </w:tc>
      </w:tr>
      <w:tr w:rsidR="002D12B2" w14:paraId="552274FC" w14:textId="77777777">
        <w:tc>
          <w:tcPr>
            <w:tcW w:w="1643" w:type="dxa"/>
            <w:shd w:val="clear" w:color="auto" w:fill="EEECE1"/>
          </w:tcPr>
          <w:p w14:paraId="0000002E" w14:textId="77777777" w:rsidR="002D12B2" w:rsidRDefault="0012509A">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Select yes or no</w:t>
            </w:r>
          </w:p>
        </w:tc>
        <w:tc>
          <w:tcPr>
            <w:tcW w:w="3416" w:type="dxa"/>
            <w:shd w:val="clear" w:color="auto" w:fill="EEECE1"/>
          </w:tcPr>
          <w:p w14:paraId="0000002F" w14:textId="77777777" w:rsidR="002D12B2" w:rsidRDefault="0012509A">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Does your study…</w:t>
            </w:r>
          </w:p>
        </w:tc>
        <w:tc>
          <w:tcPr>
            <w:tcW w:w="3758" w:type="dxa"/>
            <w:shd w:val="clear" w:color="auto" w:fill="EEECE1"/>
          </w:tcPr>
          <w:p w14:paraId="00000030" w14:textId="77777777" w:rsidR="002D12B2" w:rsidRDefault="0012509A">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If yes…</w:t>
            </w:r>
          </w:p>
        </w:tc>
        <w:tc>
          <w:tcPr>
            <w:tcW w:w="1438" w:type="dxa"/>
          </w:tcPr>
          <w:p w14:paraId="00000031" w14:textId="77777777" w:rsidR="002D12B2" w:rsidRDefault="002D12B2">
            <w:pPr>
              <w:pBdr>
                <w:top w:val="nil"/>
                <w:left w:val="nil"/>
                <w:bottom w:val="nil"/>
                <w:right w:val="nil"/>
                <w:between w:val="nil"/>
              </w:pBdr>
              <w:rPr>
                <w:rFonts w:ascii="Calibri" w:eastAsia="Calibri" w:hAnsi="Calibri" w:cs="Calibri"/>
                <w:b/>
                <w:color w:val="000000"/>
                <w:sz w:val="24"/>
                <w:szCs w:val="24"/>
              </w:rPr>
            </w:pPr>
          </w:p>
        </w:tc>
      </w:tr>
      <w:tr w:rsidR="0051413B" w14:paraId="25EEC030" w14:textId="77777777">
        <w:tc>
          <w:tcPr>
            <w:tcW w:w="1643" w:type="dxa"/>
          </w:tcPr>
          <w:p w14:paraId="4A0BA2D9"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465418433"/>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3B733B5E" w14:textId="7A052A04"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954984877"/>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34"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5"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Gillette resources, staff or locations</w:t>
            </w:r>
          </w:p>
        </w:tc>
        <w:tc>
          <w:tcPr>
            <w:tcW w:w="3758" w:type="dxa"/>
          </w:tcPr>
          <w:p w14:paraId="00000036"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Gillette Scientific review and Gillette Research Administration approval is required.  Contact:</w:t>
            </w:r>
          </w:p>
          <w:p w14:paraId="00000037" w14:textId="77777777" w:rsidR="0051413B" w:rsidRDefault="004449F7" w:rsidP="0051413B">
            <w:pPr>
              <w:pBdr>
                <w:top w:val="nil"/>
                <w:left w:val="nil"/>
                <w:bottom w:val="nil"/>
                <w:right w:val="nil"/>
                <w:between w:val="nil"/>
              </w:pBdr>
              <w:rPr>
                <w:rFonts w:ascii="Calibri" w:eastAsia="Calibri" w:hAnsi="Calibri" w:cs="Calibri"/>
                <w:i/>
                <w:color w:val="000000"/>
                <w:sz w:val="24"/>
                <w:szCs w:val="24"/>
              </w:rPr>
            </w:pPr>
            <w:hyperlink r:id="rId14">
              <w:r w:rsidR="0051413B">
                <w:rPr>
                  <w:rFonts w:ascii="Calibri" w:eastAsia="Calibri" w:hAnsi="Calibri" w:cs="Calibri"/>
                  <w:i/>
                  <w:color w:val="0000FF"/>
                  <w:sz w:val="24"/>
                  <w:szCs w:val="24"/>
                  <w:u w:val="single"/>
                </w:rPr>
                <w:t>research@gillettechildrens.com</w:t>
              </w:r>
            </w:hyperlink>
            <w:r w:rsidR="0051413B">
              <w:rPr>
                <w:rFonts w:ascii="Calibri" w:eastAsia="Calibri" w:hAnsi="Calibri" w:cs="Calibri"/>
                <w:i/>
                <w:color w:val="000000"/>
                <w:sz w:val="24"/>
                <w:szCs w:val="24"/>
              </w:rPr>
              <w:t xml:space="preserve">  </w:t>
            </w:r>
          </w:p>
        </w:tc>
        <w:tc>
          <w:tcPr>
            <w:tcW w:w="1438" w:type="dxa"/>
            <w:shd w:val="clear" w:color="auto" w:fill="D99594"/>
          </w:tcPr>
          <w:p w14:paraId="00000038"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Required prior to IRB submission</w:t>
            </w:r>
          </w:p>
        </w:tc>
      </w:tr>
      <w:tr w:rsidR="0051413B" w14:paraId="534FC6B4" w14:textId="77777777">
        <w:tc>
          <w:tcPr>
            <w:tcW w:w="1643" w:type="dxa"/>
          </w:tcPr>
          <w:p w14:paraId="5ABBAD19" w14:textId="6789319A"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798693907"/>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6CEC822E"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267045770"/>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3B"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3C"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Involve Epic, or Fairview patients, staff, locations, or resources</w:t>
            </w:r>
          </w:p>
        </w:tc>
        <w:tc>
          <w:tcPr>
            <w:tcW w:w="3758" w:type="dxa"/>
          </w:tcPr>
          <w:p w14:paraId="0000003D"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The Fairview ancillary review will be assigned to your study by IRB staff</w:t>
            </w:r>
          </w:p>
          <w:p w14:paraId="0000003E"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Contact: </w:t>
            </w:r>
            <w:hyperlink r:id="rId15">
              <w:r>
                <w:rPr>
                  <w:rFonts w:ascii="Calibri" w:eastAsia="Calibri" w:hAnsi="Calibri" w:cs="Calibri"/>
                  <w:color w:val="0563C1"/>
                  <w:sz w:val="24"/>
                  <w:szCs w:val="24"/>
                  <w:u w:val="single"/>
                </w:rPr>
                <w:t>ancillaryreview@Fairview.org</w:t>
              </w:r>
            </w:hyperlink>
          </w:p>
        </w:tc>
        <w:tc>
          <w:tcPr>
            <w:tcW w:w="1438" w:type="dxa"/>
            <w:vMerge w:val="restart"/>
            <w:shd w:val="clear" w:color="auto" w:fill="D99594"/>
          </w:tcPr>
          <w:p w14:paraId="0000003F"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 xml:space="preserve">Approval must be received prior to IRB committee/ designated review.  </w:t>
            </w:r>
          </w:p>
          <w:p w14:paraId="00000040"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p w14:paraId="00000041"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Consider seeking approval prior to IRB submission.</w:t>
            </w:r>
          </w:p>
        </w:tc>
      </w:tr>
      <w:tr w:rsidR="0051413B" w14:paraId="3686DC5B" w14:textId="77777777">
        <w:tc>
          <w:tcPr>
            <w:tcW w:w="1643" w:type="dxa"/>
            <w:shd w:val="clear" w:color="auto" w:fill="EEECE1"/>
          </w:tcPr>
          <w:p w14:paraId="3C458B44"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2003492480"/>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52FC7336" w14:textId="71F983C8"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816525733"/>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44"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45"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evaluation of drugs, devices, biologics, tobacco, or dietary supplements or data subject to FDA inspection</w:t>
            </w:r>
          </w:p>
        </w:tc>
        <w:tc>
          <w:tcPr>
            <w:tcW w:w="3758" w:type="dxa"/>
            <w:shd w:val="clear" w:color="auto" w:fill="EEECE1"/>
          </w:tcPr>
          <w:p w14:paraId="00000046"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The regulatory ancillary review will be assigned to your study by IRB staff</w:t>
            </w:r>
          </w:p>
          <w:p w14:paraId="00000047"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Contact: </w:t>
            </w:r>
            <w:hyperlink r:id="rId16">
              <w:r>
                <w:rPr>
                  <w:rFonts w:ascii="Calibri" w:eastAsia="Calibri" w:hAnsi="Calibri" w:cs="Calibri"/>
                  <w:i/>
                  <w:color w:val="0000FF"/>
                  <w:sz w:val="24"/>
                  <w:szCs w:val="24"/>
                  <w:u w:val="single"/>
                </w:rPr>
                <w:t>medreg@umn.edu</w:t>
              </w:r>
            </w:hyperlink>
            <w:r>
              <w:rPr>
                <w:rFonts w:ascii="Calibri" w:eastAsia="Calibri" w:hAnsi="Calibri" w:cs="Calibri"/>
                <w:i/>
                <w:color w:val="000000"/>
                <w:sz w:val="24"/>
                <w:szCs w:val="24"/>
              </w:rPr>
              <w:t xml:space="preserve"> </w:t>
            </w:r>
          </w:p>
        </w:tc>
        <w:tc>
          <w:tcPr>
            <w:tcW w:w="1438" w:type="dxa"/>
            <w:vMerge/>
            <w:shd w:val="clear" w:color="auto" w:fill="D99594"/>
          </w:tcPr>
          <w:p w14:paraId="00000048"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14:paraId="6EC05749" w14:textId="77777777">
        <w:tc>
          <w:tcPr>
            <w:tcW w:w="1643" w:type="dxa"/>
          </w:tcPr>
          <w:p w14:paraId="7D1A0D16"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920979552"/>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6B74FFDF" w14:textId="4647C9FD"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280390931"/>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4B"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4C"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Require Scientific Review? Not sure? See guidance in the </w:t>
            </w:r>
            <w:hyperlink r:id="rId17">
              <w:r>
                <w:rPr>
                  <w:rFonts w:ascii="Calibri" w:eastAsia="Calibri" w:hAnsi="Calibri" w:cs="Calibri"/>
                  <w:color w:val="000000"/>
                  <w:sz w:val="24"/>
                  <w:szCs w:val="24"/>
                </w:rPr>
                <w:t>Investigator Manual (HRP-103)</w:t>
              </w:r>
            </w:hyperlink>
            <w:r>
              <w:rPr>
                <w:rFonts w:ascii="Calibri" w:eastAsia="Calibri" w:hAnsi="Calibri" w:cs="Calibri"/>
                <w:color w:val="000000"/>
                <w:sz w:val="24"/>
                <w:szCs w:val="24"/>
              </w:rPr>
              <w:t>.</w:t>
            </w:r>
          </w:p>
        </w:tc>
        <w:tc>
          <w:tcPr>
            <w:tcW w:w="3758" w:type="dxa"/>
          </w:tcPr>
          <w:p w14:paraId="0000004D"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C0504D"/>
                <w:sz w:val="24"/>
                <w:szCs w:val="24"/>
              </w:rPr>
              <w:t>STOP</w:t>
            </w:r>
            <w:r>
              <w:rPr>
                <w:rFonts w:ascii="Calibri" w:eastAsia="Calibri" w:hAnsi="Calibri" w:cs="Calibri"/>
                <w:i/>
                <w:color w:val="000000"/>
                <w:sz w:val="24"/>
                <w:szCs w:val="24"/>
              </w:rPr>
              <w:t xml:space="preserve"> – Complete </w:t>
            </w:r>
            <w:hyperlink r:id="rId18">
              <w:r>
                <w:rPr>
                  <w:rFonts w:ascii="Calibri" w:eastAsia="Calibri" w:hAnsi="Calibri" w:cs="Calibri"/>
                  <w:i/>
                  <w:color w:val="0000FF"/>
                  <w:sz w:val="24"/>
                  <w:szCs w:val="24"/>
                  <w:u w:val="single"/>
                </w:rPr>
                <w:t>the Medical Template Protocol (HRP-590)</w:t>
              </w:r>
            </w:hyperlink>
            <w:r>
              <w:rPr>
                <w:rFonts w:ascii="Calibri" w:eastAsia="Calibri" w:hAnsi="Calibri" w:cs="Calibri"/>
                <w:i/>
                <w:color w:val="000000"/>
                <w:sz w:val="24"/>
                <w:szCs w:val="24"/>
              </w:rPr>
              <w:t xml:space="preserve"> </w:t>
            </w:r>
          </w:p>
        </w:tc>
        <w:tc>
          <w:tcPr>
            <w:tcW w:w="1438" w:type="dxa"/>
            <w:vMerge/>
            <w:shd w:val="clear" w:color="auto" w:fill="D99594"/>
          </w:tcPr>
          <w:p w14:paraId="0000004E"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14:paraId="63E18F9E" w14:textId="77777777">
        <w:tc>
          <w:tcPr>
            <w:tcW w:w="1643" w:type="dxa"/>
            <w:shd w:val="clear" w:color="auto" w:fill="EEECE1"/>
          </w:tcPr>
          <w:p w14:paraId="35E3CD7F"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2137319928"/>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7F4F5B7F" w14:textId="288AF3BA"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920783649"/>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51"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52"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Relate to cancer patients, cancer treatments, cancer screening/prevention, or tobacco</w:t>
            </w:r>
          </w:p>
          <w:p w14:paraId="00000053"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NOTE: </w:t>
            </w:r>
            <w:r>
              <w:rPr>
                <w:sz w:val="20"/>
                <w:szCs w:val="20"/>
              </w:rPr>
              <w:t xml:space="preserve">CPRC review is not required for </w:t>
            </w:r>
            <w:r>
              <w:t>Retrospective Chart Review, Retrospective Sample Review, or Prospective Specimen Repository studies</w:t>
            </w:r>
          </w:p>
        </w:tc>
        <w:tc>
          <w:tcPr>
            <w:tcW w:w="3758" w:type="dxa"/>
            <w:shd w:val="clear" w:color="auto" w:fill="EEECE1"/>
          </w:tcPr>
          <w:p w14:paraId="00000054"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Complete the </w:t>
            </w:r>
            <w:hyperlink r:id="rId19">
              <w:r>
                <w:rPr>
                  <w:rFonts w:ascii="Calibri" w:eastAsia="Calibri" w:hAnsi="Calibri" w:cs="Calibri"/>
                  <w:i/>
                  <w:color w:val="0000FF"/>
                  <w:sz w:val="24"/>
                  <w:szCs w:val="24"/>
                  <w:u w:val="single"/>
                </w:rPr>
                <w:t>CPRC application process</w:t>
              </w:r>
            </w:hyperlink>
            <w:r>
              <w:rPr>
                <w:rFonts w:ascii="Calibri" w:eastAsia="Calibri" w:hAnsi="Calibri" w:cs="Calibri"/>
                <w:i/>
                <w:color w:val="000000"/>
                <w:sz w:val="24"/>
                <w:szCs w:val="24"/>
              </w:rPr>
              <w:t xml:space="preserve">. </w:t>
            </w:r>
          </w:p>
          <w:p w14:paraId="00000055"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Contact: </w:t>
            </w:r>
            <w:hyperlink r:id="rId20">
              <w:r>
                <w:rPr>
                  <w:rFonts w:ascii="Calibri" w:eastAsia="Calibri" w:hAnsi="Calibri" w:cs="Calibri"/>
                  <w:i/>
                  <w:color w:val="0000FF"/>
                  <w:sz w:val="24"/>
                  <w:szCs w:val="24"/>
                  <w:u w:val="single"/>
                </w:rPr>
                <w:t>ccprc@umn.edu</w:t>
              </w:r>
            </w:hyperlink>
            <w:r>
              <w:rPr>
                <w:rFonts w:ascii="Calibri" w:eastAsia="Calibri" w:hAnsi="Calibri" w:cs="Calibri"/>
                <w:i/>
                <w:color w:val="000000"/>
                <w:sz w:val="24"/>
                <w:szCs w:val="24"/>
              </w:rPr>
              <w:t xml:space="preserve"> </w:t>
            </w:r>
          </w:p>
        </w:tc>
        <w:tc>
          <w:tcPr>
            <w:tcW w:w="1438" w:type="dxa"/>
            <w:vMerge/>
            <w:shd w:val="clear" w:color="auto" w:fill="D99594"/>
          </w:tcPr>
          <w:p w14:paraId="00000056"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14:paraId="5F4F833A" w14:textId="77777777">
        <w:tc>
          <w:tcPr>
            <w:tcW w:w="1643" w:type="dxa"/>
          </w:tcPr>
          <w:p w14:paraId="003EF465"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843900805"/>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0A327500" w14:textId="3B05F784"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870884180"/>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59"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5A"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the use of radiation</w:t>
            </w:r>
          </w:p>
          <w:p w14:paraId="0000005B"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(x-ray imaging, radiopharmaceuticals, external beam or brachytherapy)</w:t>
            </w:r>
          </w:p>
        </w:tc>
        <w:tc>
          <w:tcPr>
            <w:tcW w:w="3758" w:type="dxa"/>
          </w:tcPr>
          <w:p w14:paraId="0000005C"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C0504D"/>
                <w:sz w:val="24"/>
                <w:szCs w:val="24"/>
              </w:rPr>
              <w:t>STOP</w:t>
            </w:r>
            <w:r>
              <w:rPr>
                <w:rFonts w:ascii="Calibri" w:eastAsia="Calibri" w:hAnsi="Calibri" w:cs="Calibri"/>
                <w:i/>
                <w:color w:val="000000"/>
                <w:sz w:val="24"/>
                <w:szCs w:val="24"/>
              </w:rPr>
              <w:t xml:space="preserve"> – Complete </w:t>
            </w:r>
            <w:hyperlink r:id="rId21">
              <w:r>
                <w:rPr>
                  <w:rFonts w:ascii="Calibri" w:eastAsia="Calibri" w:hAnsi="Calibri" w:cs="Calibri"/>
                  <w:i/>
                  <w:color w:val="0000FF"/>
                  <w:sz w:val="24"/>
                  <w:szCs w:val="24"/>
                  <w:u w:val="single"/>
                </w:rPr>
                <w:t>the Medical Template Protocol (HRP-590)</w:t>
              </w:r>
            </w:hyperlink>
            <w:r>
              <w:rPr>
                <w:rFonts w:ascii="Calibri" w:eastAsia="Calibri" w:hAnsi="Calibri" w:cs="Calibri"/>
                <w:i/>
                <w:color w:val="000000"/>
                <w:sz w:val="24"/>
                <w:szCs w:val="24"/>
              </w:rPr>
              <w:t xml:space="preserve"> </w:t>
            </w:r>
          </w:p>
        </w:tc>
        <w:tc>
          <w:tcPr>
            <w:tcW w:w="1438" w:type="dxa"/>
            <w:vMerge w:val="restart"/>
            <w:shd w:val="clear" w:color="auto" w:fill="FFFF00"/>
          </w:tcPr>
          <w:p w14:paraId="0000005D"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 xml:space="preserve">Approval from these committees must be received prior to IRB </w:t>
            </w:r>
            <w:proofErr w:type="gramStart"/>
            <w:r>
              <w:rPr>
                <w:rFonts w:ascii="Calibri" w:eastAsia="Calibri" w:hAnsi="Calibri" w:cs="Calibri"/>
                <w:b/>
                <w:color w:val="000000"/>
                <w:sz w:val="24"/>
                <w:szCs w:val="24"/>
              </w:rPr>
              <w:t>approval;</w:t>
            </w:r>
            <w:proofErr w:type="gramEnd"/>
            <w:r>
              <w:rPr>
                <w:rFonts w:ascii="Calibri" w:eastAsia="Calibri" w:hAnsi="Calibri" w:cs="Calibri"/>
                <w:b/>
                <w:color w:val="000000"/>
                <w:sz w:val="24"/>
                <w:szCs w:val="24"/>
              </w:rPr>
              <w:t xml:space="preserve"> </w:t>
            </w:r>
          </w:p>
          <w:p w14:paraId="0000005E"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p w14:paraId="0000005F"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 xml:space="preserve">These groups each </w:t>
            </w:r>
            <w:r>
              <w:rPr>
                <w:rFonts w:ascii="Calibri" w:eastAsia="Calibri" w:hAnsi="Calibri" w:cs="Calibri"/>
                <w:b/>
                <w:color w:val="000000"/>
                <w:sz w:val="24"/>
                <w:szCs w:val="24"/>
              </w:rPr>
              <w:lastRenderedPageBreak/>
              <w:t xml:space="preserve">have their own application process. </w:t>
            </w:r>
          </w:p>
        </w:tc>
      </w:tr>
      <w:tr w:rsidR="0051413B" w14:paraId="086A3851" w14:textId="77777777">
        <w:tc>
          <w:tcPr>
            <w:tcW w:w="1643" w:type="dxa"/>
            <w:shd w:val="clear" w:color="auto" w:fill="EEECE1"/>
          </w:tcPr>
          <w:p w14:paraId="14409643"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81673122"/>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0CD156DF" w14:textId="563AA650"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392275799"/>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55FE5AEA" w14:textId="77777777" w:rsidR="0051413B" w:rsidRDefault="0051413B" w:rsidP="0051413B">
            <w:pPr>
              <w:pBdr>
                <w:top w:val="nil"/>
                <w:left w:val="nil"/>
                <w:bottom w:val="nil"/>
                <w:right w:val="nil"/>
                <w:between w:val="nil"/>
              </w:pBdr>
              <w:rPr>
                <w:rFonts w:ascii="Calibri" w:eastAsia="Calibri" w:hAnsi="Calibri" w:cs="Calibri"/>
                <w:b/>
                <w:color w:val="000000"/>
              </w:rPr>
            </w:pPr>
          </w:p>
          <w:p w14:paraId="00000062"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3"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Use the Center for Magnetic Resonance Research (CMRR) as a study location</w:t>
            </w:r>
          </w:p>
        </w:tc>
        <w:tc>
          <w:tcPr>
            <w:tcW w:w="3758" w:type="dxa"/>
            <w:shd w:val="clear" w:color="auto" w:fill="EEECE1"/>
          </w:tcPr>
          <w:p w14:paraId="00000064" w14:textId="77777777" w:rsidR="0051413B" w:rsidRDefault="0051413B" w:rsidP="0051413B">
            <w:pPr>
              <w:pBdr>
                <w:top w:val="nil"/>
                <w:left w:val="nil"/>
                <w:bottom w:val="nil"/>
                <w:right w:val="nil"/>
                <w:between w:val="nil"/>
              </w:pBdr>
              <w:rPr>
                <w:rFonts w:ascii="Calibri" w:eastAsia="Calibri" w:hAnsi="Calibri" w:cs="Calibri"/>
                <w:i/>
                <w:color w:val="1155CC"/>
                <w:sz w:val="24"/>
                <w:szCs w:val="24"/>
              </w:rPr>
            </w:pPr>
            <w:r>
              <w:rPr>
                <w:rFonts w:ascii="Calibri" w:eastAsia="Calibri" w:hAnsi="Calibri" w:cs="Calibri"/>
                <w:i/>
                <w:color w:val="C0504D"/>
                <w:sz w:val="24"/>
                <w:szCs w:val="24"/>
              </w:rPr>
              <w:t>STOP</w:t>
            </w:r>
            <w:r>
              <w:rPr>
                <w:rFonts w:ascii="Calibri" w:eastAsia="Calibri" w:hAnsi="Calibri" w:cs="Calibri"/>
                <w:i/>
                <w:color w:val="000000"/>
                <w:sz w:val="24"/>
                <w:szCs w:val="24"/>
              </w:rPr>
              <w:t xml:space="preserve"> – Complete </w:t>
            </w:r>
            <w:hyperlink r:id="rId22">
              <w:r>
                <w:rPr>
                  <w:rFonts w:ascii="Calibri" w:eastAsia="Calibri" w:hAnsi="Calibri" w:cs="Calibri"/>
                  <w:i/>
                  <w:color w:val="0000FF"/>
                  <w:sz w:val="24"/>
                  <w:szCs w:val="24"/>
                  <w:u w:val="single"/>
                </w:rPr>
                <w:t>the Medical Template Protocol (HRP-590)</w:t>
              </w:r>
            </w:hyperlink>
            <w:r>
              <w:rPr>
                <w:rFonts w:ascii="Calibri" w:eastAsia="Calibri" w:hAnsi="Calibri" w:cs="Calibri"/>
                <w:i/>
                <w:color w:val="000000"/>
                <w:sz w:val="24"/>
                <w:szCs w:val="24"/>
              </w:rPr>
              <w:t xml:space="preserve"> </w:t>
            </w:r>
          </w:p>
        </w:tc>
        <w:tc>
          <w:tcPr>
            <w:tcW w:w="1438" w:type="dxa"/>
            <w:vMerge/>
            <w:shd w:val="clear" w:color="auto" w:fill="FFFF00"/>
          </w:tcPr>
          <w:p w14:paraId="00000065"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i/>
                <w:color w:val="1155CC"/>
                <w:sz w:val="24"/>
                <w:szCs w:val="24"/>
              </w:rPr>
            </w:pPr>
          </w:p>
        </w:tc>
      </w:tr>
      <w:tr w:rsidR="0051413B" w14:paraId="6DFF32A5" w14:textId="77777777">
        <w:tc>
          <w:tcPr>
            <w:tcW w:w="1643" w:type="dxa"/>
          </w:tcPr>
          <w:p w14:paraId="6BE28D48"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414439393"/>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6D52EFBA" w14:textId="7FF4E82B"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758098248"/>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68"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69"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the use of recombinant or synthetic nucleic acids, toxins, or infectious agents</w:t>
            </w:r>
          </w:p>
        </w:tc>
        <w:tc>
          <w:tcPr>
            <w:tcW w:w="3758" w:type="dxa"/>
          </w:tcPr>
          <w:p w14:paraId="0000006A"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C0504D"/>
                <w:sz w:val="24"/>
                <w:szCs w:val="24"/>
              </w:rPr>
              <w:t>STOP</w:t>
            </w:r>
            <w:r>
              <w:rPr>
                <w:rFonts w:ascii="Calibri" w:eastAsia="Calibri" w:hAnsi="Calibri" w:cs="Calibri"/>
                <w:i/>
                <w:color w:val="000000"/>
                <w:sz w:val="24"/>
                <w:szCs w:val="24"/>
              </w:rPr>
              <w:t xml:space="preserve"> – Complete </w:t>
            </w:r>
            <w:hyperlink r:id="rId23">
              <w:r>
                <w:rPr>
                  <w:rFonts w:ascii="Calibri" w:eastAsia="Calibri" w:hAnsi="Calibri" w:cs="Calibri"/>
                  <w:i/>
                  <w:color w:val="0000FF"/>
                  <w:sz w:val="24"/>
                  <w:szCs w:val="24"/>
                  <w:u w:val="single"/>
                </w:rPr>
                <w:t>the Medical Template Protocol (HRP-590)</w:t>
              </w:r>
            </w:hyperlink>
            <w:r>
              <w:rPr>
                <w:rFonts w:ascii="Calibri" w:eastAsia="Calibri" w:hAnsi="Calibri" w:cs="Calibri"/>
                <w:i/>
                <w:color w:val="000000"/>
                <w:sz w:val="24"/>
                <w:szCs w:val="24"/>
              </w:rPr>
              <w:t xml:space="preserve"> </w:t>
            </w:r>
          </w:p>
        </w:tc>
        <w:tc>
          <w:tcPr>
            <w:tcW w:w="1438" w:type="dxa"/>
            <w:vMerge/>
            <w:shd w:val="clear" w:color="auto" w:fill="FFFF00"/>
          </w:tcPr>
          <w:p w14:paraId="0000006B"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14:paraId="7246DF1F" w14:textId="77777777">
        <w:trPr>
          <w:trHeight w:val="1290"/>
        </w:trPr>
        <w:tc>
          <w:tcPr>
            <w:tcW w:w="1643" w:type="dxa"/>
            <w:shd w:val="clear" w:color="auto" w:fill="EEECE1"/>
          </w:tcPr>
          <w:p w14:paraId="0790C57E"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303738959"/>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57F523A0" w14:textId="33D0D72D"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971506753"/>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6E"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6F"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the use of human fetal tissue, human embryos, or embryonic stem cells</w:t>
            </w:r>
          </w:p>
        </w:tc>
        <w:tc>
          <w:tcPr>
            <w:tcW w:w="3758" w:type="dxa"/>
            <w:shd w:val="clear" w:color="auto" w:fill="EEECE1"/>
          </w:tcPr>
          <w:p w14:paraId="00000070"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C0504D"/>
                <w:sz w:val="24"/>
                <w:szCs w:val="24"/>
              </w:rPr>
              <w:t>STOP</w:t>
            </w:r>
            <w:r>
              <w:rPr>
                <w:rFonts w:ascii="Calibri" w:eastAsia="Calibri" w:hAnsi="Calibri" w:cs="Calibri"/>
                <w:i/>
                <w:color w:val="000000"/>
                <w:sz w:val="24"/>
                <w:szCs w:val="24"/>
              </w:rPr>
              <w:t xml:space="preserve"> – Complete </w:t>
            </w:r>
            <w:hyperlink r:id="rId24">
              <w:r>
                <w:rPr>
                  <w:rFonts w:ascii="Calibri" w:eastAsia="Calibri" w:hAnsi="Calibri" w:cs="Calibri"/>
                  <w:i/>
                  <w:color w:val="0000FF"/>
                  <w:sz w:val="24"/>
                  <w:szCs w:val="24"/>
                  <w:u w:val="single"/>
                </w:rPr>
                <w:t>the Medical Template Protocol (HRP-590)</w:t>
              </w:r>
            </w:hyperlink>
            <w:r>
              <w:rPr>
                <w:rFonts w:ascii="Calibri" w:eastAsia="Calibri" w:hAnsi="Calibri" w:cs="Calibri"/>
                <w:i/>
                <w:color w:val="000000"/>
                <w:sz w:val="24"/>
                <w:szCs w:val="24"/>
              </w:rPr>
              <w:t xml:space="preserve"> </w:t>
            </w:r>
          </w:p>
        </w:tc>
        <w:tc>
          <w:tcPr>
            <w:tcW w:w="1438" w:type="dxa"/>
            <w:vMerge/>
            <w:shd w:val="clear" w:color="auto" w:fill="FFFF00"/>
          </w:tcPr>
          <w:p w14:paraId="00000071"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14:paraId="23EA99C8" w14:textId="77777777">
        <w:trPr>
          <w:trHeight w:val="980"/>
        </w:trPr>
        <w:tc>
          <w:tcPr>
            <w:tcW w:w="1643" w:type="dxa"/>
            <w:shd w:val="clear" w:color="auto" w:fill="FFFFFF"/>
          </w:tcPr>
          <w:p w14:paraId="5FD6ED90" w14:textId="1CC174CA"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908271296"/>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53648D98"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94220957"/>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74"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FFFFFF"/>
          </w:tcPr>
          <w:p w14:paraId="00000075" w14:textId="77777777" w:rsidR="0051413B" w:rsidRDefault="0051413B" w:rsidP="0051413B">
            <w:pPr>
              <w:spacing w:after="160" w:line="259" w:lineRule="auto"/>
              <w:rPr>
                <w:rFonts w:ascii="Calibri" w:eastAsia="Calibri" w:hAnsi="Calibri" w:cs="Calibri"/>
                <w:b/>
              </w:rPr>
            </w:pPr>
            <w:r>
              <w:rPr>
                <w:rFonts w:ascii="Calibri" w:eastAsia="Calibri" w:hAnsi="Calibri" w:cs="Calibri"/>
              </w:rPr>
              <w:t xml:space="preserve">Use data from </w:t>
            </w:r>
            <w:hyperlink r:id="rId25">
              <w:r>
                <w:rPr>
                  <w:rFonts w:ascii="Calibri" w:eastAsia="Calibri" w:hAnsi="Calibri" w:cs="Calibri"/>
                  <w:color w:val="0000FF"/>
                  <w:u w:val="single"/>
                </w:rPr>
                <w:t>CTSI Best Practices Integrated Informatics Core</w:t>
              </w:r>
            </w:hyperlink>
          </w:p>
          <w:p w14:paraId="00000076"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(Formerly the Information Exchange)</w:t>
            </w:r>
          </w:p>
        </w:tc>
        <w:tc>
          <w:tcPr>
            <w:tcW w:w="3758" w:type="dxa"/>
            <w:shd w:val="clear" w:color="auto" w:fill="FFFFFF"/>
          </w:tcPr>
          <w:p w14:paraId="00000077"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See instruction within this template.</w:t>
            </w:r>
          </w:p>
          <w:p w14:paraId="00000078" w14:textId="77777777" w:rsidR="0051413B" w:rsidRDefault="0051413B" w:rsidP="0051413B">
            <w:pPr>
              <w:pBdr>
                <w:top w:val="nil"/>
                <w:left w:val="nil"/>
                <w:bottom w:val="nil"/>
                <w:right w:val="nil"/>
                <w:between w:val="nil"/>
              </w:pBdr>
            </w:pPr>
            <w:r>
              <w:rPr>
                <w:rFonts w:ascii="Calibri" w:eastAsia="Calibri" w:hAnsi="Calibri" w:cs="Calibri"/>
                <w:i/>
                <w:color w:val="000000"/>
                <w:sz w:val="24"/>
                <w:szCs w:val="24"/>
              </w:rPr>
              <w:t xml:space="preserve">Contact: </w:t>
            </w:r>
            <w:r>
              <w:t xml:space="preserve"> </w:t>
            </w:r>
            <w:hyperlink r:id="rId26">
              <w:r>
                <w:rPr>
                  <w:color w:val="0000FF"/>
                  <w:u w:val="single"/>
                </w:rPr>
                <w:t>bpic@umn.edu</w:t>
              </w:r>
            </w:hyperlink>
            <w:r>
              <w:t xml:space="preserve"> </w:t>
            </w:r>
          </w:p>
          <w:p w14:paraId="00000079"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000000"/>
                <w:sz w:val="24"/>
                <w:szCs w:val="24"/>
              </w:rPr>
              <w:t xml:space="preserve"> </w:t>
            </w:r>
          </w:p>
        </w:tc>
        <w:tc>
          <w:tcPr>
            <w:tcW w:w="1438" w:type="dxa"/>
            <w:vMerge w:val="restart"/>
            <w:shd w:val="clear" w:color="auto" w:fill="92D050"/>
          </w:tcPr>
          <w:p w14:paraId="0000007A"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Approval must be received prior to IRB approval.</w:t>
            </w:r>
          </w:p>
          <w:p w14:paraId="0000007B"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p w14:paraId="0000007C"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These groups do not have a separate application process but additional information from the study team may be required.</w:t>
            </w:r>
          </w:p>
          <w:p w14:paraId="0000007D"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r>
      <w:tr w:rsidR="0051413B" w14:paraId="7A1A4852" w14:textId="77777777">
        <w:trPr>
          <w:trHeight w:val="980"/>
        </w:trPr>
        <w:tc>
          <w:tcPr>
            <w:tcW w:w="1643" w:type="dxa"/>
            <w:shd w:val="clear" w:color="auto" w:fill="EEECE1"/>
          </w:tcPr>
          <w:p w14:paraId="1A8356DD" w14:textId="4AD7514D"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2136634579"/>
                <w14:checkbox>
                  <w14:checked w14:val="1"/>
                  <w14:checkedState w14:val="2612" w14:font="MS Gothic"/>
                  <w14:uncheckedState w14:val="2610" w14:font="MS Gothic"/>
                </w14:checkbox>
              </w:sdtPr>
              <w:sdtEndPr/>
              <w:sdtContent>
                <w:r w:rsidR="00122A0E">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3BA8280A"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781021317"/>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80"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81"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Include PHI or are you requesting a HIPAA waiver</w:t>
            </w:r>
          </w:p>
        </w:tc>
        <w:tc>
          <w:tcPr>
            <w:tcW w:w="3758" w:type="dxa"/>
            <w:shd w:val="clear" w:color="auto" w:fill="EEECE1"/>
          </w:tcPr>
          <w:p w14:paraId="00000082" w14:textId="77777777" w:rsidR="0051413B" w:rsidRDefault="0051413B" w:rsidP="0051413B">
            <w:pPr>
              <w:rPr>
                <w:rFonts w:ascii="Calibri" w:eastAsia="Calibri" w:hAnsi="Calibri" w:cs="Calibri"/>
                <w:i/>
                <w:color w:val="000000"/>
                <w:sz w:val="24"/>
                <w:szCs w:val="24"/>
              </w:rPr>
            </w:pPr>
            <w:r>
              <w:rPr>
                <w:rFonts w:ascii="Calibri" w:eastAsia="Calibri" w:hAnsi="Calibri" w:cs="Calibri"/>
                <w:i/>
                <w:color w:val="000000"/>
                <w:sz w:val="24"/>
                <w:szCs w:val="24"/>
              </w:rPr>
              <w:t>If yes, HIPCO may conduct a review of this protocol.</w:t>
            </w:r>
          </w:p>
          <w:p w14:paraId="00000083"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Contact: </w:t>
            </w:r>
            <w:hyperlink r:id="rId27">
              <w:r>
                <w:rPr>
                  <w:rFonts w:ascii="Calibri" w:eastAsia="Calibri" w:hAnsi="Calibri" w:cs="Calibri"/>
                  <w:i/>
                  <w:color w:val="0000FF"/>
                  <w:sz w:val="24"/>
                  <w:szCs w:val="24"/>
                  <w:u w:val="single"/>
                </w:rPr>
                <w:t>privacy@umn.edu</w:t>
              </w:r>
            </w:hyperlink>
          </w:p>
        </w:tc>
        <w:tc>
          <w:tcPr>
            <w:tcW w:w="1438" w:type="dxa"/>
            <w:vMerge/>
            <w:shd w:val="clear" w:color="auto" w:fill="92D050"/>
          </w:tcPr>
          <w:p w14:paraId="00000084"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i/>
                <w:color w:val="000000"/>
                <w:sz w:val="24"/>
                <w:szCs w:val="24"/>
              </w:rPr>
            </w:pPr>
          </w:p>
        </w:tc>
      </w:tr>
      <w:tr w:rsidR="0051413B" w14:paraId="5D557A9B" w14:textId="77777777">
        <w:trPr>
          <w:trHeight w:val="962"/>
        </w:trPr>
        <w:tc>
          <w:tcPr>
            <w:tcW w:w="1643" w:type="dxa"/>
          </w:tcPr>
          <w:p w14:paraId="09F3E058"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313005521"/>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6BF23954" w14:textId="4FA5D8A0"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052806071"/>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87"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88"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Use the Biorepository and Laboratory Services to collect tissue for research</w:t>
            </w:r>
          </w:p>
        </w:tc>
        <w:tc>
          <w:tcPr>
            <w:tcW w:w="3758" w:type="dxa"/>
          </w:tcPr>
          <w:p w14:paraId="00000089"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The BLS ancillary review will be assigned to your study by IRB staff.</w:t>
            </w:r>
          </w:p>
          <w:p w14:paraId="0000008A" w14:textId="77777777" w:rsidR="0051413B" w:rsidRDefault="0051413B" w:rsidP="0051413B">
            <w:pPr>
              <w:pBdr>
                <w:top w:val="nil"/>
                <w:left w:val="nil"/>
                <w:bottom w:val="nil"/>
                <w:right w:val="nil"/>
                <w:between w:val="nil"/>
              </w:pBdr>
              <w:rPr>
                <w:rFonts w:ascii="Calibri" w:eastAsia="Calibri" w:hAnsi="Calibri" w:cs="Calibri"/>
                <w:i/>
                <w:color w:val="0000FF"/>
                <w:sz w:val="24"/>
                <w:szCs w:val="24"/>
                <w:u w:val="single"/>
              </w:rPr>
            </w:pPr>
            <w:r>
              <w:rPr>
                <w:rFonts w:ascii="Calibri" w:eastAsia="Calibri" w:hAnsi="Calibri" w:cs="Calibri"/>
                <w:i/>
                <w:color w:val="000000"/>
                <w:sz w:val="24"/>
                <w:szCs w:val="24"/>
              </w:rPr>
              <w:t>Contact: Jenny Pham</w:t>
            </w:r>
          </w:p>
          <w:p w14:paraId="0000008B"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0000FF"/>
                <w:sz w:val="24"/>
                <w:szCs w:val="24"/>
                <w:u w:val="single"/>
              </w:rPr>
              <w:t>Pham0435@umn.edu</w:t>
            </w:r>
          </w:p>
        </w:tc>
        <w:tc>
          <w:tcPr>
            <w:tcW w:w="1438" w:type="dxa"/>
            <w:vMerge/>
            <w:shd w:val="clear" w:color="auto" w:fill="92D050"/>
          </w:tcPr>
          <w:p w14:paraId="0000008C"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14:paraId="334D8039" w14:textId="77777777">
        <w:tc>
          <w:tcPr>
            <w:tcW w:w="1643" w:type="dxa"/>
            <w:shd w:val="clear" w:color="auto" w:fill="EEECE1"/>
          </w:tcPr>
          <w:p w14:paraId="1EC0BCC8"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465251698"/>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6317155A" w14:textId="1025D952"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099563329"/>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8F"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shd w:val="clear" w:color="auto" w:fill="EEECE1"/>
          </w:tcPr>
          <w:p w14:paraId="00000090"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Have a PI or study team member with a conflict of interest</w:t>
            </w:r>
          </w:p>
        </w:tc>
        <w:tc>
          <w:tcPr>
            <w:tcW w:w="3758" w:type="dxa"/>
            <w:shd w:val="clear" w:color="auto" w:fill="EEECE1"/>
          </w:tcPr>
          <w:p w14:paraId="00000091"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The </w:t>
            </w:r>
            <w:proofErr w:type="spellStart"/>
            <w:r>
              <w:rPr>
                <w:rFonts w:ascii="Calibri" w:eastAsia="Calibri" w:hAnsi="Calibri" w:cs="Calibri"/>
                <w:i/>
                <w:color w:val="000000"/>
                <w:sz w:val="24"/>
                <w:szCs w:val="24"/>
              </w:rPr>
              <w:t>CoI</w:t>
            </w:r>
            <w:proofErr w:type="spellEnd"/>
            <w:r>
              <w:rPr>
                <w:rFonts w:ascii="Calibri" w:eastAsia="Calibri" w:hAnsi="Calibri" w:cs="Calibri"/>
                <w:i/>
                <w:color w:val="000000"/>
                <w:sz w:val="24"/>
                <w:szCs w:val="24"/>
              </w:rPr>
              <w:t xml:space="preserve"> ancillary review will be assigned to your study by IRB staff</w:t>
            </w:r>
          </w:p>
          <w:p w14:paraId="00000092"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000000"/>
                <w:sz w:val="24"/>
                <w:szCs w:val="24"/>
              </w:rPr>
              <w:t xml:space="preserve">Contact: </w:t>
            </w:r>
            <w:hyperlink r:id="rId28">
              <w:r>
                <w:rPr>
                  <w:rFonts w:ascii="Calibri" w:eastAsia="Calibri" w:hAnsi="Calibri" w:cs="Calibri"/>
                  <w:i/>
                  <w:color w:val="0000FF"/>
                  <w:sz w:val="24"/>
                  <w:szCs w:val="24"/>
                  <w:u w:val="single"/>
                </w:rPr>
                <w:t>becca002@umn.edu</w:t>
              </w:r>
            </w:hyperlink>
            <w:r>
              <w:rPr>
                <w:rFonts w:ascii="Calibri" w:eastAsia="Calibri" w:hAnsi="Calibri" w:cs="Calibri"/>
                <w:i/>
                <w:color w:val="000000"/>
                <w:sz w:val="24"/>
                <w:szCs w:val="24"/>
              </w:rPr>
              <w:t xml:space="preserve"> </w:t>
            </w:r>
          </w:p>
        </w:tc>
        <w:tc>
          <w:tcPr>
            <w:tcW w:w="1438" w:type="dxa"/>
            <w:vMerge/>
            <w:shd w:val="clear" w:color="auto" w:fill="92D050"/>
          </w:tcPr>
          <w:p w14:paraId="00000093"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14:paraId="3F3CE479" w14:textId="77777777">
        <w:trPr>
          <w:trHeight w:val="1043"/>
        </w:trPr>
        <w:tc>
          <w:tcPr>
            <w:tcW w:w="1643" w:type="dxa"/>
          </w:tcPr>
          <w:p w14:paraId="203196F6"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1495870173"/>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29792EC4" w14:textId="2F0CC7B8"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46890591"/>
                <w14:checkbox>
                  <w14:checked w14:val="1"/>
                  <w14:checkedState w14:val="2612" w14:font="MS Gothic"/>
                  <w14:uncheckedState w14:val="2610" w14:font="MS Gothic"/>
                </w14:checkbox>
              </w:sdtPr>
              <w:sdtEndPr/>
              <w:sdtContent>
                <w:r w:rsidR="004D2283">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96"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c>
          <w:tcPr>
            <w:tcW w:w="3416" w:type="dxa"/>
          </w:tcPr>
          <w:p w14:paraId="00000097"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Need to be registered on clinicaltrials.gov</w:t>
            </w:r>
          </w:p>
        </w:tc>
        <w:tc>
          <w:tcPr>
            <w:tcW w:w="3758" w:type="dxa"/>
          </w:tcPr>
          <w:p w14:paraId="00000098"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If you select “No” in ETHOS, the clinicaltrials.gov ancillary review will be assigned to your study by IRB staff</w:t>
            </w:r>
          </w:p>
          <w:p w14:paraId="00000099"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000000"/>
                <w:sz w:val="24"/>
                <w:szCs w:val="24"/>
              </w:rPr>
              <w:t xml:space="preserve">Contact: </w:t>
            </w:r>
            <w:hyperlink r:id="rId29">
              <w:r>
                <w:rPr>
                  <w:rFonts w:ascii="Calibri" w:eastAsia="Calibri" w:hAnsi="Calibri" w:cs="Calibri"/>
                  <w:i/>
                  <w:color w:val="0000FF"/>
                  <w:sz w:val="24"/>
                  <w:szCs w:val="24"/>
                  <w:u w:val="single"/>
                </w:rPr>
                <w:t>kmmccorm@umn.edu</w:t>
              </w:r>
            </w:hyperlink>
            <w:r>
              <w:rPr>
                <w:rFonts w:ascii="Calibri" w:eastAsia="Calibri" w:hAnsi="Calibri" w:cs="Calibri"/>
                <w:i/>
                <w:color w:val="000000"/>
                <w:sz w:val="24"/>
                <w:szCs w:val="24"/>
              </w:rPr>
              <w:t xml:space="preserve"> </w:t>
            </w:r>
          </w:p>
        </w:tc>
        <w:tc>
          <w:tcPr>
            <w:tcW w:w="1438" w:type="dxa"/>
            <w:vMerge/>
            <w:shd w:val="clear" w:color="auto" w:fill="92D050"/>
          </w:tcPr>
          <w:p w14:paraId="0000009A" w14:textId="77777777" w:rsidR="0051413B" w:rsidRDefault="0051413B" w:rsidP="0051413B">
            <w:pPr>
              <w:widowControl w:val="0"/>
              <w:pBdr>
                <w:top w:val="nil"/>
                <w:left w:val="nil"/>
                <w:bottom w:val="nil"/>
                <w:right w:val="nil"/>
                <w:between w:val="nil"/>
              </w:pBdr>
              <w:spacing w:line="276" w:lineRule="auto"/>
              <w:rPr>
                <w:rFonts w:ascii="Calibri" w:eastAsia="Calibri" w:hAnsi="Calibri" w:cs="Calibri"/>
                <w:b/>
                <w:color w:val="000000"/>
                <w:sz w:val="24"/>
                <w:szCs w:val="24"/>
              </w:rPr>
            </w:pPr>
          </w:p>
        </w:tc>
      </w:tr>
      <w:tr w:rsidR="0051413B" w14:paraId="1E15C0AA" w14:textId="77777777">
        <w:tc>
          <w:tcPr>
            <w:tcW w:w="1643" w:type="dxa"/>
            <w:shd w:val="clear" w:color="auto" w:fill="EEECE1"/>
          </w:tcPr>
          <w:p w14:paraId="0361C026" w14:textId="77777777"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540867456"/>
                <w14:checkbox>
                  <w14:checked w14:val="0"/>
                  <w14:checkedState w14:val="2612" w14:font="MS Gothic"/>
                  <w14:uncheckedState w14:val="2610" w14:font="MS Gothic"/>
                </w14:checkbox>
              </w:sdtPr>
              <w:sdtEndPr/>
              <w:sdtContent>
                <w:r w:rsidR="0051413B">
                  <w:rPr>
                    <w:rFonts w:ascii="MS Gothic" w:eastAsia="MS Gothic" w:hAnsi="MS Gothic" w:cs="Arial Unicode MS" w:hint="eastAsia"/>
                    <w:b/>
                    <w:color w:val="000000"/>
                  </w:rPr>
                  <w:t>☐</w:t>
                </w:r>
              </w:sdtContent>
            </w:sdt>
            <w:r w:rsidR="0051413B">
              <w:rPr>
                <w:rFonts w:ascii="Calibri" w:eastAsia="Calibri" w:hAnsi="Calibri" w:cs="Calibri"/>
                <w:b/>
                <w:color w:val="000000"/>
              </w:rPr>
              <w:t xml:space="preserve"> Yes</w:t>
            </w:r>
          </w:p>
          <w:p w14:paraId="581516AB" w14:textId="04A0AC6A" w:rsidR="0051413B" w:rsidRDefault="004449F7" w:rsidP="0051413B">
            <w:pPr>
              <w:pBdr>
                <w:top w:val="nil"/>
                <w:left w:val="nil"/>
                <w:bottom w:val="nil"/>
                <w:right w:val="nil"/>
                <w:between w:val="nil"/>
              </w:pBdr>
              <w:rPr>
                <w:rFonts w:ascii="Calibri" w:eastAsia="Calibri" w:hAnsi="Calibri" w:cs="Calibri"/>
                <w:b/>
                <w:color w:val="000000"/>
              </w:rPr>
            </w:pPr>
            <w:sdt>
              <w:sdtPr>
                <w:rPr>
                  <w:rFonts w:ascii="Arial Unicode MS" w:eastAsia="Arial Unicode MS" w:hAnsi="Arial Unicode MS" w:cs="Arial Unicode MS"/>
                  <w:b/>
                  <w:color w:val="000000"/>
                </w:rPr>
                <w:id w:val="-847559829"/>
                <w14:checkbox>
                  <w14:checked w14:val="1"/>
                  <w14:checkedState w14:val="2612" w14:font="MS Gothic"/>
                  <w14:uncheckedState w14:val="2610" w14:font="MS Gothic"/>
                </w14:checkbox>
              </w:sdtPr>
              <w:sdtEndPr/>
              <w:sdtContent>
                <w:r w:rsidR="00122A0E">
                  <w:rPr>
                    <w:rFonts w:ascii="MS Gothic" w:eastAsia="MS Gothic" w:hAnsi="MS Gothic" w:cs="Arial Unicode MS" w:hint="eastAsia"/>
                    <w:b/>
                    <w:color w:val="000000"/>
                  </w:rPr>
                  <w:t>☒</w:t>
                </w:r>
              </w:sdtContent>
            </w:sdt>
            <w:r w:rsidR="0051413B" w:rsidDel="00424B08">
              <w:rPr>
                <w:rFonts w:ascii="Arial Unicode MS" w:eastAsia="Arial Unicode MS" w:hAnsi="Arial Unicode MS" w:cs="Arial Unicode MS"/>
                <w:b/>
                <w:color w:val="000000"/>
              </w:rPr>
              <w:t xml:space="preserve"> </w:t>
            </w:r>
            <w:r w:rsidR="0051413B">
              <w:rPr>
                <w:rFonts w:ascii="Calibri" w:eastAsia="Calibri" w:hAnsi="Calibri" w:cs="Calibri"/>
                <w:b/>
                <w:color w:val="000000"/>
              </w:rPr>
              <w:t>No</w:t>
            </w:r>
          </w:p>
          <w:p w14:paraId="0000009D"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bookmarkStart w:id="5" w:name="_heading=h.49x2ik5" w:colFirst="0" w:colLast="0"/>
            <w:bookmarkEnd w:id="5"/>
          </w:p>
        </w:tc>
        <w:tc>
          <w:tcPr>
            <w:tcW w:w="3416" w:type="dxa"/>
            <w:shd w:val="clear" w:color="auto" w:fill="EEECE1"/>
          </w:tcPr>
          <w:p w14:paraId="0000009E" w14:textId="77777777" w:rsidR="0051413B" w:rsidRDefault="0051413B" w:rsidP="0051413B">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000000"/>
                <w:sz w:val="24"/>
                <w:szCs w:val="24"/>
              </w:rPr>
              <w:t xml:space="preserve">Require registration in </w:t>
            </w:r>
            <w:proofErr w:type="spellStart"/>
            <w:r>
              <w:rPr>
                <w:rFonts w:ascii="Calibri" w:eastAsia="Calibri" w:hAnsi="Calibri" w:cs="Calibri"/>
                <w:color w:val="000000"/>
                <w:sz w:val="24"/>
                <w:szCs w:val="24"/>
              </w:rPr>
              <w:t>OnCore</w:t>
            </w:r>
            <w:proofErr w:type="spellEnd"/>
          </w:p>
        </w:tc>
        <w:tc>
          <w:tcPr>
            <w:tcW w:w="3758" w:type="dxa"/>
            <w:shd w:val="clear" w:color="auto" w:fill="EEECE1"/>
          </w:tcPr>
          <w:p w14:paraId="0000009F" w14:textId="77777777" w:rsidR="0051413B" w:rsidRDefault="0051413B" w:rsidP="0051413B">
            <w:pPr>
              <w:pBdr>
                <w:top w:val="nil"/>
                <w:left w:val="nil"/>
                <w:bottom w:val="nil"/>
                <w:right w:val="nil"/>
                <w:between w:val="nil"/>
              </w:pBdr>
              <w:rPr>
                <w:rFonts w:ascii="Calibri" w:eastAsia="Calibri" w:hAnsi="Calibri" w:cs="Calibri"/>
                <w:i/>
                <w:color w:val="000000"/>
                <w:sz w:val="24"/>
                <w:szCs w:val="24"/>
              </w:rPr>
            </w:pPr>
            <w:r>
              <w:rPr>
                <w:rFonts w:ascii="Calibri" w:eastAsia="Calibri" w:hAnsi="Calibri" w:cs="Calibri"/>
                <w:i/>
                <w:color w:val="000000"/>
                <w:sz w:val="24"/>
                <w:szCs w:val="24"/>
              </w:rPr>
              <w:t xml:space="preserve">If you select “No” or “I Don’t Know” in ETHOS, the </w:t>
            </w:r>
            <w:proofErr w:type="spellStart"/>
            <w:r>
              <w:rPr>
                <w:rFonts w:ascii="Calibri" w:eastAsia="Calibri" w:hAnsi="Calibri" w:cs="Calibri"/>
                <w:i/>
                <w:color w:val="000000"/>
                <w:sz w:val="24"/>
                <w:szCs w:val="24"/>
              </w:rPr>
              <w:t>OnCore</w:t>
            </w:r>
            <w:proofErr w:type="spellEnd"/>
            <w:r>
              <w:rPr>
                <w:rFonts w:ascii="Calibri" w:eastAsia="Calibri" w:hAnsi="Calibri" w:cs="Calibri"/>
                <w:i/>
                <w:color w:val="000000"/>
                <w:sz w:val="24"/>
                <w:szCs w:val="24"/>
              </w:rPr>
              <w:t xml:space="preserve"> ancillary review will be assigned to your study by IRB staff</w:t>
            </w:r>
          </w:p>
          <w:p w14:paraId="000000A0"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i/>
                <w:color w:val="000000"/>
                <w:sz w:val="24"/>
                <w:szCs w:val="24"/>
              </w:rPr>
              <w:t xml:space="preserve">Contact: </w:t>
            </w:r>
            <w:hyperlink r:id="rId30">
              <w:r>
                <w:rPr>
                  <w:rFonts w:ascii="Calibri" w:eastAsia="Calibri" w:hAnsi="Calibri" w:cs="Calibri"/>
                  <w:i/>
                  <w:color w:val="0000FF"/>
                  <w:sz w:val="24"/>
                  <w:szCs w:val="24"/>
                  <w:u w:val="single"/>
                </w:rPr>
                <w:t>oncore@umn.edu</w:t>
              </w:r>
            </w:hyperlink>
            <w:r>
              <w:rPr>
                <w:rFonts w:ascii="Calibri" w:eastAsia="Calibri" w:hAnsi="Calibri" w:cs="Calibri"/>
                <w:i/>
                <w:color w:val="000000"/>
                <w:sz w:val="24"/>
                <w:szCs w:val="24"/>
              </w:rPr>
              <w:t xml:space="preserve"> </w:t>
            </w:r>
          </w:p>
        </w:tc>
        <w:tc>
          <w:tcPr>
            <w:tcW w:w="1438" w:type="dxa"/>
            <w:shd w:val="clear" w:color="auto" w:fill="92D050"/>
          </w:tcPr>
          <w:p w14:paraId="000000A1"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r>
              <w:rPr>
                <w:rFonts w:ascii="Calibri" w:eastAsia="Calibri" w:hAnsi="Calibri" w:cs="Calibri"/>
                <w:b/>
                <w:color w:val="000000"/>
                <w:sz w:val="24"/>
                <w:szCs w:val="24"/>
              </w:rPr>
              <w:t>Does not affect IRB approval.</w:t>
            </w:r>
          </w:p>
          <w:p w14:paraId="000000A2" w14:textId="77777777" w:rsidR="0051413B" w:rsidRDefault="0051413B" w:rsidP="0051413B">
            <w:pPr>
              <w:pBdr>
                <w:top w:val="nil"/>
                <w:left w:val="nil"/>
                <w:bottom w:val="nil"/>
                <w:right w:val="nil"/>
                <w:between w:val="nil"/>
              </w:pBdr>
              <w:rPr>
                <w:rFonts w:ascii="Calibri" w:eastAsia="Calibri" w:hAnsi="Calibri" w:cs="Calibri"/>
                <w:b/>
                <w:color w:val="000000"/>
                <w:sz w:val="24"/>
                <w:szCs w:val="24"/>
              </w:rPr>
            </w:pPr>
          </w:p>
        </w:tc>
      </w:tr>
    </w:tbl>
    <w:p w14:paraId="000000A3" w14:textId="77777777" w:rsidR="002D12B2" w:rsidRDefault="002D12B2">
      <w:pPr>
        <w:pBdr>
          <w:top w:val="nil"/>
          <w:left w:val="nil"/>
          <w:bottom w:val="nil"/>
          <w:right w:val="nil"/>
          <w:between w:val="nil"/>
        </w:pBdr>
        <w:rPr>
          <w:rFonts w:ascii="Calibri" w:eastAsia="Calibri" w:hAnsi="Calibri" w:cs="Calibri"/>
          <w:b/>
          <w:color w:val="000000"/>
          <w:sz w:val="24"/>
          <w:szCs w:val="24"/>
        </w:rPr>
      </w:pPr>
    </w:p>
    <w:p w14:paraId="000000A4" w14:textId="77777777" w:rsidR="002D12B2" w:rsidRDefault="002D12B2">
      <w:pPr>
        <w:rPr>
          <w:rFonts w:ascii="Calibri" w:eastAsia="Calibri" w:hAnsi="Calibri" w:cs="Calibri"/>
          <w:b/>
          <w:sz w:val="24"/>
          <w:szCs w:val="24"/>
        </w:rPr>
      </w:pPr>
    </w:p>
    <w:p w14:paraId="000000A5" w14:textId="77777777" w:rsidR="002D12B2" w:rsidRDefault="002D12B2">
      <w:pPr>
        <w:rPr>
          <w:rFonts w:ascii="Calibri" w:eastAsia="Calibri" w:hAnsi="Calibri" w:cs="Calibri"/>
          <w:b/>
          <w:sz w:val="24"/>
          <w:szCs w:val="24"/>
        </w:rPr>
      </w:pPr>
    </w:p>
    <w:p w14:paraId="000000A6"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7"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8"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9"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A"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B"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C"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D"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E"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AF"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0"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1"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2"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3"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4"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5"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6"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7"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8" w14:textId="77777777" w:rsidR="002D12B2" w:rsidRDefault="002D12B2">
      <w:pPr>
        <w:pBdr>
          <w:top w:val="nil"/>
          <w:left w:val="nil"/>
          <w:bottom w:val="nil"/>
          <w:right w:val="nil"/>
          <w:between w:val="nil"/>
        </w:pBdr>
        <w:jc w:val="center"/>
        <w:rPr>
          <w:rFonts w:ascii="Calibri" w:eastAsia="Calibri" w:hAnsi="Calibri" w:cs="Calibri"/>
          <w:b/>
          <w:color w:val="000000"/>
          <w:sz w:val="24"/>
          <w:szCs w:val="24"/>
        </w:rPr>
      </w:pPr>
    </w:p>
    <w:p w14:paraId="000000B9" w14:textId="77777777" w:rsidR="002D12B2" w:rsidRDefault="0012509A">
      <w:pPr>
        <w:pBdr>
          <w:top w:val="nil"/>
          <w:left w:val="nil"/>
          <w:bottom w:val="nil"/>
          <w:right w:val="nil"/>
          <w:between w:val="nil"/>
        </w:pBdr>
        <w:jc w:val="center"/>
        <w:rPr>
          <w:rFonts w:ascii="Calibri" w:eastAsia="Calibri" w:hAnsi="Calibri" w:cs="Calibri"/>
          <w:b/>
          <w:color w:val="000000"/>
          <w:sz w:val="24"/>
          <w:szCs w:val="24"/>
        </w:rPr>
      </w:pPr>
      <w:r>
        <w:rPr>
          <w:rFonts w:ascii="Calibri" w:eastAsia="Calibri" w:hAnsi="Calibri" w:cs="Calibri"/>
          <w:b/>
          <w:color w:val="000000"/>
          <w:sz w:val="24"/>
          <w:szCs w:val="24"/>
        </w:rPr>
        <w:t>PROTOCOL COVER PAGE</w:t>
      </w:r>
    </w:p>
    <w:p w14:paraId="000000BA" w14:textId="77777777" w:rsidR="002D12B2" w:rsidRDefault="002D12B2">
      <w:pPr>
        <w:rPr>
          <w:rFonts w:ascii="Calibri" w:eastAsia="Calibri" w:hAnsi="Calibri" w:cs="Calibri"/>
          <w:b/>
          <w:sz w:val="24"/>
          <w:szCs w:val="24"/>
        </w:rPr>
      </w:pPr>
    </w:p>
    <w:tbl>
      <w:tblPr>
        <w:tblStyle w:val="a7"/>
        <w:tblW w:w="87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28"/>
        <w:gridCol w:w="6570"/>
      </w:tblGrid>
      <w:tr w:rsidR="002D12B2" w14:paraId="438CF0E8" w14:textId="77777777">
        <w:tc>
          <w:tcPr>
            <w:tcW w:w="2228" w:type="dxa"/>
            <w:tcBorders>
              <w:top w:val="single" w:sz="4" w:space="0" w:color="000000"/>
              <w:left w:val="single" w:sz="4" w:space="0" w:color="000000"/>
              <w:bottom w:val="single" w:sz="4" w:space="0" w:color="000000"/>
              <w:right w:val="single" w:sz="4" w:space="0" w:color="000000"/>
            </w:tcBorders>
          </w:tcPr>
          <w:p w14:paraId="000000BB" w14:textId="77777777" w:rsidR="002D12B2" w:rsidRDefault="0012509A">
            <w:pPr>
              <w:pBdr>
                <w:top w:val="nil"/>
                <w:left w:val="nil"/>
                <w:bottom w:val="nil"/>
                <w:right w:val="nil"/>
                <w:between w:val="nil"/>
              </w:pBdr>
              <w:rPr>
                <w:b/>
                <w:color w:val="000000"/>
                <w:sz w:val="24"/>
                <w:szCs w:val="24"/>
              </w:rPr>
            </w:pPr>
            <w:r>
              <w:rPr>
                <w:b/>
                <w:color w:val="000000"/>
                <w:sz w:val="24"/>
                <w:szCs w:val="24"/>
              </w:rPr>
              <w:t>Protocol Title</w:t>
            </w:r>
          </w:p>
        </w:tc>
        <w:tc>
          <w:tcPr>
            <w:tcW w:w="6570" w:type="dxa"/>
            <w:tcBorders>
              <w:top w:val="single" w:sz="4" w:space="0" w:color="000000"/>
              <w:left w:val="single" w:sz="4" w:space="0" w:color="000000"/>
              <w:bottom w:val="single" w:sz="4" w:space="0" w:color="000000"/>
              <w:right w:val="single" w:sz="4" w:space="0" w:color="000000"/>
            </w:tcBorders>
          </w:tcPr>
          <w:p w14:paraId="000000BC" w14:textId="4B542710" w:rsidR="002D12B2" w:rsidRDefault="00122A0E">
            <w:pPr>
              <w:pBdr>
                <w:top w:val="nil"/>
                <w:left w:val="nil"/>
                <w:bottom w:val="nil"/>
                <w:right w:val="nil"/>
                <w:between w:val="nil"/>
              </w:pBdr>
              <w:rPr>
                <w:color w:val="FF0000"/>
                <w:sz w:val="24"/>
                <w:szCs w:val="24"/>
              </w:rPr>
            </w:pPr>
            <w:r>
              <w:rPr>
                <w:color w:val="FF0000"/>
                <w:sz w:val="24"/>
                <w:szCs w:val="24"/>
              </w:rPr>
              <w:t>CPET Data Analysis</w:t>
            </w:r>
          </w:p>
        </w:tc>
      </w:tr>
      <w:tr w:rsidR="002D12B2" w14:paraId="1102C223"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BD" w14:textId="77777777" w:rsidR="002D12B2" w:rsidRDefault="0012509A">
            <w:pPr>
              <w:pBdr>
                <w:top w:val="nil"/>
                <w:left w:val="nil"/>
                <w:bottom w:val="nil"/>
                <w:right w:val="nil"/>
                <w:between w:val="nil"/>
              </w:pBdr>
              <w:rPr>
                <w:b/>
                <w:color w:val="000000"/>
                <w:sz w:val="24"/>
                <w:szCs w:val="24"/>
              </w:rPr>
            </w:pPr>
            <w:r>
              <w:rPr>
                <w:b/>
                <w:color w:val="000000"/>
                <w:sz w:val="24"/>
                <w:szCs w:val="24"/>
              </w:rPr>
              <w:t>Principal Investigator/Faculty Advisor</w:t>
            </w:r>
          </w:p>
        </w:tc>
        <w:tc>
          <w:tcPr>
            <w:tcW w:w="6570" w:type="dxa"/>
            <w:tcBorders>
              <w:top w:val="single" w:sz="4" w:space="0" w:color="000000"/>
              <w:left w:val="single" w:sz="4" w:space="0" w:color="000000"/>
              <w:bottom w:val="single" w:sz="4" w:space="0" w:color="000000"/>
              <w:right w:val="single" w:sz="4" w:space="0" w:color="000000"/>
            </w:tcBorders>
          </w:tcPr>
          <w:p w14:paraId="000000BE" w14:textId="3779A879" w:rsidR="002D12B2" w:rsidRDefault="0012509A">
            <w:pPr>
              <w:pBdr>
                <w:top w:val="nil"/>
                <w:left w:val="nil"/>
                <w:bottom w:val="nil"/>
                <w:right w:val="nil"/>
                <w:between w:val="nil"/>
              </w:pBdr>
              <w:rPr>
                <w:color w:val="000000"/>
                <w:sz w:val="24"/>
                <w:szCs w:val="24"/>
              </w:rPr>
            </w:pPr>
            <w:r>
              <w:rPr>
                <w:color w:val="000000"/>
                <w:sz w:val="24"/>
                <w:szCs w:val="24"/>
              </w:rPr>
              <w:t>Name:</w:t>
            </w:r>
            <w:r w:rsidR="00122A0E">
              <w:rPr>
                <w:color w:val="000000"/>
                <w:sz w:val="24"/>
                <w:szCs w:val="24"/>
              </w:rPr>
              <w:t xml:space="preserve"> Christopher Lundstrom</w:t>
            </w:r>
          </w:p>
        </w:tc>
      </w:tr>
      <w:tr w:rsidR="002D12B2" w14:paraId="31DE61A0"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BF"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0" w14:textId="70623D92" w:rsidR="002D12B2" w:rsidRDefault="0012509A">
            <w:pPr>
              <w:pBdr>
                <w:top w:val="nil"/>
                <w:left w:val="nil"/>
                <w:bottom w:val="nil"/>
                <w:right w:val="nil"/>
                <w:between w:val="nil"/>
              </w:pBdr>
              <w:rPr>
                <w:color w:val="000000"/>
                <w:sz w:val="24"/>
                <w:szCs w:val="24"/>
              </w:rPr>
            </w:pPr>
            <w:r>
              <w:rPr>
                <w:color w:val="000000"/>
                <w:sz w:val="24"/>
                <w:szCs w:val="24"/>
              </w:rPr>
              <w:t>Department:</w:t>
            </w:r>
            <w:r w:rsidR="00122A0E">
              <w:rPr>
                <w:color w:val="000000"/>
                <w:sz w:val="24"/>
                <w:szCs w:val="24"/>
              </w:rPr>
              <w:t xml:space="preserve"> Kinesiology</w:t>
            </w:r>
          </w:p>
        </w:tc>
      </w:tr>
      <w:tr w:rsidR="002D12B2" w14:paraId="3B5417B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1"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2" w14:textId="62047015" w:rsidR="002D12B2" w:rsidRPr="00122A0E" w:rsidRDefault="0012509A">
            <w:pPr>
              <w:pBdr>
                <w:top w:val="nil"/>
                <w:left w:val="nil"/>
                <w:bottom w:val="nil"/>
                <w:right w:val="nil"/>
                <w:between w:val="nil"/>
              </w:pBdr>
              <w:rPr>
                <w:rFonts w:asciiTheme="minorHAnsi" w:hAnsiTheme="minorHAnsi"/>
                <w:color w:val="000000"/>
                <w:sz w:val="24"/>
                <w:szCs w:val="24"/>
              </w:rPr>
            </w:pPr>
            <w:r w:rsidRPr="00122A0E">
              <w:rPr>
                <w:rFonts w:asciiTheme="minorHAnsi" w:hAnsiTheme="minorHAnsi"/>
                <w:color w:val="000000"/>
                <w:sz w:val="24"/>
                <w:szCs w:val="24"/>
              </w:rPr>
              <w:t>Telephone Number:</w:t>
            </w:r>
            <w:r w:rsidR="00122A0E" w:rsidRPr="00122A0E">
              <w:rPr>
                <w:rFonts w:asciiTheme="minorHAnsi" w:hAnsiTheme="minorHAnsi"/>
                <w:color w:val="000000"/>
                <w:sz w:val="24"/>
                <w:szCs w:val="24"/>
              </w:rPr>
              <w:t xml:space="preserve"> </w:t>
            </w:r>
            <w:bdo w:val="ltr">
              <w:r w:rsidR="00122A0E" w:rsidRPr="00122A0E">
                <w:rPr>
                  <w:rFonts w:asciiTheme="minorHAnsi" w:hAnsiTheme="minorHAnsi"/>
                  <w:color w:val="000000"/>
                  <w:sz w:val="24"/>
                  <w:szCs w:val="24"/>
                </w:rPr>
                <w:t>(612) 381-7970</w:t>
              </w:r>
              <w:r w:rsidR="00122A0E" w:rsidRPr="00122A0E">
                <w:rPr>
                  <w:rFonts w:ascii="MS Mincho" w:eastAsia="MS Mincho" w:hAnsi="MS Mincho" w:cs="MS Mincho" w:hint="eastAsia"/>
                  <w:color w:val="000000"/>
                  <w:sz w:val="24"/>
                  <w:szCs w:val="24"/>
                </w:rPr>
                <w:t>‬</w:t>
              </w:r>
              <w:r w:rsidR="004449F7">
                <w:t>‬</w:t>
              </w:r>
            </w:bdo>
          </w:p>
        </w:tc>
      </w:tr>
      <w:tr w:rsidR="002D12B2" w14:paraId="241E59C4"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3"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4" w14:textId="304641CB" w:rsidR="002D12B2" w:rsidRDefault="0012509A">
            <w:pPr>
              <w:pBdr>
                <w:top w:val="nil"/>
                <w:left w:val="nil"/>
                <w:bottom w:val="nil"/>
                <w:right w:val="nil"/>
                <w:between w:val="nil"/>
              </w:pBdr>
              <w:rPr>
                <w:color w:val="000000"/>
                <w:sz w:val="24"/>
                <w:szCs w:val="24"/>
              </w:rPr>
            </w:pPr>
            <w:r>
              <w:rPr>
                <w:color w:val="000000"/>
                <w:sz w:val="24"/>
                <w:szCs w:val="24"/>
              </w:rPr>
              <w:t>Email Address:</w:t>
            </w:r>
            <w:r w:rsidR="00122A0E">
              <w:rPr>
                <w:color w:val="000000"/>
                <w:sz w:val="24"/>
                <w:szCs w:val="24"/>
              </w:rPr>
              <w:t xml:space="preserve"> lund0982@umn.edu</w:t>
            </w:r>
          </w:p>
        </w:tc>
      </w:tr>
      <w:tr w:rsidR="002D12B2" w14:paraId="3B6673F8" w14:textId="77777777">
        <w:trPr>
          <w:trHeight w:val="100"/>
        </w:trPr>
        <w:tc>
          <w:tcPr>
            <w:tcW w:w="2228" w:type="dxa"/>
            <w:vMerge w:val="restart"/>
            <w:tcBorders>
              <w:top w:val="single" w:sz="4" w:space="0" w:color="000000"/>
              <w:left w:val="single" w:sz="4" w:space="0" w:color="000000"/>
              <w:bottom w:val="single" w:sz="4" w:space="0" w:color="000000"/>
              <w:right w:val="single" w:sz="4" w:space="0" w:color="000000"/>
            </w:tcBorders>
          </w:tcPr>
          <w:p w14:paraId="000000C5" w14:textId="77777777" w:rsidR="002D12B2" w:rsidRDefault="0012509A">
            <w:pPr>
              <w:pBdr>
                <w:top w:val="nil"/>
                <w:left w:val="nil"/>
                <w:bottom w:val="nil"/>
                <w:right w:val="nil"/>
                <w:between w:val="nil"/>
              </w:pBdr>
              <w:rPr>
                <w:b/>
                <w:color w:val="000000"/>
                <w:sz w:val="24"/>
                <w:szCs w:val="24"/>
              </w:rPr>
            </w:pPr>
            <w:r>
              <w:rPr>
                <w:b/>
                <w:color w:val="000000"/>
                <w:sz w:val="24"/>
                <w:szCs w:val="24"/>
              </w:rPr>
              <w:t>Student Investigator</w:t>
            </w:r>
          </w:p>
        </w:tc>
        <w:tc>
          <w:tcPr>
            <w:tcW w:w="6570" w:type="dxa"/>
            <w:tcBorders>
              <w:top w:val="single" w:sz="4" w:space="0" w:color="000000"/>
              <w:left w:val="single" w:sz="4" w:space="0" w:color="000000"/>
              <w:bottom w:val="single" w:sz="4" w:space="0" w:color="000000"/>
              <w:right w:val="single" w:sz="4" w:space="0" w:color="000000"/>
            </w:tcBorders>
          </w:tcPr>
          <w:p w14:paraId="000000C6" w14:textId="13FC6C31" w:rsidR="002D12B2" w:rsidRDefault="0012509A">
            <w:pPr>
              <w:pBdr>
                <w:top w:val="nil"/>
                <w:left w:val="nil"/>
                <w:bottom w:val="nil"/>
                <w:right w:val="nil"/>
                <w:between w:val="nil"/>
              </w:pBdr>
              <w:rPr>
                <w:color w:val="000000"/>
                <w:sz w:val="24"/>
                <w:szCs w:val="24"/>
              </w:rPr>
            </w:pPr>
            <w:r>
              <w:rPr>
                <w:color w:val="000000"/>
                <w:sz w:val="24"/>
                <w:szCs w:val="24"/>
              </w:rPr>
              <w:t>Name:</w:t>
            </w:r>
            <w:r w:rsidR="00122A0E">
              <w:rPr>
                <w:color w:val="000000"/>
                <w:sz w:val="24"/>
                <w:szCs w:val="24"/>
              </w:rPr>
              <w:t xml:space="preserve"> Anton Hesse</w:t>
            </w:r>
          </w:p>
        </w:tc>
      </w:tr>
      <w:tr w:rsidR="002D12B2" w14:paraId="647BBAAC"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7"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8" w14:textId="73662429" w:rsidR="002D12B2" w:rsidRDefault="0012509A">
            <w:pPr>
              <w:pBdr>
                <w:top w:val="nil"/>
                <w:left w:val="nil"/>
                <w:bottom w:val="nil"/>
                <w:right w:val="nil"/>
                <w:between w:val="nil"/>
              </w:pBdr>
              <w:rPr>
                <w:color w:val="000000"/>
                <w:sz w:val="24"/>
                <w:szCs w:val="24"/>
              </w:rPr>
            </w:pPr>
            <w:r>
              <w:rPr>
                <w:color w:val="000000"/>
                <w:sz w:val="24"/>
                <w:szCs w:val="24"/>
              </w:rPr>
              <w:t>Current Academic Status (Student, Fellow, Resident):</w:t>
            </w:r>
            <w:r w:rsidR="00122A0E">
              <w:rPr>
                <w:color w:val="000000"/>
                <w:sz w:val="24"/>
                <w:szCs w:val="24"/>
              </w:rPr>
              <w:t xml:space="preserve"> Student</w:t>
            </w:r>
          </w:p>
          <w:p w14:paraId="000000C9" w14:textId="77777777" w:rsidR="002D12B2" w:rsidRDefault="0012509A">
            <w:pPr>
              <w:pBdr>
                <w:top w:val="nil"/>
                <w:left w:val="nil"/>
                <w:bottom w:val="nil"/>
                <w:right w:val="nil"/>
                <w:between w:val="nil"/>
              </w:pBdr>
              <w:rPr>
                <w:color w:val="000000"/>
                <w:sz w:val="24"/>
                <w:szCs w:val="24"/>
              </w:rPr>
            </w:pPr>
            <w:r>
              <w:rPr>
                <w:color w:val="000000"/>
                <w:sz w:val="24"/>
                <w:szCs w:val="24"/>
              </w:rPr>
              <w:t xml:space="preserve"> </w:t>
            </w:r>
          </w:p>
        </w:tc>
      </w:tr>
      <w:tr w:rsidR="002D12B2" w14:paraId="79B5408E"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A"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B" w14:textId="654A04E2" w:rsidR="002D12B2" w:rsidRDefault="0012509A">
            <w:pPr>
              <w:pBdr>
                <w:top w:val="nil"/>
                <w:left w:val="nil"/>
                <w:bottom w:val="nil"/>
                <w:right w:val="nil"/>
                <w:between w:val="nil"/>
              </w:pBdr>
              <w:rPr>
                <w:color w:val="000000"/>
                <w:sz w:val="24"/>
                <w:szCs w:val="24"/>
              </w:rPr>
            </w:pPr>
            <w:r>
              <w:rPr>
                <w:color w:val="000000"/>
                <w:sz w:val="24"/>
                <w:szCs w:val="24"/>
              </w:rPr>
              <w:t>Department:</w:t>
            </w:r>
            <w:r w:rsidR="00122A0E">
              <w:rPr>
                <w:color w:val="000000"/>
                <w:sz w:val="24"/>
                <w:szCs w:val="24"/>
              </w:rPr>
              <w:t xml:space="preserve"> Kinesiology</w:t>
            </w:r>
          </w:p>
        </w:tc>
      </w:tr>
      <w:tr w:rsidR="002D12B2" w14:paraId="397A9341"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C"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D" w14:textId="308ED341" w:rsidR="002D12B2" w:rsidRDefault="0012509A">
            <w:pPr>
              <w:pBdr>
                <w:top w:val="nil"/>
                <w:left w:val="nil"/>
                <w:bottom w:val="nil"/>
                <w:right w:val="nil"/>
                <w:between w:val="nil"/>
              </w:pBdr>
              <w:rPr>
                <w:color w:val="000000"/>
                <w:sz w:val="24"/>
                <w:szCs w:val="24"/>
              </w:rPr>
            </w:pPr>
            <w:r>
              <w:rPr>
                <w:color w:val="000000"/>
                <w:sz w:val="24"/>
                <w:szCs w:val="24"/>
              </w:rPr>
              <w:t>Telephone Number:</w:t>
            </w:r>
            <w:r w:rsidR="00122A0E">
              <w:rPr>
                <w:color w:val="000000"/>
                <w:sz w:val="24"/>
                <w:szCs w:val="24"/>
              </w:rPr>
              <w:t xml:space="preserve"> (612) 616-0944</w:t>
            </w:r>
          </w:p>
        </w:tc>
      </w:tr>
      <w:tr w:rsidR="002D12B2" w14:paraId="2E6FEE45" w14:textId="77777777">
        <w:trPr>
          <w:trHeight w:val="100"/>
        </w:trPr>
        <w:tc>
          <w:tcPr>
            <w:tcW w:w="2228" w:type="dxa"/>
            <w:vMerge/>
            <w:tcBorders>
              <w:top w:val="single" w:sz="4" w:space="0" w:color="000000"/>
              <w:left w:val="single" w:sz="4" w:space="0" w:color="000000"/>
              <w:bottom w:val="single" w:sz="4" w:space="0" w:color="000000"/>
              <w:right w:val="single" w:sz="4" w:space="0" w:color="000000"/>
            </w:tcBorders>
          </w:tcPr>
          <w:p w14:paraId="000000CE" w14:textId="77777777" w:rsidR="002D12B2" w:rsidRDefault="002D12B2">
            <w:pPr>
              <w:widowControl w:val="0"/>
              <w:pBdr>
                <w:top w:val="nil"/>
                <w:left w:val="nil"/>
                <w:bottom w:val="nil"/>
                <w:right w:val="nil"/>
                <w:between w:val="nil"/>
              </w:pBdr>
              <w:spacing w:line="276" w:lineRule="auto"/>
              <w:rPr>
                <w:color w:val="000000"/>
                <w:sz w:val="24"/>
                <w:szCs w:val="24"/>
              </w:rPr>
            </w:pPr>
          </w:p>
        </w:tc>
        <w:tc>
          <w:tcPr>
            <w:tcW w:w="6570" w:type="dxa"/>
            <w:tcBorders>
              <w:top w:val="single" w:sz="4" w:space="0" w:color="000000"/>
              <w:left w:val="single" w:sz="4" w:space="0" w:color="000000"/>
              <w:bottom w:val="single" w:sz="4" w:space="0" w:color="000000"/>
              <w:right w:val="single" w:sz="4" w:space="0" w:color="000000"/>
            </w:tcBorders>
          </w:tcPr>
          <w:p w14:paraId="000000CF" w14:textId="5D3DAD2F" w:rsidR="002D12B2" w:rsidRDefault="0012509A">
            <w:pPr>
              <w:pBdr>
                <w:top w:val="nil"/>
                <w:left w:val="nil"/>
                <w:bottom w:val="nil"/>
                <w:right w:val="nil"/>
                <w:between w:val="nil"/>
              </w:pBdr>
              <w:rPr>
                <w:color w:val="000000"/>
                <w:sz w:val="24"/>
                <w:szCs w:val="24"/>
              </w:rPr>
            </w:pPr>
            <w:r>
              <w:rPr>
                <w:color w:val="000000"/>
                <w:sz w:val="24"/>
                <w:szCs w:val="24"/>
              </w:rPr>
              <w:t>Institutional Email Address:</w:t>
            </w:r>
            <w:r w:rsidR="00122A0E">
              <w:rPr>
                <w:color w:val="000000"/>
                <w:sz w:val="24"/>
                <w:szCs w:val="24"/>
              </w:rPr>
              <w:t xml:space="preserve"> hesse151@umn.edu</w:t>
            </w:r>
          </w:p>
        </w:tc>
      </w:tr>
      <w:tr w:rsidR="002D12B2" w14:paraId="171495C0" w14:textId="77777777">
        <w:tc>
          <w:tcPr>
            <w:tcW w:w="2228" w:type="dxa"/>
            <w:tcBorders>
              <w:top w:val="single" w:sz="4" w:space="0" w:color="000000"/>
              <w:left w:val="single" w:sz="4" w:space="0" w:color="000000"/>
              <w:bottom w:val="single" w:sz="4" w:space="0" w:color="000000"/>
              <w:right w:val="single" w:sz="4" w:space="0" w:color="000000"/>
            </w:tcBorders>
          </w:tcPr>
          <w:p w14:paraId="000000D0" w14:textId="77777777" w:rsidR="002D12B2" w:rsidRDefault="0012509A">
            <w:pPr>
              <w:pBdr>
                <w:top w:val="nil"/>
                <w:left w:val="nil"/>
                <w:bottom w:val="nil"/>
                <w:right w:val="nil"/>
                <w:between w:val="nil"/>
              </w:pBdr>
              <w:rPr>
                <w:b/>
                <w:color w:val="000000"/>
                <w:sz w:val="24"/>
                <w:szCs w:val="24"/>
              </w:rPr>
            </w:pPr>
            <w:r>
              <w:rPr>
                <w:b/>
                <w:color w:val="000000"/>
                <w:sz w:val="24"/>
                <w:szCs w:val="24"/>
              </w:rPr>
              <w:t>Biospecimens and/or Data</w:t>
            </w:r>
          </w:p>
        </w:tc>
        <w:tc>
          <w:tcPr>
            <w:tcW w:w="6570" w:type="dxa"/>
            <w:tcBorders>
              <w:top w:val="single" w:sz="4" w:space="0" w:color="000000"/>
              <w:left w:val="single" w:sz="4" w:space="0" w:color="000000"/>
              <w:bottom w:val="single" w:sz="4" w:space="0" w:color="000000"/>
              <w:right w:val="single" w:sz="4" w:space="0" w:color="000000"/>
            </w:tcBorders>
          </w:tcPr>
          <w:p w14:paraId="6E19C205" w14:textId="77777777" w:rsidR="00122A0E" w:rsidRDefault="00122A0E">
            <w:pPr>
              <w:pBdr>
                <w:top w:val="nil"/>
                <w:left w:val="nil"/>
                <w:bottom w:val="nil"/>
                <w:right w:val="nil"/>
                <w:between w:val="nil"/>
              </w:pBdr>
              <w:rPr>
                <w:color w:val="FF0000"/>
                <w:sz w:val="24"/>
                <w:szCs w:val="24"/>
              </w:rPr>
            </w:pPr>
            <w:bookmarkStart w:id="6" w:name="bookmark=id.2p2csry" w:colFirst="0" w:colLast="0"/>
            <w:bookmarkEnd w:id="6"/>
            <w:r>
              <w:rPr>
                <w:color w:val="FF0000"/>
                <w:sz w:val="24"/>
                <w:szCs w:val="24"/>
              </w:rPr>
              <w:t>Medical record number</w:t>
            </w:r>
          </w:p>
          <w:p w14:paraId="29E9AD87" w14:textId="77777777" w:rsidR="00122A0E" w:rsidRDefault="00122A0E">
            <w:pPr>
              <w:pBdr>
                <w:top w:val="nil"/>
                <w:left w:val="nil"/>
                <w:bottom w:val="nil"/>
                <w:right w:val="nil"/>
                <w:between w:val="nil"/>
              </w:pBdr>
              <w:rPr>
                <w:color w:val="FF0000"/>
                <w:sz w:val="24"/>
                <w:szCs w:val="24"/>
              </w:rPr>
            </w:pPr>
            <w:r>
              <w:rPr>
                <w:color w:val="FF0000"/>
                <w:sz w:val="24"/>
                <w:szCs w:val="24"/>
              </w:rPr>
              <w:t>Patient ID (generated by CTSI)</w:t>
            </w:r>
          </w:p>
          <w:p w14:paraId="7F895244" w14:textId="1C9B8CCC" w:rsidR="00122A0E" w:rsidRDefault="00122A0E">
            <w:pPr>
              <w:pBdr>
                <w:top w:val="nil"/>
                <w:left w:val="nil"/>
                <w:bottom w:val="nil"/>
                <w:right w:val="nil"/>
                <w:between w:val="nil"/>
              </w:pBdr>
              <w:rPr>
                <w:color w:val="FF0000"/>
                <w:sz w:val="24"/>
                <w:szCs w:val="24"/>
              </w:rPr>
            </w:pPr>
            <w:r>
              <w:rPr>
                <w:color w:val="FF0000"/>
                <w:sz w:val="24"/>
                <w:szCs w:val="24"/>
              </w:rPr>
              <w:t>Gas exchange data file</w:t>
            </w:r>
            <w:r w:rsidR="00612C0E">
              <w:rPr>
                <w:color w:val="FF0000"/>
                <w:sz w:val="24"/>
                <w:szCs w:val="24"/>
              </w:rPr>
              <w:t>s from exercise tests</w:t>
            </w:r>
          </w:p>
          <w:p w14:paraId="782500F9" w14:textId="77777777" w:rsidR="00122A0E" w:rsidRDefault="00122A0E">
            <w:pPr>
              <w:pBdr>
                <w:top w:val="nil"/>
                <w:left w:val="nil"/>
                <w:bottom w:val="nil"/>
                <w:right w:val="nil"/>
                <w:between w:val="nil"/>
              </w:pBdr>
              <w:rPr>
                <w:color w:val="FF0000"/>
                <w:sz w:val="24"/>
                <w:szCs w:val="24"/>
              </w:rPr>
            </w:pPr>
            <w:r>
              <w:rPr>
                <w:color w:val="FF0000"/>
                <w:sz w:val="24"/>
                <w:szCs w:val="24"/>
              </w:rPr>
              <w:t>Age at each test</w:t>
            </w:r>
          </w:p>
          <w:p w14:paraId="2A3DC8D4" w14:textId="77777777" w:rsidR="00122A0E" w:rsidRDefault="00122A0E">
            <w:pPr>
              <w:pBdr>
                <w:top w:val="nil"/>
                <w:left w:val="nil"/>
                <w:bottom w:val="nil"/>
                <w:right w:val="nil"/>
                <w:between w:val="nil"/>
              </w:pBdr>
              <w:rPr>
                <w:color w:val="FF0000"/>
                <w:sz w:val="24"/>
                <w:szCs w:val="24"/>
              </w:rPr>
            </w:pPr>
            <w:r>
              <w:rPr>
                <w:color w:val="FF0000"/>
                <w:sz w:val="24"/>
                <w:szCs w:val="24"/>
              </w:rPr>
              <w:t>Test date</w:t>
            </w:r>
            <w:r w:rsidR="00612C0E">
              <w:rPr>
                <w:color w:val="FF0000"/>
                <w:sz w:val="24"/>
                <w:szCs w:val="24"/>
              </w:rPr>
              <w:t xml:space="preserve"> / test ID</w:t>
            </w:r>
          </w:p>
          <w:p w14:paraId="000000D1" w14:textId="6767203B" w:rsidR="00612C0E" w:rsidRDefault="00612C0E">
            <w:pPr>
              <w:pBdr>
                <w:top w:val="nil"/>
                <w:left w:val="nil"/>
                <w:bottom w:val="nil"/>
                <w:right w:val="nil"/>
                <w:between w:val="nil"/>
              </w:pBdr>
              <w:rPr>
                <w:color w:val="FF0000"/>
                <w:sz w:val="24"/>
                <w:szCs w:val="24"/>
              </w:rPr>
            </w:pPr>
            <w:r>
              <w:rPr>
                <w:color w:val="FF0000"/>
                <w:sz w:val="24"/>
                <w:szCs w:val="24"/>
              </w:rPr>
              <w:t>Sex</w:t>
            </w:r>
          </w:p>
        </w:tc>
      </w:tr>
      <w:tr w:rsidR="002D12B2" w14:paraId="0BC1A192" w14:textId="77777777">
        <w:tc>
          <w:tcPr>
            <w:tcW w:w="2228" w:type="dxa"/>
            <w:tcBorders>
              <w:top w:val="single" w:sz="4" w:space="0" w:color="000000"/>
              <w:left w:val="single" w:sz="4" w:space="0" w:color="000000"/>
              <w:bottom w:val="single" w:sz="4" w:space="0" w:color="000000"/>
              <w:right w:val="single" w:sz="4" w:space="0" w:color="000000"/>
            </w:tcBorders>
          </w:tcPr>
          <w:p w14:paraId="000000D2" w14:textId="77777777" w:rsidR="002D12B2" w:rsidRDefault="0012509A">
            <w:pPr>
              <w:pBdr>
                <w:top w:val="nil"/>
                <w:left w:val="nil"/>
                <w:bottom w:val="nil"/>
                <w:right w:val="nil"/>
                <w:between w:val="nil"/>
              </w:pBdr>
              <w:rPr>
                <w:b/>
                <w:color w:val="000000"/>
                <w:sz w:val="24"/>
                <w:szCs w:val="24"/>
              </w:rPr>
            </w:pPr>
            <w:r>
              <w:rPr>
                <w:b/>
                <w:color w:val="000000"/>
                <w:sz w:val="24"/>
                <w:szCs w:val="24"/>
              </w:rPr>
              <w:t>Number of Records and/or Specimens</w:t>
            </w:r>
          </w:p>
        </w:tc>
        <w:tc>
          <w:tcPr>
            <w:tcW w:w="6570" w:type="dxa"/>
            <w:tcBorders>
              <w:top w:val="single" w:sz="4" w:space="0" w:color="000000"/>
              <w:left w:val="single" w:sz="4" w:space="0" w:color="000000"/>
              <w:bottom w:val="single" w:sz="4" w:space="0" w:color="000000"/>
              <w:right w:val="single" w:sz="4" w:space="0" w:color="000000"/>
            </w:tcBorders>
          </w:tcPr>
          <w:p w14:paraId="000000D3" w14:textId="0F4891F4" w:rsidR="002D12B2" w:rsidRDefault="0012509A">
            <w:pPr>
              <w:pBdr>
                <w:top w:val="nil"/>
                <w:left w:val="nil"/>
                <w:bottom w:val="nil"/>
                <w:right w:val="nil"/>
                <w:between w:val="nil"/>
              </w:pBdr>
              <w:rPr>
                <w:rFonts w:ascii="Calibri" w:eastAsia="Calibri" w:hAnsi="Calibri" w:cs="Calibri"/>
                <w:color w:val="FF0000"/>
                <w:sz w:val="24"/>
                <w:szCs w:val="24"/>
              </w:rPr>
            </w:pPr>
            <w:r>
              <w:rPr>
                <w:rFonts w:ascii="Calibri" w:eastAsia="Calibri" w:hAnsi="Calibri" w:cs="Calibri"/>
                <w:color w:val="000000"/>
                <w:sz w:val="24"/>
                <w:szCs w:val="24"/>
              </w:rPr>
              <w:t xml:space="preserve">N# of Records: </w:t>
            </w:r>
            <w:bookmarkStart w:id="7" w:name="bookmark=id.147n2zr" w:colFirst="0" w:colLast="0"/>
            <w:bookmarkEnd w:id="7"/>
            <w:r w:rsidR="00612C0E">
              <w:rPr>
                <w:rFonts w:ascii="Calibri" w:eastAsia="Calibri" w:hAnsi="Calibri" w:cs="Calibri"/>
                <w:color w:val="808080"/>
                <w:sz w:val="24"/>
                <w:szCs w:val="24"/>
              </w:rPr>
              <w:t>Approximately 250 patients,</w:t>
            </w:r>
          </w:p>
          <w:p w14:paraId="000000D4" w14:textId="799C18CB" w:rsidR="002D12B2" w:rsidRDefault="0012509A">
            <w:pPr>
              <w:pBdr>
                <w:top w:val="nil"/>
                <w:left w:val="nil"/>
                <w:bottom w:val="nil"/>
                <w:right w:val="nil"/>
                <w:between w:val="nil"/>
              </w:pBdr>
              <w:rPr>
                <w:color w:val="FF0000"/>
                <w:sz w:val="24"/>
                <w:szCs w:val="24"/>
              </w:rPr>
            </w:pPr>
            <w:r>
              <w:rPr>
                <w:sz w:val="24"/>
                <w:szCs w:val="24"/>
              </w:rPr>
              <w:t xml:space="preserve">N# of Specimens: </w:t>
            </w:r>
            <w:bookmarkStart w:id="8" w:name="bookmark=id.3o7alnk" w:colFirst="0" w:colLast="0"/>
            <w:bookmarkEnd w:id="8"/>
            <w:r w:rsidR="00612C0E">
              <w:rPr>
                <w:color w:val="FF0000"/>
                <w:sz w:val="24"/>
                <w:szCs w:val="24"/>
              </w:rPr>
              <w:t>Most patients will have between 1-3 exercise test files. We estimate there will be approximately 350 exercise test files.</w:t>
            </w:r>
          </w:p>
        </w:tc>
      </w:tr>
      <w:tr w:rsidR="002D12B2" w14:paraId="1E602812" w14:textId="77777777">
        <w:tc>
          <w:tcPr>
            <w:tcW w:w="2228" w:type="dxa"/>
            <w:tcBorders>
              <w:top w:val="single" w:sz="4" w:space="0" w:color="000000"/>
              <w:left w:val="single" w:sz="4" w:space="0" w:color="000000"/>
              <w:bottom w:val="single" w:sz="4" w:space="0" w:color="000000"/>
              <w:right w:val="single" w:sz="4" w:space="0" w:color="000000"/>
            </w:tcBorders>
          </w:tcPr>
          <w:p w14:paraId="000000D5" w14:textId="77777777" w:rsidR="002D12B2" w:rsidRDefault="0012509A">
            <w:pPr>
              <w:pBdr>
                <w:top w:val="nil"/>
                <w:left w:val="nil"/>
                <w:bottom w:val="nil"/>
                <w:right w:val="nil"/>
                <w:between w:val="nil"/>
              </w:pBdr>
              <w:rPr>
                <w:b/>
                <w:color w:val="000000"/>
                <w:sz w:val="24"/>
                <w:szCs w:val="24"/>
              </w:rPr>
            </w:pPr>
            <w:r>
              <w:rPr>
                <w:b/>
                <w:color w:val="000000"/>
                <w:sz w:val="24"/>
                <w:szCs w:val="24"/>
              </w:rPr>
              <w:t>Version Number/Date:</w:t>
            </w:r>
          </w:p>
        </w:tc>
        <w:tc>
          <w:tcPr>
            <w:tcW w:w="6570" w:type="dxa"/>
            <w:tcBorders>
              <w:top w:val="single" w:sz="4" w:space="0" w:color="000000"/>
              <w:left w:val="single" w:sz="4" w:space="0" w:color="000000"/>
              <w:bottom w:val="single" w:sz="4" w:space="0" w:color="000000"/>
              <w:right w:val="single" w:sz="4" w:space="0" w:color="000000"/>
            </w:tcBorders>
          </w:tcPr>
          <w:p w14:paraId="000000D6" w14:textId="6814E98E" w:rsidR="002D12B2" w:rsidRDefault="00612C0E">
            <w:pPr>
              <w:pBdr>
                <w:top w:val="nil"/>
                <w:left w:val="nil"/>
                <w:bottom w:val="nil"/>
                <w:right w:val="nil"/>
                <w:between w:val="nil"/>
              </w:pBdr>
              <w:rPr>
                <w:color w:val="FF0000"/>
                <w:sz w:val="24"/>
                <w:szCs w:val="24"/>
              </w:rPr>
            </w:pPr>
            <w:r>
              <w:rPr>
                <w:color w:val="FF0000"/>
                <w:sz w:val="24"/>
                <w:szCs w:val="24"/>
              </w:rPr>
              <w:t>1</w:t>
            </w:r>
          </w:p>
          <w:p w14:paraId="000000D7" w14:textId="524F8917" w:rsidR="002D12B2" w:rsidRDefault="00612C0E">
            <w:pPr>
              <w:pBdr>
                <w:top w:val="nil"/>
                <w:left w:val="nil"/>
                <w:bottom w:val="nil"/>
                <w:right w:val="nil"/>
                <w:between w:val="nil"/>
              </w:pBdr>
              <w:rPr>
                <w:color w:val="FF0000"/>
                <w:sz w:val="24"/>
                <w:szCs w:val="24"/>
              </w:rPr>
            </w:pPr>
            <w:r>
              <w:rPr>
                <w:color w:val="000000"/>
                <w:sz w:val="24"/>
                <w:szCs w:val="24"/>
              </w:rPr>
              <w:t>5/4/2022</w:t>
            </w:r>
          </w:p>
        </w:tc>
      </w:tr>
    </w:tbl>
    <w:p w14:paraId="000000D8" w14:textId="77777777" w:rsidR="002D12B2" w:rsidRDefault="002D12B2">
      <w:pPr>
        <w:pBdr>
          <w:top w:val="nil"/>
          <w:left w:val="nil"/>
          <w:bottom w:val="nil"/>
          <w:right w:val="nil"/>
          <w:between w:val="nil"/>
        </w:pBdr>
        <w:rPr>
          <w:rFonts w:ascii="Calibri" w:eastAsia="Calibri" w:hAnsi="Calibri" w:cs="Calibri"/>
          <w:color w:val="000000"/>
          <w:sz w:val="24"/>
          <w:szCs w:val="24"/>
        </w:rPr>
      </w:pPr>
    </w:p>
    <w:p w14:paraId="000000D9" w14:textId="77777777" w:rsidR="002D12B2" w:rsidRDefault="002D12B2">
      <w:pPr>
        <w:pBdr>
          <w:top w:val="nil"/>
          <w:left w:val="nil"/>
          <w:bottom w:val="nil"/>
          <w:right w:val="nil"/>
          <w:between w:val="nil"/>
        </w:pBdr>
        <w:rPr>
          <w:rFonts w:ascii="Calibri" w:eastAsia="Calibri" w:hAnsi="Calibri" w:cs="Calibri"/>
          <w:color w:val="000000"/>
          <w:sz w:val="24"/>
          <w:szCs w:val="24"/>
        </w:rPr>
      </w:pPr>
    </w:p>
    <w:p w14:paraId="000000DA" w14:textId="77777777" w:rsidR="002D12B2" w:rsidRDefault="0012509A">
      <w:pPr>
        <w:rPr>
          <w:rFonts w:ascii="Calibri" w:eastAsia="Calibri" w:hAnsi="Calibri" w:cs="Calibri"/>
          <w:b/>
          <w:color w:val="000000"/>
          <w:sz w:val="24"/>
          <w:szCs w:val="24"/>
        </w:rPr>
      </w:pPr>
      <w:r>
        <w:br w:type="page"/>
      </w:r>
    </w:p>
    <w:p w14:paraId="000000DB" w14:textId="77777777" w:rsidR="002D12B2" w:rsidRDefault="0012509A">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b/>
          <w:color w:val="000000"/>
          <w:sz w:val="24"/>
          <w:szCs w:val="24"/>
        </w:rPr>
        <w:lastRenderedPageBreak/>
        <w:t>REVISION HISTORY</w:t>
      </w:r>
    </w:p>
    <w:p w14:paraId="000000DC" w14:textId="77777777" w:rsidR="002D12B2" w:rsidRDefault="002D12B2">
      <w:pPr>
        <w:pBdr>
          <w:top w:val="nil"/>
          <w:left w:val="nil"/>
          <w:bottom w:val="nil"/>
          <w:right w:val="nil"/>
          <w:between w:val="nil"/>
        </w:pBdr>
        <w:rPr>
          <w:rFonts w:ascii="Calibri" w:eastAsia="Calibri" w:hAnsi="Calibri" w:cs="Calibri"/>
          <w:color w:val="000000"/>
          <w:sz w:val="24"/>
          <w:szCs w:val="24"/>
        </w:rPr>
      </w:pPr>
    </w:p>
    <w:tbl>
      <w:tblPr>
        <w:tblStyle w:val="a8"/>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8"/>
        <w:gridCol w:w="1620"/>
        <w:gridCol w:w="3780"/>
        <w:gridCol w:w="2088"/>
      </w:tblGrid>
      <w:tr w:rsidR="002D12B2" w14:paraId="69EDFFB2" w14:textId="77777777">
        <w:tc>
          <w:tcPr>
            <w:tcW w:w="1368" w:type="dxa"/>
          </w:tcPr>
          <w:p w14:paraId="000000DD" w14:textId="77777777" w:rsidR="002D12B2" w:rsidRDefault="0012509A">
            <w:pPr>
              <w:pBdr>
                <w:top w:val="nil"/>
                <w:left w:val="nil"/>
                <w:bottom w:val="nil"/>
                <w:right w:val="nil"/>
                <w:between w:val="nil"/>
              </w:pBdr>
              <w:rPr>
                <w:b/>
                <w:color w:val="000000"/>
                <w:sz w:val="24"/>
                <w:szCs w:val="24"/>
              </w:rPr>
            </w:pPr>
            <w:r>
              <w:rPr>
                <w:b/>
                <w:color w:val="000000"/>
                <w:sz w:val="24"/>
                <w:szCs w:val="24"/>
              </w:rPr>
              <w:t>Revision #</w:t>
            </w:r>
          </w:p>
        </w:tc>
        <w:tc>
          <w:tcPr>
            <w:tcW w:w="1620" w:type="dxa"/>
          </w:tcPr>
          <w:p w14:paraId="000000DE" w14:textId="77777777" w:rsidR="002D12B2" w:rsidRDefault="0012509A">
            <w:pPr>
              <w:pBdr>
                <w:top w:val="nil"/>
                <w:left w:val="nil"/>
                <w:bottom w:val="nil"/>
                <w:right w:val="nil"/>
                <w:between w:val="nil"/>
              </w:pBdr>
              <w:rPr>
                <w:b/>
                <w:color w:val="000000"/>
                <w:sz w:val="24"/>
                <w:szCs w:val="24"/>
              </w:rPr>
            </w:pPr>
            <w:r>
              <w:rPr>
                <w:b/>
                <w:color w:val="000000"/>
                <w:sz w:val="24"/>
                <w:szCs w:val="24"/>
              </w:rPr>
              <w:t>Version Date</w:t>
            </w:r>
          </w:p>
        </w:tc>
        <w:tc>
          <w:tcPr>
            <w:tcW w:w="3780" w:type="dxa"/>
          </w:tcPr>
          <w:p w14:paraId="000000DF" w14:textId="77777777" w:rsidR="002D12B2" w:rsidRDefault="0012509A">
            <w:pPr>
              <w:pBdr>
                <w:top w:val="nil"/>
                <w:left w:val="nil"/>
                <w:bottom w:val="nil"/>
                <w:right w:val="nil"/>
                <w:between w:val="nil"/>
              </w:pBdr>
              <w:rPr>
                <w:b/>
                <w:color w:val="000000"/>
                <w:sz w:val="24"/>
                <w:szCs w:val="24"/>
              </w:rPr>
            </w:pPr>
            <w:r>
              <w:rPr>
                <w:b/>
                <w:color w:val="000000"/>
                <w:sz w:val="24"/>
                <w:szCs w:val="24"/>
              </w:rPr>
              <w:t>Summary of Changes</w:t>
            </w:r>
          </w:p>
        </w:tc>
        <w:tc>
          <w:tcPr>
            <w:tcW w:w="2088" w:type="dxa"/>
          </w:tcPr>
          <w:p w14:paraId="000000E0" w14:textId="77777777" w:rsidR="002D12B2" w:rsidRDefault="0012509A">
            <w:pPr>
              <w:pBdr>
                <w:top w:val="nil"/>
                <w:left w:val="nil"/>
                <w:bottom w:val="nil"/>
                <w:right w:val="nil"/>
                <w:between w:val="nil"/>
              </w:pBdr>
              <w:rPr>
                <w:b/>
                <w:color w:val="000000"/>
                <w:sz w:val="24"/>
                <w:szCs w:val="24"/>
              </w:rPr>
            </w:pPr>
            <w:r>
              <w:rPr>
                <w:b/>
                <w:color w:val="000000"/>
                <w:sz w:val="24"/>
                <w:szCs w:val="24"/>
              </w:rPr>
              <w:t>Consent Change?</w:t>
            </w:r>
          </w:p>
        </w:tc>
      </w:tr>
      <w:tr w:rsidR="002D12B2" w14:paraId="6A77429A" w14:textId="77777777">
        <w:tc>
          <w:tcPr>
            <w:tcW w:w="1368" w:type="dxa"/>
          </w:tcPr>
          <w:p w14:paraId="000000E1" w14:textId="77777777" w:rsidR="002D12B2" w:rsidRDefault="002D12B2">
            <w:pPr>
              <w:pBdr>
                <w:top w:val="nil"/>
                <w:left w:val="nil"/>
                <w:bottom w:val="nil"/>
                <w:right w:val="nil"/>
                <w:between w:val="nil"/>
              </w:pBdr>
              <w:rPr>
                <w:color w:val="000000"/>
                <w:sz w:val="24"/>
                <w:szCs w:val="24"/>
              </w:rPr>
            </w:pPr>
          </w:p>
        </w:tc>
        <w:tc>
          <w:tcPr>
            <w:tcW w:w="1620" w:type="dxa"/>
          </w:tcPr>
          <w:p w14:paraId="000000E2" w14:textId="77777777" w:rsidR="002D12B2" w:rsidRDefault="002D12B2">
            <w:pPr>
              <w:pBdr>
                <w:top w:val="nil"/>
                <w:left w:val="nil"/>
                <w:bottom w:val="nil"/>
                <w:right w:val="nil"/>
                <w:between w:val="nil"/>
              </w:pBdr>
              <w:rPr>
                <w:color w:val="000000"/>
                <w:sz w:val="24"/>
                <w:szCs w:val="24"/>
              </w:rPr>
            </w:pPr>
          </w:p>
        </w:tc>
        <w:tc>
          <w:tcPr>
            <w:tcW w:w="3780" w:type="dxa"/>
          </w:tcPr>
          <w:p w14:paraId="000000E3" w14:textId="77777777" w:rsidR="002D12B2" w:rsidRDefault="002D12B2">
            <w:pPr>
              <w:pBdr>
                <w:top w:val="nil"/>
                <w:left w:val="nil"/>
                <w:bottom w:val="nil"/>
                <w:right w:val="nil"/>
                <w:between w:val="nil"/>
              </w:pBdr>
              <w:rPr>
                <w:color w:val="000000"/>
                <w:sz w:val="24"/>
                <w:szCs w:val="24"/>
              </w:rPr>
            </w:pPr>
          </w:p>
        </w:tc>
        <w:tc>
          <w:tcPr>
            <w:tcW w:w="2088" w:type="dxa"/>
          </w:tcPr>
          <w:p w14:paraId="000000E4" w14:textId="77777777" w:rsidR="002D12B2" w:rsidRDefault="002D12B2">
            <w:pPr>
              <w:pBdr>
                <w:top w:val="nil"/>
                <w:left w:val="nil"/>
                <w:bottom w:val="nil"/>
                <w:right w:val="nil"/>
                <w:between w:val="nil"/>
              </w:pBdr>
              <w:rPr>
                <w:color w:val="000000"/>
                <w:sz w:val="24"/>
                <w:szCs w:val="24"/>
              </w:rPr>
            </w:pPr>
          </w:p>
        </w:tc>
      </w:tr>
      <w:tr w:rsidR="002D12B2" w14:paraId="7C430035" w14:textId="77777777">
        <w:tc>
          <w:tcPr>
            <w:tcW w:w="1368" w:type="dxa"/>
          </w:tcPr>
          <w:p w14:paraId="000000E5" w14:textId="77777777" w:rsidR="002D12B2" w:rsidRDefault="002D12B2">
            <w:pPr>
              <w:pBdr>
                <w:top w:val="nil"/>
                <w:left w:val="nil"/>
                <w:bottom w:val="nil"/>
                <w:right w:val="nil"/>
                <w:between w:val="nil"/>
              </w:pBdr>
              <w:rPr>
                <w:color w:val="000000"/>
                <w:sz w:val="24"/>
                <w:szCs w:val="24"/>
              </w:rPr>
            </w:pPr>
          </w:p>
        </w:tc>
        <w:tc>
          <w:tcPr>
            <w:tcW w:w="1620" w:type="dxa"/>
          </w:tcPr>
          <w:p w14:paraId="000000E6" w14:textId="77777777" w:rsidR="002D12B2" w:rsidRDefault="002D12B2">
            <w:pPr>
              <w:pBdr>
                <w:top w:val="nil"/>
                <w:left w:val="nil"/>
                <w:bottom w:val="nil"/>
                <w:right w:val="nil"/>
                <w:between w:val="nil"/>
              </w:pBdr>
              <w:rPr>
                <w:color w:val="000000"/>
                <w:sz w:val="24"/>
                <w:szCs w:val="24"/>
              </w:rPr>
            </w:pPr>
          </w:p>
        </w:tc>
        <w:tc>
          <w:tcPr>
            <w:tcW w:w="3780" w:type="dxa"/>
          </w:tcPr>
          <w:p w14:paraId="000000E7" w14:textId="77777777" w:rsidR="002D12B2" w:rsidRDefault="002D12B2">
            <w:pPr>
              <w:pBdr>
                <w:top w:val="nil"/>
                <w:left w:val="nil"/>
                <w:bottom w:val="nil"/>
                <w:right w:val="nil"/>
                <w:between w:val="nil"/>
              </w:pBdr>
              <w:rPr>
                <w:color w:val="000000"/>
                <w:sz w:val="24"/>
                <w:szCs w:val="24"/>
              </w:rPr>
            </w:pPr>
          </w:p>
        </w:tc>
        <w:tc>
          <w:tcPr>
            <w:tcW w:w="2088" w:type="dxa"/>
          </w:tcPr>
          <w:p w14:paraId="000000E8" w14:textId="77777777" w:rsidR="002D12B2" w:rsidRDefault="002D12B2">
            <w:pPr>
              <w:pBdr>
                <w:top w:val="nil"/>
                <w:left w:val="nil"/>
                <w:bottom w:val="nil"/>
                <w:right w:val="nil"/>
                <w:between w:val="nil"/>
              </w:pBdr>
              <w:rPr>
                <w:color w:val="000000"/>
                <w:sz w:val="24"/>
                <w:szCs w:val="24"/>
              </w:rPr>
            </w:pPr>
          </w:p>
        </w:tc>
      </w:tr>
      <w:tr w:rsidR="002D12B2" w14:paraId="316BF188" w14:textId="77777777">
        <w:tc>
          <w:tcPr>
            <w:tcW w:w="1368" w:type="dxa"/>
          </w:tcPr>
          <w:p w14:paraId="000000E9" w14:textId="77777777" w:rsidR="002D12B2" w:rsidRDefault="002D12B2">
            <w:pPr>
              <w:pBdr>
                <w:top w:val="nil"/>
                <w:left w:val="nil"/>
                <w:bottom w:val="nil"/>
                <w:right w:val="nil"/>
                <w:between w:val="nil"/>
              </w:pBdr>
              <w:rPr>
                <w:color w:val="000000"/>
                <w:sz w:val="24"/>
                <w:szCs w:val="24"/>
              </w:rPr>
            </w:pPr>
          </w:p>
        </w:tc>
        <w:tc>
          <w:tcPr>
            <w:tcW w:w="1620" w:type="dxa"/>
          </w:tcPr>
          <w:p w14:paraId="000000EA" w14:textId="77777777" w:rsidR="002D12B2" w:rsidRDefault="002D12B2">
            <w:pPr>
              <w:pBdr>
                <w:top w:val="nil"/>
                <w:left w:val="nil"/>
                <w:bottom w:val="nil"/>
                <w:right w:val="nil"/>
                <w:between w:val="nil"/>
              </w:pBdr>
              <w:rPr>
                <w:color w:val="000000"/>
                <w:sz w:val="24"/>
                <w:szCs w:val="24"/>
              </w:rPr>
            </w:pPr>
          </w:p>
        </w:tc>
        <w:tc>
          <w:tcPr>
            <w:tcW w:w="3780" w:type="dxa"/>
          </w:tcPr>
          <w:p w14:paraId="000000EB" w14:textId="77777777" w:rsidR="002D12B2" w:rsidRDefault="002D12B2">
            <w:pPr>
              <w:pBdr>
                <w:top w:val="nil"/>
                <w:left w:val="nil"/>
                <w:bottom w:val="nil"/>
                <w:right w:val="nil"/>
                <w:between w:val="nil"/>
              </w:pBdr>
              <w:rPr>
                <w:color w:val="000000"/>
                <w:sz w:val="24"/>
                <w:szCs w:val="24"/>
              </w:rPr>
            </w:pPr>
          </w:p>
        </w:tc>
        <w:tc>
          <w:tcPr>
            <w:tcW w:w="2088" w:type="dxa"/>
          </w:tcPr>
          <w:p w14:paraId="000000EC" w14:textId="77777777" w:rsidR="002D12B2" w:rsidRDefault="002D12B2">
            <w:pPr>
              <w:pBdr>
                <w:top w:val="nil"/>
                <w:left w:val="nil"/>
                <w:bottom w:val="nil"/>
                <w:right w:val="nil"/>
                <w:between w:val="nil"/>
              </w:pBdr>
              <w:rPr>
                <w:color w:val="000000"/>
                <w:sz w:val="24"/>
                <w:szCs w:val="24"/>
              </w:rPr>
            </w:pPr>
          </w:p>
        </w:tc>
      </w:tr>
      <w:tr w:rsidR="002D12B2" w14:paraId="151DC70D" w14:textId="77777777">
        <w:tc>
          <w:tcPr>
            <w:tcW w:w="1368" w:type="dxa"/>
          </w:tcPr>
          <w:p w14:paraId="000000ED" w14:textId="77777777" w:rsidR="002D12B2" w:rsidRDefault="002D12B2">
            <w:pPr>
              <w:pBdr>
                <w:top w:val="nil"/>
                <w:left w:val="nil"/>
                <w:bottom w:val="nil"/>
                <w:right w:val="nil"/>
                <w:between w:val="nil"/>
              </w:pBdr>
              <w:rPr>
                <w:color w:val="000000"/>
                <w:sz w:val="24"/>
                <w:szCs w:val="24"/>
              </w:rPr>
            </w:pPr>
          </w:p>
        </w:tc>
        <w:tc>
          <w:tcPr>
            <w:tcW w:w="1620" w:type="dxa"/>
          </w:tcPr>
          <w:p w14:paraId="000000EE" w14:textId="77777777" w:rsidR="002D12B2" w:rsidRDefault="002D12B2">
            <w:pPr>
              <w:pBdr>
                <w:top w:val="nil"/>
                <w:left w:val="nil"/>
                <w:bottom w:val="nil"/>
                <w:right w:val="nil"/>
                <w:between w:val="nil"/>
              </w:pBdr>
              <w:rPr>
                <w:color w:val="000000"/>
                <w:sz w:val="24"/>
                <w:szCs w:val="24"/>
              </w:rPr>
            </w:pPr>
          </w:p>
        </w:tc>
        <w:tc>
          <w:tcPr>
            <w:tcW w:w="3780" w:type="dxa"/>
          </w:tcPr>
          <w:p w14:paraId="000000EF" w14:textId="77777777" w:rsidR="002D12B2" w:rsidRDefault="002D12B2">
            <w:pPr>
              <w:pBdr>
                <w:top w:val="nil"/>
                <w:left w:val="nil"/>
                <w:bottom w:val="nil"/>
                <w:right w:val="nil"/>
                <w:between w:val="nil"/>
              </w:pBdr>
              <w:rPr>
                <w:color w:val="000000"/>
                <w:sz w:val="24"/>
                <w:szCs w:val="24"/>
              </w:rPr>
            </w:pPr>
          </w:p>
        </w:tc>
        <w:tc>
          <w:tcPr>
            <w:tcW w:w="2088" w:type="dxa"/>
          </w:tcPr>
          <w:p w14:paraId="000000F0" w14:textId="77777777" w:rsidR="002D12B2" w:rsidRDefault="002D12B2">
            <w:pPr>
              <w:pBdr>
                <w:top w:val="nil"/>
                <w:left w:val="nil"/>
                <w:bottom w:val="nil"/>
                <w:right w:val="nil"/>
                <w:between w:val="nil"/>
              </w:pBdr>
              <w:rPr>
                <w:color w:val="000000"/>
                <w:sz w:val="24"/>
                <w:szCs w:val="24"/>
              </w:rPr>
            </w:pPr>
          </w:p>
        </w:tc>
      </w:tr>
      <w:tr w:rsidR="002D12B2" w14:paraId="3269ECA1" w14:textId="77777777">
        <w:tc>
          <w:tcPr>
            <w:tcW w:w="1368" w:type="dxa"/>
          </w:tcPr>
          <w:p w14:paraId="000000F1" w14:textId="77777777" w:rsidR="002D12B2" w:rsidRDefault="002D12B2">
            <w:pPr>
              <w:pBdr>
                <w:top w:val="nil"/>
                <w:left w:val="nil"/>
                <w:bottom w:val="nil"/>
                <w:right w:val="nil"/>
                <w:between w:val="nil"/>
              </w:pBdr>
              <w:rPr>
                <w:color w:val="000000"/>
                <w:sz w:val="24"/>
                <w:szCs w:val="24"/>
              </w:rPr>
            </w:pPr>
          </w:p>
        </w:tc>
        <w:tc>
          <w:tcPr>
            <w:tcW w:w="1620" w:type="dxa"/>
          </w:tcPr>
          <w:p w14:paraId="000000F2" w14:textId="77777777" w:rsidR="002D12B2" w:rsidRDefault="002D12B2">
            <w:pPr>
              <w:pBdr>
                <w:top w:val="nil"/>
                <w:left w:val="nil"/>
                <w:bottom w:val="nil"/>
                <w:right w:val="nil"/>
                <w:between w:val="nil"/>
              </w:pBdr>
              <w:rPr>
                <w:color w:val="000000"/>
                <w:sz w:val="24"/>
                <w:szCs w:val="24"/>
              </w:rPr>
            </w:pPr>
          </w:p>
        </w:tc>
        <w:tc>
          <w:tcPr>
            <w:tcW w:w="3780" w:type="dxa"/>
          </w:tcPr>
          <w:p w14:paraId="000000F3" w14:textId="77777777" w:rsidR="002D12B2" w:rsidRDefault="002D12B2">
            <w:pPr>
              <w:pBdr>
                <w:top w:val="nil"/>
                <w:left w:val="nil"/>
                <w:bottom w:val="nil"/>
                <w:right w:val="nil"/>
                <w:between w:val="nil"/>
              </w:pBdr>
              <w:rPr>
                <w:color w:val="000000"/>
                <w:sz w:val="24"/>
                <w:szCs w:val="24"/>
              </w:rPr>
            </w:pPr>
          </w:p>
        </w:tc>
        <w:tc>
          <w:tcPr>
            <w:tcW w:w="2088" w:type="dxa"/>
          </w:tcPr>
          <w:p w14:paraId="000000F4" w14:textId="77777777" w:rsidR="002D12B2" w:rsidRDefault="002D12B2">
            <w:pPr>
              <w:pBdr>
                <w:top w:val="nil"/>
                <w:left w:val="nil"/>
                <w:bottom w:val="nil"/>
                <w:right w:val="nil"/>
                <w:between w:val="nil"/>
              </w:pBdr>
              <w:rPr>
                <w:color w:val="000000"/>
                <w:sz w:val="24"/>
                <w:szCs w:val="24"/>
              </w:rPr>
            </w:pPr>
          </w:p>
        </w:tc>
      </w:tr>
      <w:tr w:rsidR="002D12B2" w14:paraId="24A7AB17" w14:textId="77777777">
        <w:tc>
          <w:tcPr>
            <w:tcW w:w="1368" w:type="dxa"/>
          </w:tcPr>
          <w:p w14:paraId="000000F5" w14:textId="77777777" w:rsidR="002D12B2" w:rsidRDefault="002D12B2">
            <w:pPr>
              <w:pBdr>
                <w:top w:val="nil"/>
                <w:left w:val="nil"/>
                <w:bottom w:val="nil"/>
                <w:right w:val="nil"/>
                <w:between w:val="nil"/>
              </w:pBdr>
              <w:rPr>
                <w:color w:val="000000"/>
                <w:sz w:val="24"/>
                <w:szCs w:val="24"/>
              </w:rPr>
            </w:pPr>
          </w:p>
        </w:tc>
        <w:tc>
          <w:tcPr>
            <w:tcW w:w="1620" w:type="dxa"/>
          </w:tcPr>
          <w:p w14:paraId="000000F6" w14:textId="77777777" w:rsidR="002D12B2" w:rsidRDefault="002D12B2">
            <w:pPr>
              <w:pBdr>
                <w:top w:val="nil"/>
                <w:left w:val="nil"/>
                <w:bottom w:val="nil"/>
                <w:right w:val="nil"/>
                <w:between w:val="nil"/>
              </w:pBdr>
              <w:rPr>
                <w:color w:val="000000"/>
                <w:sz w:val="24"/>
                <w:szCs w:val="24"/>
              </w:rPr>
            </w:pPr>
          </w:p>
        </w:tc>
        <w:tc>
          <w:tcPr>
            <w:tcW w:w="3780" w:type="dxa"/>
          </w:tcPr>
          <w:p w14:paraId="000000F7" w14:textId="77777777" w:rsidR="002D12B2" w:rsidRDefault="002D12B2">
            <w:pPr>
              <w:pBdr>
                <w:top w:val="nil"/>
                <w:left w:val="nil"/>
                <w:bottom w:val="nil"/>
                <w:right w:val="nil"/>
                <w:between w:val="nil"/>
              </w:pBdr>
              <w:rPr>
                <w:color w:val="000000"/>
                <w:sz w:val="24"/>
                <w:szCs w:val="24"/>
              </w:rPr>
            </w:pPr>
          </w:p>
        </w:tc>
        <w:tc>
          <w:tcPr>
            <w:tcW w:w="2088" w:type="dxa"/>
          </w:tcPr>
          <w:p w14:paraId="000000F8" w14:textId="77777777" w:rsidR="002D12B2" w:rsidRDefault="002D12B2">
            <w:pPr>
              <w:pBdr>
                <w:top w:val="nil"/>
                <w:left w:val="nil"/>
                <w:bottom w:val="nil"/>
                <w:right w:val="nil"/>
                <w:between w:val="nil"/>
              </w:pBdr>
              <w:rPr>
                <w:color w:val="000000"/>
                <w:sz w:val="24"/>
                <w:szCs w:val="24"/>
              </w:rPr>
            </w:pPr>
          </w:p>
        </w:tc>
      </w:tr>
      <w:tr w:rsidR="002D12B2" w14:paraId="4F5B5996" w14:textId="77777777">
        <w:tc>
          <w:tcPr>
            <w:tcW w:w="1368" w:type="dxa"/>
          </w:tcPr>
          <w:p w14:paraId="000000F9" w14:textId="77777777" w:rsidR="002D12B2" w:rsidRDefault="002D12B2">
            <w:pPr>
              <w:pBdr>
                <w:top w:val="nil"/>
                <w:left w:val="nil"/>
                <w:bottom w:val="nil"/>
                <w:right w:val="nil"/>
                <w:between w:val="nil"/>
              </w:pBdr>
              <w:rPr>
                <w:color w:val="000000"/>
                <w:sz w:val="24"/>
                <w:szCs w:val="24"/>
              </w:rPr>
            </w:pPr>
          </w:p>
        </w:tc>
        <w:tc>
          <w:tcPr>
            <w:tcW w:w="1620" w:type="dxa"/>
          </w:tcPr>
          <w:p w14:paraId="000000FA" w14:textId="77777777" w:rsidR="002D12B2" w:rsidRDefault="002D12B2">
            <w:pPr>
              <w:pBdr>
                <w:top w:val="nil"/>
                <w:left w:val="nil"/>
                <w:bottom w:val="nil"/>
                <w:right w:val="nil"/>
                <w:between w:val="nil"/>
              </w:pBdr>
              <w:rPr>
                <w:color w:val="000000"/>
                <w:sz w:val="24"/>
                <w:szCs w:val="24"/>
              </w:rPr>
            </w:pPr>
          </w:p>
        </w:tc>
        <w:tc>
          <w:tcPr>
            <w:tcW w:w="3780" w:type="dxa"/>
          </w:tcPr>
          <w:p w14:paraId="000000FB" w14:textId="77777777" w:rsidR="002D12B2" w:rsidRDefault="002D12B2">
            <w:pPr>
              <w:pBdr>
                <w:top w:val="nil"/>
                <w:left w:val="nil"/>
                <w:bottom w:val="nil"/>
                <w:right w:val="nil"/>
                <w:between w:val="nil"/>
              </w:pBdr>
              <w:rPr>
                <w:color w:val="000000"/>
                <w:sz w:val="24"/>
                <w:szCs w:val="24"/>
              </w:rPr>
            </w:pPr>
          </w:p>
        </w:tc>
        <w:tc>
          <w:tcPr>
            <w:tcW w:w="2088" w:type="dxa"/>
          </w:tcPr>
          <w:p w14:paraId="000000FC" w14:textId="77777777" w:rsidR="002D12B2" w:rsidRDefault="002D12B2">
            <w:pPr>
              <w:pBdr>
                <w:top w:val="nil"/>
                <w:left w:val="nil"/>
                <w:bottom w:val="nil"/>
                <w:right w:val="nil"/>
                <w:between w:val="nil"/>
              </w:pBdr>
              <w:rPr>
                <w:color w:val="000000"/>
                <w:sz w:val="24"/>
                <w:szCs w:val="24"/>
              </w:rPr>
            </w:pPr>
          </w:p>
        </w:tc>
      </w:tr>
    </w:tbl>
    <w:p w14:paraId="000000FD" w14:textId="77777777" w:rsidR="002D12B2" w:rsidRDefault="002D12B2">
      <w:pPr>
        <w:pBdr>
          <w:top w:val="nil"/>
          <w:left w:val="nil"/>
          <w:bottom w:val="nil"/>
          <w:right w:val="nil"/>
          <w:between w:val="nil"/>
        </w:pBdr>
        <w:rPr>
          <w:rFonts w:ascii="Calibri" w:eastAsia="Calibri" w:hAnsi="Calibri" w:cs="Calibri"/>
          <w:color w:val="000000"/>
          <w:sz w:val="24"/>
          <w:szCs w:val="24"/>
        </w:rPr>
      </w:pPr>
    </w:p>
    <w:p w14:paraId="000000FE" w14:textId="77777777" w:rsidR="002D12B2" w:rsidRDefault="0012509A">
      <w:pPr>
        <w:pBdr>
          <w:top w:val="nil"/>
          <w:left w:val="nil"/>
          <w:bottom w:val="nil"/>
          <w:right w:val="nil"/>
          <w:between w:val="nil"/>
        </w:pBdr>
        <w:rPr>
          <w:rFonts w:ascii="Calibri" w:eastAsia="Calibri" w:hAnsi="Calibri" w:cs="Calibri"/>
          <w:color w:val="000000"/>
          <w:sz w:val="24"/>
          <w:szCs w:val="24"/>
        </w:rPr>
      </w:pPr>
      <w:r>
        <w:rPr>
          <w:rFonts w:ascii="Calibri" w:eastAsia="Calibri" w:hAnsi="Calibri" w:cs="Calibri"/>
          <w:color w:val="FF0000"/>
          <w:sz w:val="24"/>
          <w:szCs w:val="24"/>
        </w:rPr>
        <w:t>NOTE: Leave this section blank for the initial submission. The revision history should be documented for modifications to approved studies.</w:t>
      </w:r>
    </w:p>
    <w:p w14:paraId="000000FF" w14:textId="77777777" w:rsidR="002D12B2" w:rsidRDefault="002D12B2">
      <w:pPr>
        <w:pBdr>
          <w:top w:val="nil"/>
          <w:left w:val="nil"/>
          <w:bottom w:val="nil"/>
          <w:right w:val="nil"/>
          <w:between w:val="nil"/>
        </w:pBdr>
        <w:rPr>
          <w:rFonts w:ascii="Calibri" w:eastAsia="Calibri" w:hAnsi="Calibri" w:cs="Calibri"/>
          <w:color w:val="000000"/>
          <w:sz w:val="24"/>
          <w:szCs w:val="24"/>
        </w:rPr>
      </w:pPr>
    </w:p>
    <w:p w14:paraId="00000100" w14:textId="77777777" w:rsidR="002D12B2" w:rsidRDefault="0012509A">
      <w:pPr>
        <w:rPr>
          <w:rFonts w:ascii="Calibri" w:eastAsia="Calibri" w:hAnsi="Calibri" w:cs="Calibri"/>
          <w:i/>
          <w:color w:val="000000"/>
          <w:sz w:val="24"/>
          <w:szCs w:val="24"/>
        </w:rPr>
      </w:pPr>
      <w:r>
        <w:br w:type="page"/>
      </w:r>
    </w:p>
    <w:p w14:paraId="00000101" w14:textId="77777777" w:rsidR="002D12B2" w:rsidRDefault="0012509A">
      <w:pPr>
        <w:keepNext/>
        <w:keepLines/>
        <w:pBdr>
          <w:top w:val="nil"/>
          <w:left w:val="nil"/>
          <w:bottom w:val="nil"/>
          <w:right w:val="nil"/>
          <w:between w:val="nil"/>
        </w:pBdr>
        <w:tabs>
          <w:tab w:val="left" w:pos="4320"/>
        </w:tabs>
        <w:spacing w:before="240" w:line="259" w:lineRule="auto"/>
        <w:rPr>
          <w:rFonts w:ascii="Calibri" w:eastAsia="Calibri" w:hAnsi="Calibri" w:cs="Calibri"/>
          <w:b/>
          <w:color w:val="000000"/>
          <w:sz w:val="24"/>
          <w:szCs w:val="24"/>
        </w:rPr>
      </w:pPr>
      <w:r>
        <w:rPr>
          <w:rFonts w:ascii="Calibri" w:eastAsia="Calibri" w:hAnsi="Calibri" w:cs="Calibri"/>
          <w:b/>
          <w:color w:val="000000"/>
          <w:sz w:val="24"/>
          <w:szCs w:val="24"/>
        </w:rPr>
        <w:lastRenderedPageBreak/>
        <w:t>Table of Contents</w:t>
      </w:r>
    </w:p>
    <w:sdt>
      <w:sdtPr>
        <w:id w:val="-49235756"/>
        <w:docPartObj>
          <w:docPartGallery w:val="Table of Contents"/>
          <w:docPartUnique/>
        </w:docPartObj>
      </w:sdtPr>
      <w:sdtEndPr/>
      <w:sdtContent>
        <w:p w14:paraId="00000102" w14:textId="77777777" w:rsidR="002D12B2" w:rsidRDefault="0012509A">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r>
            <w:fldChar w:fldCharType="begin"/>
          </w:r>
          <w:r>
            <w:instrText xml:space="preserve"> TOC \h \u \z </w:instrText>
          </w:r>
          <w:r>
            <w:fldChar w:fldCharType="separate"/>
          </w:r>
          <w:hyperlink w:anchor="_heading=h.23ckvvd">
            <w:r>
              <w:rPr>
                <w:rFonts w:ascii="Times New Roman" w:eastAsia="Times New Roman" w:hAnsi="Times New Roman" w:cs="Times New Roman"/>
                <w:b/>
                <w:color w:val="000000"/>
              </w:rPr>
              <w:t>1.0</w:t>
            </w:r>
          </w:hyperlink>
          <w:hyperlink w:anchor="_heading=h.23ckvvd">
            <w:r>
              <w:rPr>
                <w:rFonts w:ascii="Cambria" w:eastAsia="Cambria" w:hAnsi="Cambria" w:cs="Cambria"/>
                <w:color w:val="000000"/>
                <w:sz w:val="24"/>
                <w:szCs w:val="24"/>
              </w:rPr>
              <w:tab/>
            </w:r>
          </w:hyperlink>
          <w:r>
            <w:fldChar w:fldCharType="begin"/>
          </w:r>
          <w:r>
            <w:instrText xml:space="preserve"> PAGEREF _heading=h.23ckvvd \h </w:instrText>
          </w:r>
          <w:r>
            <w:fldChar w:fldCharType="separate"/>
          </w:r>
          <w:r>
            <w:rPr>
              <w:rFonts w:ascii="Calibri" w:eastAsia="Calibri" w:hAnsi="Calibri" w:cs="Calibri"/>
              <w:b/>
              <w:color w:val="000000"/>
            </w:rPr>
            <w:t>Objectives</w:t>
          </w:r>
          <w:r>
            <w:rPr>
              <w:rFonts w:ascii="Cambria" w:eastAsia="Cambria" w:hAnsi="Cambria" w:cs="Cambria"/>
              <w:b/>
              <w:color w:val="000000"/>
            </w:rPr>
            <w:tab/>
            <w:t>10</w:t>
          </w:r>
          <w:r>
            <w:fldChar w:fldCharType="end"/>
          </w:r>
        </w:p>
        <w:p w14:paraId="00000103"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ihv636">
            <w:r w:rsidR="0012509A">
              <w:rPr>
                <w:rFonts w:ascii="Times New Roman" w:eastAsia="Times New Roman" w:hAnsi="Times New Roman" w:cs="Times New Roman"/>
                <w:b/>
                <w:color w:val="000000"/>
              </w:rPr>
              <w:t>2.0</w:t>
            </w:r>
          </w:hyperlink>
          <w:hyperlink w:anchor="_heading=h.ihv636">
            <w:r w:rsidR="0012509A">
              <w:rPr>
                <w:rFonts w:ascii="Cambria" w:eastAsia="Cambria" w:hAnsi="Cambria" w:cs="Cambria"/>
                <w:color w:val="000000"/>
                <w:sz w:val="24"/>
                <w:szCs w:val="24"/>
              </w:rPr>
              <w:tab/>
            </w:r>
          </w:hyperlink>
          <w:r w:rsidR="0012509A">
            <w:fldChar w:fldCharType="begin"/>
          </w:r>
          <w:r w:rsidR="0012509A">
            <w:instrText xml:space="preserve"> PAGEREF _heading=h.ihv636 \h </w:instrText>
          </w:r>
          <w:r w:rsidR="0012509A">
            <w:fldChar w:fldCharType="separate"/>
          </w:r>
          <w:r w:rsidR="0012509A">
            <w:rPr>
              <w:rFonts w:ascii="Calibri" w:eastAsia="Calibri" w:hAnsi="Calibri" w:cs="Calibri"/>
              <w:b/>
              <w:color w:val="000000"/>
            </w:rPr>
            <w:t>Background</w:t>
          </w:r>
          <w:r w:rsidR="0012509A">
            <w:rPr>
              <w:rFonts w:ascii="Cambria" w:eastAsia="Cambria" w:hAnsi="Cambria" w:cs="Cambria"/>
              <w:b/>
              <w:color w:val="000000"/>
            </w:rPr>
            <w:tab/>
            <w:t>10</w:t>
          </w:r>
          <w:r w:rsidR="0012509A">
            <w:fldChar w:fldCharType="end"/>
          </w:r>
        </w:p>
        <w:p w14:paraId="00000104"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32hioqz">
            <w:r w:rsidR="0012509A">
              <w:rPr>
                <w:rFonts w:ascii="Times New Roman" w:eastAsia="Times New Roman" w:hAnsi="Times New Roman" w:cs="Times New Roman"/>
                <w:b/>
                <w:color w:val="000000"/>
              </w:rPr>
              <w:t>3.0</w:t>
            </w:r>
          </w:hyperlink>
          <w:hyperlink w:anchor="_heading=h.32hioqz">
            <w:r w:rsidR="0012509A">
              <w:rPr>
                <w:rFonts w:ascii="Cambria" w:eastAsia="Cambria" w:hAnsi="Cambria" w:cs="Cambria"/>
                <w:color w:val="000000"/>
                <w:sz w:val="24"/>
                <w:szCs w:val="24"/>
              </w:rPr>
              <w:tab/>
            </w:r>
          </w:hyperlink>
          <w:r w:rsidR="0012509A">
            <w:fldChar w:fldCharType="begin"/>
          </w:r>
          <w:r w:rsidR="0012509A">
            <w:instrText xml:space="preserve"> PAGEREF _heading=h.32hioqz \h </w:instrText>
          </w:r>
          <w:r w:rsidR="0012509A">
            <w:fldChar w:fldCharType="separate"/>
          </w:r>
          <w:r w:rsidR="0012509A">
            <w:rPr>
              <w:rFonts w:ascii="Calibri" w:eastAsia="Calibri" w:hAnsi="Calibri" w:cs="Calibri"/>
              <w:b/>
              <w:color w:val="000000"/>
            </w:rPr>
            <w:t>Procedures Involved</w:t>
          </w:r>
          <w:r w:rsidR="0012509A">
            <w:rPr>
              <w:rFonts w:ascii="Cambria" w:eastAsia="Cambria" w:hAnsi="Cambria" w:cs="Cambria"/>
              <w:b/>
              <w:color w:val="000000"/>
            </w:rPr>
            <w:tab/>
            <w:t>10</w:t>
          </w:r>
          <w:r w:rsidR="0012509A">
            <w:fldChar w:fldCharType="end"/>
          </w:r>
        </w:p>
        <w:p w14:paraId="00000105"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1hmsyys">
            <w:r w:rsidR="0012509A">
              <w:rPr>
                <w:rFonts w:ascii="Times New Roman" w:eastAsia="Times New Roman" w:hAnsi="Times New Roman" w:cs="Times New Roman"/>
                <w:b/>
                <w:color w:val="000000"/>
              </w:rPr>
              <w:t>4.0</w:t>
            </w:r>
          </w:hyperlink>
          <w:hyperlink w:anchor="_heading=h.1hmsyys">
            <w:r w:rsidR="0012509A">
              <w:rPr>
                <w:rFonts w:ascii="Cambria" w:eastAsia="Cambria" w:hAnsi="Cambria" w:cs="Cambria"/>
                <w:color w:val="000000"/>
                <w:sz w:val="24"/>
                <w:szCs w:val="24"/>
              </w:rPr>
              <w:tab/>
            </w:r>
          </w:hyperlink>
          <w:r w:rsidR="0012509A">
            <w:fldChar w:fldCharType="begin"/>
          </w:r>
          <w:r w:rsidR="0012509A">
            <w:instrText xml:space="preserve"> PAGEREF _heading=h.1hmsyys \h </w:instrText>
          </w:r>
          <w:r w:rsidR="0012509A">
            <w:fldChar w:fldCharType="separate"/>
          </w:r>
          <w:r w:rsidR="0012509A">
            <w:rPr>
              <w:rFonts w:ascii="Calibri" w:eastAsia="Calibri" w:hAnsi="Calibri" w:cs="Calibri"/>
              <w:b/>
              <w:color w:val="000000"/>
            </w:rPr>
            <w:t>Health Information and Privacy Compliance</w:t>
          </w:r>
          <w:r w:rsidR="0012509A">
            <w:rPr>
              <w:rFonts w:ascii="Cambria" w:eastAsia="Cambria" w:hAnsi="Cambria" w:cs="Cambria"/>
              <w:b/>
              <w:color w:val="000000"/>
            </w:rPr>
            <w:tab/>
            <w:t>12</w:t>
          </w:r>
          <w:r w:rsidR="0012509A">
            <w:fldChar w:fldCharType="end"/>
          </w:r>
        </w:p>
        <w:p w14:paraId="00000106"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2grqrue">
            <w:r w:rsidR="0012509A">
              <w:rPr>
                <w:rFonts w:ascii="Times New Roman" w:eastAsia="Times New Roman" w:hAnsi="Times New Roman" w:cs="Times New Roman"/>
                <w:b/>
                <w:color w:val="000000"/>
              </w:rPr>
              <w:t>5.0</w:t>
            </w:r>
          </w:hyperlink>
          <w:hyperlink w:anchor="_heading=h.2grqrue">
            <w:r w:rsidR="0012509A">
              <w:rPr>
                <w:rFonts w:ascii="Cambria" w:eastAsia="Cambria" w:hAnsi="Cambria" w:cs="Cambria"/>
                <w:color w:val="000000"/>
                <w:sz w:val="24"/>
                <w:szCs w:val="24"/>
              </w:rPr>
              <w:tab/>
            </w:r>
          </w:hyperlink>
          <w:r w:rsidR="0012509A">
            <w:fldChar w:fldCharType="begin"/>
          </w:r>
          <w:r w:rsidR="0012509A">
            <w:instrText xml:space="preserve"> PAGEREF _heading=h.2grqrue \h </w:instrText>
          </w:r>
          <w:r w:rsidR="0012509A">
            <w:fldChar w:fldCharType="separate"/>
          </w:r>
          <w:r w:rsidR="0012509A">
            <w:rPr>
              <w:rFonts w:ascii="Calibri" w:eastAsia="Calibri" w:hAnsi="Calibri" w:cs="Calibri"/>
              <w:b/>
              <w:color w:val="000000"/>
            </w:rPr>
            <w:t>Data/Specimen Management &amp; Analysis</w:t>
          </w:r>
          <w:r w:rsidR="0012509A">
            <w:rPr>
              <w:rFonts w:ascii="Cambria" w:eastAsia="Cambria" w:hAnsi="Cambria" w:cs="Cambria"/>
              <w:b/>
              <w:color w:val="000000"/>
            </w:rPr>
            <w:tab/>
            <w:t>14</w:t>
          </w:r>
          <w:r w:rsidR="0012509A">
            <w:fldChar w:fldCharType="end"/>
          </w:r>
        </w:p>
        <w:p w14:paraId="00000107"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vx1227">
            <w:r w:rsidR="0012509A">
              <w:rPr>
                <w:rFonts w:ascii="Times New Roman" w:eastAsia="Times New Roman" w:hAnsi="Times New Roman" w:cs="Times New Roman"/>
                <w:b/>
                <w:color w:val="000000"/>
              </w:rPr>
              <w:t>6.0</w:t>
            </w:r>
          </w:hyperlink>
          <w:hyperlink w:anchor="_heading=h.vx1227">
            <w:r w:rsidR="0012509A">
              <w:rPr>
                <w:rFonts w:ascii="Cambria" w:eastAsia="Cambria" w:hAnsi="Cambria" w:cs="Cambria"/>
                <w:color w:val="000000"/>
                <w:sz w:val="24"/>
                <w:szCs w:val="24"/>
              </w:rPr>
              <w:tab/>
            </w:r>
          </w:hyperlink>
          <w:r w:rsidR="0012509A">
            <w:fldChar w:fldCharType="begin"/>
          </w:r>
          <w:r w:rsidR="0012509A">
            <w:instrText xml:space="preserve"> PAGEREF _heading=h.vx1227 \h </w:instrText>
          </w:r>
          <w:r w:rsidR="0012509A">
            <w:fldChar w:fldCharType="separate"/>
          </w:r>
          <w:r w:rsidR="0012509A">
            <w:rPr>
              <w:rFonts w:ascii="Calibri" w:eastAsia="Calibri" w:hAnsi="Calibri" w:cs="Calibri"/>
              <w:b/>
              <w:color w:val="000000"/>
            </w:rPr>
            <w:t>Study Population</w:t>
          </w:r>
          <w:r w:rsidR="0012509A">
            <w:rPr>
              <w:rFonts w:ascii="Cambria" w:eastAsia="Cambria" w:hAnsi="Cambria" w:cs="Cambria"/>
              <w:b/>
              <w:color w:val="000000"/>
            </w:rPr>
            <w:tab/>
            <w:t>15</w:t>
          </w:r>
          <w:r w:rsidR="0012509A">
            <w:fldChar w:fldCharType="end"/>
          </w:r>
        </w:p>
        <w:p w14:paraId="00000108"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3fwokq0">
            <w:r w:rsidR="0012509A">
              <w:rPr>
                <w:rFonts w:ascii="Times New Roman" w:eastAsia="Times New Roman" w:hAnsi="Times New Roman" w:cs="Times New Roman"/>
                <w:b/>
                <w:color w:val="000000"/>
              </w:rPr>
              <w:t>7.0</w:t>
            </w:r>
          </w:hyperlink>
          <w:hyperlink w:anchor="_heading=h.3fwokq0">
            <w:r w:rsidR="0012509A">
              <w:rPr>
                <w:rFonts w:ascii="Cambria" w:eastAsia="Cambria" w:hAnsi="Cambria" w:cs="Cambria"/>
                <w:color w:val="000000"/>
                <w:sz w:val="24"/>
                <w:szCs w:val="24"/>
              </w:rPr>
              <w:tab/>
            </w:r>
          </w:hyperlink>
          <w:r w:rsidR="0012509A">
            <w:fldChar w:fldCharType="begin"/>
          </w:r>
          <w:r w:rsidR="0012509A">
            <w:instrText xml:space="preserve"> PAGEREF _heading=h.3fwokq0 \h </w:instrText>
          </w:r>
          <w:r w:rsidR="0012509A">
            <w:fldChar w:fldCharType="separate"/>
          </w:r>
          <w:r w:rsidR="0012509A">
            <w:rPr>
              <w:rFonts w:ascii="Calibri" w:eastAsia="Calibri" w:hAnsi="Calibri" w:cs="Calibri"/>
              <w:b/>
              <w:color w:val="000000"/>
            </w:rPr>
            <w:t>Consent Process</w:t>
          </w:r>
          <w:r w:rsidR="0012509A">
            <w:rPr>
              <w:rFonts w:ascii="Cambria" w:eastAsia="Cambria" w:hAnsi="Cambria" w:cs="Cambria"/>
              <w:b/>
              <w:color w:val="000000"/>
            </w:rPr>
            <w:tab/>
            <w:t>16</w:t>
          </w:r>
          <w:r w:rsidR="0012509A">
            <w:fldChar w:fldCharType="end"/>
          </w:r>
        </w:p>
        <w:p w14:paraId="00000109"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1ci93xb">
            <w:r w:rsidR="0012509A">
              <w:rPr>
                <w:rFonts w:ascii="Times New Roman" w:eastAsia="Times New Roman" w:hAnsi="Times New Roman" w:cs="Times New Roman"/>
                <w:b/>
                <w:color w:val="000000"/>
              </w:rPr>
              <w:t>8.0</w:t>
            </w:r>
          </w:hyperlink>
          <w:hyperlink w:anchor="_heading=h.1ci93xb">
            <w:r w:rsidR="0012509A">
              <w:rPr>
                <w:rFonts w:ascii="Cambria" w:eastAsia="Cambria" w:hAnsi="Cambria" w:cs="Cambria"/>
                <w:color w:val="000000"/>
                <w:sz w:val="24"/>
                <w:szCs w:val="24"/>
              </w:rPr>
              <w:tab/>
            </w:r>
          </w:hyperlink>
          <w:r w:rsidR="0012509A">
            <w:fldChar w:fldCharType="begin"/>
          </w:r>
          <w:r w:rsidR="0012509A">
            <w:instrText xml:space="preserve"> PAGEREF _heading=h.1ci93xb \h </w:instrText>
          </w:r>
          <w:r w:rsidR="0012509A">
            <w:fldChar w:fldCharType="separate"/>
          </w:r>
          <w:r w:rsidR="0012509A">
            <w:rPr>
              <w:rFonts w:ascii="Calibri" w:eastAsia="Calibri" w:hAnsi="Calibri" w:cs="Calibri"/>
              <w:b/>
              <w:color w:val="000000"/>
            </w:rPr>
            <w:t>Risks</w:t>
          </w:r>
          <w:r w:rsidR="0012509A">
            <w:rPr>
              <w:rFonts w:ascii="Cambria" w:eastAsia="Cambria" w:hAnsi="Cambria" w:cs="Cambria"/>
              <w:b/>
              <w:color w:val="000000"/>
            </w:rPr>
            <w:tab/>
            <w:t>17</w:t>
          </w:r>
          <w:r w:rsidR="0012509A">
            <w:fldChar w:fldCharType="end"/>
          </w:r>
        </w:p>
        <w:p w14:paraId="0000010A" w14:textId="77777777" w:rsidR="002D12B2" w:rsidRDefault="004449F7">
          <w:pPr>
            <w:pBdr>
              <w:top w:val="nil"/>
              <w:left w:val="nil"/>
              <w:bottom w:val="nil"/>
              <w:right w:val="nil"/>
              <w:between w:val="nil"/>
            </w:pBdr>
            <w:tabs>
              <w:tab w:val="left" w:pos="660"/>
              <w:tab w:val="right" w:pos="9350"/>
            </w:tabs>
            <w:spacing w:after="100"/>
            <w:rPr>
              <w:rFonts w:ascii="Cambria" w:eastAsia="Cambria" w:hAnsi="Cambria" w:cs="Cambria"/>
              <w:color w:val="000000"/>
              <w:sz w:val="24"/>
              <w:szCs w:val="24"/>
            </w:rPr>
          </w:pPr>
          <w:hyperlink w:anchor="_heading=h.2bn6wsx">
            <w:r w:rsidR="0012509A">
              <w:rPr>
                <w:rFonts w:ascii="Times New Roman" w:eastAsia="Times New Roman" w:hAnsi="Times New Roman" w:cs="Times New Roman"/>
                <w:b/>
                <w:color w:val="000000"/>
              </w:rPr>
              <w:t>9.0</w:t>
            </w:r>
          </w:hyperlink>
          <w:hyperlink w:anchor="_heading=h.2bn6wsx">
            <w:r w:rsidR="0012509A">
              <w:rPr>
                <w:rFonts w:ascii="Cambria" w:eastAsia="Cambria" w:hAnsi="Cambria" w:cs="Cambria"/>
                <w:color w:val="000000"/>
                <w:sz w:val="24"/>
                <w:szCs w:val="24"/>
              </w:rPr>
              <w:tab/>
            </w:r>
          </w:hyperlink>
          <w:r w:rsidR="0012509A">
            <w:fldChar w:fldCharType="begin"/>
          </w:r>
          <w:r w:rsidR="0012509A">
            <w:instrText xml:space="preserve"> PAGEREF _heading=h.2bn6wsx \h </w:instrText>
          </w:r>
          <w:r w:rsidR="0012509A">
            <w:fldChar w:fldCharType="separate"/>
          </w:r>
          <w:r w:rsidR="0012509A">
            <w:rPr>
              <w:rFonts w:ascii="Calibri" w:eastAsia="Calibri" w:hAnsi="Calibri" w:cs="Calibri"/>
              <w:b/>
              <w:color w:val="000000"/>
            </w:rPr>
            <w:t>Benefits</w:t>
          </w:r>
          <w:r w:rsidR="0012509A">
            <w:rPr>
              <w:rFonts w:ascii="Cambria" w:eastAsia="Cambria" w:hAnsi="Cambria" w:cs="Cambria"/>
              <w:b/>
              <w:color w:val="000000"/>
            </w:rPr>
            <w:tab/>
            <w:t>17</w:t>
          </w:r>
          <w:r w:rsidR="0012509A">
            <w:fldChar w:fldCharType="end"/>
          </w:r>
        </w:p>
        <w:p w14:paraId="0000010B" w14:textId="77777777" w:rsidR="002D12B2" w:rsidRDefault="0012509A">
          <w:pPr>
            <w:rPr>
              <w:rFonts w:ascii="Calibri" w:eastAsia="Calibri" w:hAnsi="Calibri" w:cs="Calibri"/>
              <w:sz w:val="24"/>
              <w:szCs w:val="24"/>
            </w:rPr>
          </w:pPr>
          <w:r>
            <w:fldChar w:fldCharType="end"/>
          </w:r>
        </w:p>
      </w:sdtContent>
    </w:sdt>
    <w:p w14:paraId="0000010C" w14:textId="77777777" w:rsidR="002D12B2" w:rsidRDefault="0012509A">
      <w:pPr>
        <w:rPr>
          <w:rFonts w:ascii="Calibri" w:eastAsia="Calibri" w:hAnsi="Calibri" w:cs="Calibri"/>
          <w:i/>
          <w:color w:val="000000"/>
          <w:sz w:val="24"/>
          <w:szCs w:val="24"/>
        </w:rPr>
      </w:pPr>
      <w:r>
        <w:br w:type="page"/>
      </w:r>
    </w:p>
    <w:p w14:paraId="0000010D" w14:textId="77777777" w:rsidR="002D12B2" w:rsidRDefault="0012509A">
      <w:pPr>
        <w:rPr>
          <w:rFonts w:ascii="Calibri" w:eastAsia="Calibri" w:hAnsi="Calibri" w:cs="Calibri"/>
          <w:b/>
          <w:sz w:val="24"/>
          <w:szCs w:val="24"/>
        </w:rPr>
      </w:pPr>
      <w:r>
        <w:rPr>
          <w:rFonts w:ascii="Calibri" w:eastAsia="Calibri" w:hAnsi="Calibri" w:cs="Calibri"/>
          <w:b/>
          <w:sz w:val="24"/>
          <w:szCs w:val="24"/>
        </w:rPr>
        <w:lastRenderedPageBreak/>
        <w:t>ABBREVIATIONS/DEFINITIONS</w:t>
      </w:r>
    </w:p>
    <w:p w14:paraId="0000010E" w14:textId="09E74816" w:rsidR="002D12B2" w:rsidRDefault="0012509A">
      <w:pPr>
        <w:ind w:left="720"/>
        <w:rPr>
          <w:rFonts w:ascii="Calibri" w:eastAsia="Calibri" w:hAnsi="Calibri" w:cs="Calibri"/>
          <w:color w:val="FF0000"/>
          <w:sz w:val="24"/>
          <w:szCs w:val="24"/>
        </w:rPr>
      </w:pPr>
      <w:r>
        <w:rPr>
          <w:rFonts w:ascii="Calibri" w:eastAsia="Calibri" w:hAnsi="Calibri" w:cs="Calibri"/>
          <w:color w:val="FF0000"/>
          <w:sz w:val="24"/>
          <w:szCs w:val="24"/>
        </w:rPr>
        <w:t>Include any abbreviations or definitions for key or technical terms you use in your protocol.</w:t>
      </w:r>
    </w:p>
    <w:p w14:paraId="08C52FF0" w14:textId="77777777" w:rsidR="0097667F" w:rsidRDefault="0097667F">
      <w:pPr>
        <w:ind w:left="720"/>
        <w:rPr>
          <w:rFonts w:ascii="Calibri" w:eastAsia="Calibri" w:hAnsi="Calibri" w:cs="Calibri"/>
          <w:color w:val="FF0000"/>
          <w:sz w:val="24"/>
          <w:szCs w:val="24"/>
        </w:rPr>
      </w:pPr>
    </w:p>
    <w:p w14:paraId="0000010F" w14:textId="328BBEC0" w:rsidR="002D12B2" w:rsidRPr="00271462" w:rsidRDefault="00612C0E"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271462">
        <w:rPr>
          <w:rFonts w:ascii="Calibri" w:eastAsia="Calibri" w:hAnsi="Calibri" w:cs="Calibri"/>
          <w:color w:val="000000" w:themeColor="text1"/>
          <w:sz w:val="24"/>
          <w:szCs w:val="24"/>
        </w:rPr>
        <w:t>VT</w:t>
      </w:r>
      <w:r w:rsidRPr="00271462">
        <w:rPr>
          <w:rFonts w:ascii="Calibri" w:eastAsia="Calibri" w:hAnsi="Calibri" w:cs="Calibri"/>
          <w:color w:val="000000" w:themeColor="text1"/>
          <w:sz w:val="24"/>
          <w:szCs w:val="24"/>
          <w:vertAlign w:val="subscript"/>
        </w:rPr>
        <w:t>1</w:t>
      </w:r>
      <w:r w:rsidRPr="00271462">
        <w:rPr>
          <w:rFonts w:ascii="Calibri" w:eastAsia="Calibri" w:hAnsi="Calibri" w:cs="Calibri"/>
          <w:color w:val="000000" w:themeColor="text1"/>
          <w:sz w:val="24"/>
          <w:szCs w:val="24"/>
        </w:rPr>
        <w:t xml:space="preserve"> and VT</w:t>
      </w:r>
      <w:r w:rsidRPr="00271462">
        <w:rPr>
          <w:rFonts w:ascii="Calibri" w:eastAsia="Calibri" w:hAnsi="Calibri" w:cs="Calibri"/>
          <w:color w:val="000000" w:themeColor="text1"/>
          <w:sz w:val="24"/>
          <w:szCs w:val="24"/>
          <w:vertAlign w:val="subscript"/>
        </w:rPr>
        <w:t>2</w:t>
      </w:r>
      <w:r w:rsidRPr="00271462">
        <w:rPr>
          <w:rFonts w:ascii="Calibri" w:eastAsia="Calibri" w:hAnsi="Calibri" w:cs="Calibri"/>
          <w:color w:val="000000" w:themeColor="text1"/>
          <w:sz w:val="24"/>
          <w:szCs w:val="24"/>
        </w:rPr>
        <w:t xml:space="preserve">: </w:t>
      </w:r>
      <w:r w:rsidR="0097667F" w:rsidRPr="00271462">
        <w:rPr>
          <w:rFonts w:ascii="Calibri" w:eastAsia="Calibri" w:hAnsi="Calibri" w:cs="Calibri"/>
          <w:color w:val="000000" w:themeColor="text1"/>
          <w:sz w:val="24"/>
          <w:szCs w:val="24"/>
        </w:rPr>
        <w:t>t</w:t>
      </w:r>
      <w:r w:rsidRPr="00271462">
        <w:rPr>
          <w:rFonts w:ascii="Calibri" w:eastAsia="Calibri" w:hAnsi="Calibri" w:cs="Calibri"/>
          <w:color w:val="000000" w:themeColor="text1"/>
          <w:sz w:val="24"/>
          <w:szCs w:val="24"/>
        </w:rPr>
        <w:t>he first and second ventilatory threshold, respectively</w:t>
      </w:r>
    </w:p>
    <w:p w14:paraId="00000110" w14:textId="7F8BC6A8" w:rsidR="002D12B2" w:rsidRPr="00271462"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271462">
        <w:rPr>
          <w:rFonts w:ascii="Calibri" w:eastAsia="Calibri" w:hAnsi="Calibri" w:cs="Calibri"/>
          <w:color w:val="000000" w:themeColor="text1"/>
          <w:sz w:val="24"/>
          <w:szCs w:val="24"/>
        </w:rPr>
        <w:t xml:space="preserve">LOA: </w:t>
      </w:r>
      <w:r w:rsidR="0097667F" w:rsidRPr="00271462">
        <w:rPr>
          <w:rFonts w:ascii="Calibri" w:eastAsia="Calibri" w:hAnsi="Calibri" w:cs="Calibri"/>
          <w:color w:val="000000" w:themeColor="text1"/>
          <w:sz w:val="24"/>
          <w:szCs w:val="24"/>
        </w:rPr>
        <w:t>l</w:t>
      </w:r>
      <w:r w:rsidRPr="00271462">
        <w:rPr>
          <w:rFonts w:ascii="Calibri" w:eastAsia="Calibri" w:hAnsi="Calibri" w:cs="Calibri"/>
          <w:color w:val="000000" w:themeColor="text1"/>
          <w:sz w:val="24"/>
          <w:szCs w:val="24"/>
        </w:rPr>
        <w:t>imits of agreement</w:t>
      </w:r>
    </w:p>
    <w:p w14:paraId="5E434CE8" w14:textId="3DEE6F21" w:rsidR="0097667F" w:rsidRPr="00271462" w:rsidRDefault="00D2787D" w:rsidP="0097667F">
      <w:pPr>
        <w:numPr>
          <w:ilvl w:val="0"/>
          <w:numId w:val="3"/>
        </w:numPr>
        <w:pBdr>
          <w:top w:val="nil"/>
          <w:left w:val="nil"/>
          <w:bottom w:val="nil"/>
          <w:right w:val="nil"/>
          <w:between w:val="nil"/>
        </w:pBdr>
        <w:ind w:left="1094" w:hanging="374"/>
        <w:rPr>
          <w:rFonts w:ascii="Calibri" w:eastAsia="Calibri" w:hAnsi="Calibri" w:cs="Calibri"/>
          <w:color w:val="000000" w:themeColor="text1"/>
          <w:sz w:val="24"/>
          <w:szCs w:val="24"/>
        </w:rPr>
      </w:pPr>
      <w:r w:rsidRPr="00271462">
        <w:rPr>
          <w:rFonts w:ascii="Calibri" w:eastAsia="Calibri" w:hAnsi="Calibri" w:cs="Calibri"/>
          <w:color w:val="000000" w:themeColor="text1"/>
          <w:sz w:val="24"/>
          <w:szCs w:val="24"/>
        </w:rPr>
        <w:t>VO</w:t>
      </w:r>
      <w:r w:rsidRPr="00271462">
        <w:rPr>
          <w:rFonts w:ascii="Calibri" w:eastAsia="Calibri" w:hAnsi="Calibri" w:cs="Calibri"/>
          <w:color w:val="000000" w:themeColor="text1"/>
          <w:sz w:val="24"/>
          <w:szCs w:val="24"/>
          <w:vertAlign w:val="subscript"/>
        </w:rPr>
        <w:t>2</w:t>
      </w:r>
      <w:r w:rsidRPr="00271462">
        <w:rPr>
          <w:rFonts w:ascii="Calibri" w:eastAsia="Calibri" w:hAnsi="Calibri" w:cs="Calibri"/>
          <w:color w:val="000000" w:themeColor="text1"/>
          <w:sz w:val="24"/>
          <w:szCs w:val="24"/>
        </w:rPr>
        <w:t xml:space="preserve"> and VO</w:t>
      </w:r>
      <w:r w:rsidRPr="00271462">
        <w:rPr>
          <w:rFonts w:ascii="Calibri" w:eastAsia="Calibri" w:hAnsi="Calibri" w:cs="Calibri"/>
          <w:color w:val="000000" w:themeColor="text1"/>
          <w:sz w:val="24"/>
          <w:szCs w:val="24"/>
          <w:vertAlign w:val="subscript"/>
        </w:rPr>
        <w:t>2max</w:t>
      </w:r>
      <w:r w:rsidRPr="00271462">
        <w:rPr>
          <w:rFonts w:ascii="Calibri" w:eastAsia="Calibri" w:hAnsi="Calibri" w:cs="Calibri"/>
          <w:color w:val="000000" w:themeColor="text1"/>
          <w:sz w:val="24"/>
          <w:szCs w:val="24"/>
        </w:rPr>
        <w:t>: volume of oxygen and maximal aerobic power, respectively</w:t>
      </w:r>
    </w:p>
    <w:p w14:paraId="00000112" w14:textId="674D1E51" w:rsidR="002D12B2" w:rsidRPr="0097667F" w:rsidRDefault="0097667F" w:rsidP="0097667F">
      <w:pPr>
        <w:numPr>
          <w:ilvl w:val="0"/>
          <w:numId w:val="3"/>
        </w:numPr>
        <w:pBdr>
          <w:top w:val="nil"/>
          <w:left w:val="nil"/>
          <w:bottom w:val="nil"/>
          <w:right w:val="nil"/>
          <w:between w:val="nil"/>
        </w:pBdr>
        <w:ind w:left="1094" w:hanging="374"/>
        <w:rPr>
          <w:rFonts w:ascii="Calibri" w:eastAsia="Calibri" w:hAnsi="Calibri" w:cs="Calibri"/>
          <w:color w:val="FF0000"/>
          <w:sz w:val="24"/>
          <w:szCs w:val="24"/>
        </w:rPr>
      </w:pPr>
      <w:r w:rsidRPr="00271462">
        <w:rPr>
          <w:rFonts w:ascii="Calibri" w:eastAsia="Calibri" w:hAnsi="Calibri" w:cs="Calibri"/>
          <w:color w:val="000000" w:themeColor="text1"/>
          <w:sz w:val="24"/>
          <w:szCs w:val="24"/>
        </w:rPr>
        <w:t>HR</w:t>
      </w:r>
      <w:r w:rsidRPr="00271462">
        <w:rPr>
          <w:rFonts w:ascii="Calibri" w:eastAsia="Calibri" w:hAnsi="Calibri" w:cs="Calibri"/>
          <w:color w:val="000000" w:themeColor="text1"/>
          <w:sz w:val="24"/>
          <w:szCs w:val="24"/>
          <w:vertAlign w:val="subscript"/>
        </w:rPr>
        <w:t>max</w:t>
      </w:r>
      <w:r w:rsidRPr="00271462">
        <w:rPr>
          <w:rFonts w:ascii="Calibri" w:eastAsia="Calibri" w:hAnsi="Calibri" w:cs="Calibri"/>
          <w:color w:val="000000" w:themeColor="text1"/>
          <w:sz w:val="24"/>
          <w:szCs w:val="24"/>
        </w:rPr>
        <w:t>: maximal heart rate</w:t>
      </w:r>
      <w:r w:rsidR="0012509A">
        <w:br w:type="page"/>
      </w:r>
    </w:p>
    <w:p w14:paraId="00000113" w14:textId="77777777" w:rsidR="002D12B2" w:rsidRDefault="0012509A">
      <w:pPr>
        <w:pStyle w:val="Heading1"/>
        <w:keepNext w:val="0"/>
        <w:widowControl/>
        <w:numPr>
          <w:ilvl w:val="0"/>
          <w:numId w:val="8"/>
        </w:numPr>
        <w:spacing w:before="120"/>
        <w:ind w:left="0" w:firstLine="0"/>
        <w:rPr>
          <w:rFonts w:ascii="Calibri" w:eastAsia="Calibri" w:hAnsi="Calibri" w:cs="Calibri"/>
          <w:b/>
        </w:rPr>
      </w:pPr>
      <w:bookmarkStart w:id="9" w:name="_heading=h.23ckvvd" w:colFirst="0" w:colLast="0"/>
      <w:bookmarkEnd w:id="9"/>
      <w:r>
        <w:rPr>
          <w:rFonts w:ascii="Calibri" w:eastAsia="Calibri" w:hAnsi="Calibri" w:cs="Calibri"/>
          <w:b/>
        </w:rPr>
        <w:lastRenderedPageBreak/>
        <w:t>Objectives</w:t>
      </w:r>
    </w:p>
    <w:p w14:paraId="00000114" w14:textId="74702080" w:rsidR="002D12B2" w:rsidRPr="00612C0E"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Purpose: </w:t>
      </w:r>
      <w:r>
        <w:rPr>
          <w:rFonts w:ascii="Calibri" w:eastAsia="Calibri" w:hAnsi="Calibri" w:cs="Calibri"/>
          <w:color w:val="FF0000"/>
          <w:sz w:val="24"/>
          <w:szCs w:val="24"/>
        </w:rPr>
        <w:t>Describe the purpose, specific aims, hypothesis, or objectives.</w:t>
      </w:r>
      <w:r>
        <w:rPr>
          <w:rFonts w:ascii="Calibri" w:eastAsia="Calibri" w:hAnsi="Calibri" w:cs="Calibri"/>
          <w:i/>
          <w:color w:val="FF0000"/>
          <w:sz w:val="24"/>
          <w:szCs w:val="24"/>
        </w:rPr>
        <w:t xml:space="preserve"> </w:t>
      </w:r>
    </w:p>
    <w:p w14:paraId="0C9BB8FA" w14:textId="19976582" w:rsidR="00612C0E" w:rsidRPr="00271462" w:rsidRDefault="00612C0E"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 xml:space="preserve">The purpose of this study is to quantify the effects of different data processing methods on algorithm-selected values for </w:t>
      </w:r>
      <w:r w:rsidR="00D2787D" w:rsidRPr="00271462">
        <w:rPr>
          <w:rFonts w:ascii="Calibri" w:eastAsia="Calibri" w:hAnsi="Calibri" w:cs="Calibri"/>
          <w:iCs/>
          <w:color w:val="000000" w:themeColor="text1"/>
          <w:sz w:val="24"/>
          <w:szCs w:val="24"/>
        </w:rPr>
        <w:t>VT</w:t>
      </w:r>
      <w:r w:rsidR="00D2787D" w:rsidRPr="00271462">
        <w:rPr>
          <w:rFonts w:ascii="Calibri" w:eastAsia="Calibri" w:hAnsi="Calibri" w:cs="Calibri"/>
          <w:iCs/>
          <w:color w:val="000000" w:themeColor="text1"/>
          <w:sz w:val="24"/>
          <w:szCs w:val="24"/>
          <w:vertAlign w:val="subscript"/>
        </w:rPr>
        <w:t>1</w:t>
      </w:r>
      <w:r w:rsidR="00D2787D" w:rsidRPr="00271462">
        <w:rPr>
          <w:rFonts w:ascii="Calibri" w:eastAsia="Calibri" w:hAnsi="Calibri" w:cs="Calibri"/>
          <w:iCs/>
          <w:color w:val="000000" w:themeColor="text1"/>
          <w:sz w:val="24"/>
          <w:szCs w:val="24"/>
        </w:rPr>
        <w:t xml:space="preserve"> and VT</w:t>
      </w:r>
      <w:r w:rsidR="00D2787D" w:rsidRPr="00271462">
        <w:rPr>
          <w:rFonts w:ascii="Calibri" w:eastAsia="Calibri" w:hAnsi="Calibri" w:cs="Calibri"/>
          <w:iCs/>
          <w:color w:val="000000" w:themeColor="text1"/>
          <w:sz w:val="24"/>
          <w:szCs w:val="24"/>
          <w:vertAlign w:val="subscript"/>
        </w:rPr>
        <w:t>2</w:t>
      </w:r>
      <w:r w:rsidR="00D2787D" w:rsidRPr="00271462">
        <w:rPr>
          <w:rFonts w:ascii="Calibri" w:eastAsia="Calibri" w:hAnsi="Calibri" w:cs="Calibri"/>
          <w:iCs/>
          <w:color w:val="000000" w:themeColor="text1"/>
          <w:sz w:val="24"/>
          <w:szCs w:val="24"/>
        </w:rPr>
        <w:t xml:space="preserve">. </w:t>
      </w:r>
    </w:p>
    <w:p w14:paraId="7C12CA29" w14:textId="33DA3F02" w:rsidR="00D2787D" w:rsidRPr="00271462"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Aim 1</w:t>
      </w:r>
      <w:r w:rsidR="00D2787D" w:rsidRPr="00271462">
        <w:rPr>
          <w:rFonts w:ascii="Calibri" w:eastAsia="Calibri" w:hAnsi="Calibri" w:cs="Calibri"/>
          <w:iCs/>
          <w:color w:val="000000" w:themeColor="text1"/>
          <w:sz w:val="24"/>
          <w:szCs w:val="24"/>
        </w:rPr>
        <w:t>: Calculate the LOA for the absolute VO</w:t>
      </w:r>
      <w:r w:rsidR="00D2787D" w:rsidRPr="00271462">
        <w:rPr>
          <w:rFonts w:ascii="Calibri" w:eastAsia="Calibri" w:hAnsi="Calibri" w:cs="Calibri"/>
          <w:iCs/>
          <w:color w:val="000000" w:themeColor="text1"/>
          <w:sz w:val="24"/>
          <w:szCs w:val="24"/>
          <w:vertAlign w:val="subscript"/>
        </w:rPr>
        <w:t>2</w:t>
      </w:r>
      <w:r w:rsidR="00D2787D" w:rsidRPr="00271462">
        <w:rPr>
          <w:rFonts w:ascii="Calibri" w:eastAsia="Calibri" w:hAnsi="Calibri" w:cs="Calibri"/>
          <w:iCs/>
          <w:color w:val="000000" w:themeColor="text1"/>
          <w:sz w:val="24"/>
          <w:szCs w:val="24"/>
        </w:rPr>
        <w:t>, %VO</w:t>
      </w:r>
      <w:r w:rsidR="00D2787D" w:rsidRPr="00271462">
        <w:rPr>
          <w:rFonts w:ascii="Calibri" w:eastAsia="Calibri" w:hAnsi="Calibri" w:cs="Calibri"/>
          <w:iCs/>
          <w:color w:val="000000" w:themeColor="text1"/>
          <w:sz w:val="24"/>
          <w:szCs w:val="24"/>
          <w:vertAlign w:val="subscript"/>
        </w:rPr>
        <w:t>2max</w:t>
      </w:r>
      <w:r w:rsidR="00D2787D" w:rsidRPr="00271462">
        <w:rPr>
          <w:rFonts w:ascii="Calibri" w:eastAsia="Calibri" w:hAnsi="Calibri" w:cs="Calibri"/>
          <w:iCs/>
          <w:color w:val="000000" w:themeColor="text1"/>
          <w:sz w:val="24"/>
          <w:szCs w:val="24"/>
        </w:rPr>
        <w:t xml:space="preserve">, and time </w:t>
      </w:r>
      <w:r w:rsidRPr="00271462">
        <w:rPr>
          <w:rFonts w:ascii="Calibri" w:eastAsia="Calibri" w:hAnsi="Calibri" w:cs="Calibri"/>
          <w:iCs/>
          <w:color w:val="000000" w:themeColor="text1"/>
          <w:sz w:val="24"/>
          <w:szCs w:val="24"/>
        </w:rPr>
        <w:t>at VT</w:t>
      </w:r>
      <w:r w:rsidRPr="00271462">
        <w:rPr>
          <w:rFonts w:ascii="Calibri" w:eastAsia="Calibri" w:hAnsi="Calibri" w:cs="Calibri"/>
          <w:iCs/>
          <w:color w:val="000000" w:themeColor="text1"/>
          <w:sz w:val="24"/>
          <w:szCs w:val="24"/>
          <w:vertAlign w:val="subscript"/>
        </w:rPr>
        <w:t>1</w:t>
      </w:r>
      <w:r w:rsidRPr="00271462">
        <w:rPr>
          <w:rFonts w:ascii="Calibri" w:eastAsia="Calibri" w:hAnsi="Calibri" w:cs="Calibri"/>
          <w:iCs/>
          <w:color w:val="000000" w:themeColor="text1"/>
          <w:sz w:val="24"/>
          <w:szCs w:val="24"/>
        </w:rPr>
        <w:t xml:space="preserve"> and VT</w:t>
      </w:r>
      <w:r w:rsidRPr="00271462">
        <w:rPr>
          <w:rFonts w:ascii="Calibri" w:eastAsia="Calibri" w:hAnsi="Calibri" w:cs="Calibri"/>
          <w:iCs/>
          <w:color w:val="000000" w:themeColor="text1"/>
          <w:sz w:val="24"/>
          <w:szCs w:val="24"/>
          <w:vertAlign w:val="subscript"/>
        </w:rPr>
        <w:t>2</w:t>
      </w:r>
      <w:r w:rsidRPr="00271462">
        <w:rPr>
          <w:rFonts w:ascii="Calibri" w:eastAsia="Calibri" w:hAnsi="Calibri" w:cs="Calibri"/>
          <w:iCs/>
          <w:color w:val="000000" w:themeColor="text1"/>
          <w:sz w:val="24"/>
          <w:szCs w:val="24"/>
        </w:rPr>
        <w:t xml:space="preserve"> while modifying combinations of prior data processing and analysis steps including outlier selection, interpolation, data averaging, threshold graph, and threshold algorithm choice.</w:t>
      </w:r>
    </w:p>
    <w:p w14:paraId="2E9BAF4D" w14:textId="67DF3326" w:rsidR="00420E1F" w:rsidRPr="00271462" w:rsidRDefault="00420E1F" w:rsidP="00612C0E">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We hypothesize that some combinations of data processing and analysis steps will result in LOA that are wider than the expected error in the measurement device.</w:t>
      </w:r>
    </w:p>
    <w:p w14:paraId="7CC00505" w14:textId="6B155DBB" w:rsidR="00D2787D" w:rsidRPr="00612C0E" w:rsidRDefault="00D2787D" w:rsidP="00420E1F">
      <w:pPr>
        <w:pBdr>
          <w:top w:val="nil"/>
          <w:left w:val="nil"/>
          <w:bottom w:val="nil"/>
          <w:right w:val="nil"/>
          <w:between w:val="nil"/>
        </w:pBdr>
        <w:spacing w:before="120" w:after="120"/>
        <w:rPr>
          <w:rFonts w:ascii="Calibri" w:eastAsia="Calibri" w:hAnsi="Calibri" w:cs="Calibri"/>
          <w:iCs/>
          <w:sz w:val="24"/>
          <w:szCs w:val="24"/>
        </w:rPr>
      </w:pPr>
    </w:p>
    <w:p w14:paraId="00000115" w14:textId="77777777" w:rsidR="002D12B2" w:rsidRDefault="0012509A">
      <w:pPr>
        <w:pStyle w:val="Heading1"/>
        <w:keepNext w:val="0"/>
        <w:widowControl/>
        <w:numPr>
          <w:ilvl w:val="0"/>
          <w:numId w:val="8"/>
        </w:numPr>
        <w:spacing w:before="120"/>
        <w:rPr>
          <w:rFonts w:ascii="Calibri" w:eastAsia="Calibri" w:hAnsi="Calibri" w:cs="Calibri"/>
          <w:b/>
        </w:rPr>
      </w:pPr>
      <w:bookmarkStart w:id="10" w:name="_heading=h.ihv636" w:colFirst="0" w:colLast="0"/>
      <w:bookmarkEnd w:id="10"/>
      <w:r>
        <w:rPr>
          <w:rFonts w:ascii="Calibri" w:eastAsia="Calibri" w:hAnsi="Calibri" w:cs="Calibri"/>
          <w:b/>
        </w:rPr>
        <w:t>Background</w:t>
      </w:r>
    </w:p>
    <w:p w14:paraId="537CF22A" w14:textId="77777777" w:rsidR="00420E1F" w:rsidRDefault="0012509A" w:rsidP="00420E1F">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Significance of Research Question/Purpose: </w:t>
      </w:r>
      <w:r>
        <w:rPr>
          <w:rFonts w:ascii="Calibri" w:eastAsia="Calibri" w:hAnsi="Calibri" w:cs="Calibri"/>
          <w:color w:val="FF0000"/>
          <w:sz w:val="24"/>
          <w:szCs w:val="24"/>
        </w:rPr>
        <w:t>Describe the relevant prior research and gaps in current knowledge for your research question.</w:t>
      </w:r>
    </w:p>
    <w:p w14:paraId="0908EBFC" w14:textId="0DD0F717" w:rsidR="00180626" w:rsidRPr="00271462" w:rsidRDefault="00420E1F" w:rsidP="00180626">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 xml:space="preserve">Exercise intensity is likely the most challenging </w:t>
      </w:r>
      <w:r w:rsidR="0050783B" w:rsidRPr="00271462">
        <w:rPr>
          <w:rFonts w:ascii="Calibri" w:eastAsia="Calibri" w:hAnsi="Calibri" w:cs="Calibri"/>
          <w:iCs/>
          <w:color w:val="000000" w:themeColor="text1"/>
          <w:sz w:val="24"/>
          <w:szCs w:val="24"/>
        </w:rPr>
        <w:t xml:space="preserve">exercise prescription variable to individualize. Without information from an exercise test, the next best alternative to prescribe cardiovascular exercise is to use percentages of maximal anchors or percentages of reserve anchors, such as </w:t>
      </w:r>
      <w:r w:rsidR="0097667F" w:rsidRPr="00271462">
        <w:rPr>
          <w:rFonts w:ascii="Calibri" w:eastAsia="Calibri" w:hAnsi="Calibri" w:cs="Calibri"/>
          <w:iCs/>
          <w:color w:val="000000" w:themeColor="text1"/>
          <w:sz w:val="24"/>
          <w:szCs w:val="24"/>
        </w:rPr>
        <w:t>%HR</w:t>
      </w:r>
      <w:r w:rsidR="0097667F" w:rsidRPr="00271462">
        <w:rPr>
          <w:rFonts w:ascii="Calibri" w:eastAsia="Calibri" w:hAnsi="Calibri" w:cs="Calibri"/>
          <w:iCs/>
          <w:color w:val="000000" w:themeColor="text1"/>
          <w:sz w:val="24"/>
          <w:szCs w:val="24"/>
          <w:vertAlign w:val="subscript"/>
        </w:rPr>
        <w:t>max</w:t>
      </w:r>
      <w:r w:rsidR="0097667F" w:rsidRPr="00271462">
        <w:rPr>
          <w:rFonts w:ascii="Calibri" w:eastAsia="Calibri" w:hAnsi="Calibri" w:cs="Calibri"/>
          <w:iCs/>
          <w:color w:val="000000" w:themeColor="text1"/>
          <w:sz w:val="24"/>
          <w:szCs w:val="24"/>
        </w:rPr>
        <w:t xml:space="preserve"> </w:t>
      </w:r>
      <w:r w:rsidR="0050783B" w:rsidRPr="00271462">
        <w:rPr>
          <w:rFonts w:ascii="Calibri" w:eastAsia="Calibri" w:hAnsi="Calibri" w:cs="Calibri"/>
          <w:iCs/>
          <w:color w:val="000000" w:themeColor="text1"/>
          <w:sz w:val="24"/>
          <w:szCs w:val="24"/>
        </w:rPr>
        <w:t>or % heart rate reserve, respectively. These methods typically incorporate different zones such as 50-</w:t>
      </w:r>
      <w:r w:rsidR="0097667F" w:rsidRPr="00271462">
        <w:rPr>
          <w:rFonts w:ascii="Calibri" w:eastAsia="Calibri" w:hAnsi="Calibri" w:cs="Calibri"/>
          <w:iCs/>
          <w:color w:val="000000" w:themeColor="text1"/>
          <w:sz w:val="24"/>
          <w:szCs w:val="24"/>
        </w:rPr>
        <w:t>59</w:t>
      </w:r>
      <w:r w:rsidR="0050783B" w:rsidRPr="00271462">
        <w:rPr>
          <w:rFonts w:ascii="Calibri" w:eastAsia="Calibri" w:hAnsi="Calibri" w:cs="Calibri"/>
          <w:iCs/>
          <w:color w:val="000000" w:themeColor="text1"/>
          <w:sz w:val="24"/>
          <w:szCs w:val="24"/>
        </w:rPr>
        <w:t xml:space="preserve">%, </w:t>
      </w:r>
      <w:r w:rsidR="0097667F" w:rsidRPr="00271462">
        <w:rPr>
          <w:rFonts w:ascii="Calibri" w:eastAsia="Calibri" w:hAnsi="Calibri" w:cs="Calibri"/>
          <w:iCs/>
          <w:color w:val="000000" w:themeColor="text1"/>
          <w:sz w:val="24"/>
          <w:szCs w:val="24"/>
        </w:rPr>
        <w:t>60-69%, 70-79%, etc. of %HR</w:t>
      </w:r>
      <w:r w:rsidR="0097667F" w:rsidRPr="00271462">
        <w:rPr>
          <w:rFonts w:ascii="Calibri" w:eastAsia="Calibri" w:hAnsi="Calibri" w:cs="Calibri"/>
          <w:iCs/>
          <w:color w:val="000000" w:themeColor="text1"/>
          <w:sz w:val="24"/>
          <w:szCs w:val="24"/>
          <w:vertAlign w:val="subscript"/>
        </w:rPr>
        <w:t>max</w:t>
      </w:r>
      <w:r w:rsidR="0097667F" w:rsidRPr="00271462">
        <w:rPr>
          <w:rFonts w:ascii="Calibri" w:eastAsia="Calibri" w:hAnsi="Calibri" w:cs="Calibri"/>
          <w:iCs/>
          <w:color w:val="000000" w:themeColor="text1"/>
          <w:sz w:val="24"/>
          <w:szCs w:val="24"/>
        </w:rPr>
        <w:t>. Unfortunately, what may be a moderate or challenging zone or a given %HR</w:t>
      </w:r>
      <w:r w:rsidR="0097667F" w:rsidRPr="00271462">
        <w:rPr>
          <w:rFonts w:ascii="Calibri" w:eastAsia="Calibri" w:hAnsi="Calibri" w:cs="Calibri"/>
          <w:iCs/>
          <w:color w:val="000000" w:themeColor="text1"/>
          <w:sz w:val="24"/>
          <w:szCs w:val="24"/>
          <w:vertAlign w:val="subscript"/>
        </w:rPr>
        <w:t>max</w:t>
      </w:r>
      <w:r w:rsidR="0097667F" w:rsidRPr="00271462">
        <w:rPr>
          <w:rFonts w:ascii="Calibri" w:eastAsia="Calibri" w:hAnsi="Calibri" w:cs="Calibri"/>
          <w:iCs/>
          <w:color w:val="000000" w:themeColor="text1"/>
          <w:sz w:val="24"/>
          <w:szCs w:val="24"/>
        </w:rPr>
        <w:t xml:space="preserve"> for one individual may be easy for another. Previous research shows that prescribing cardiovascular exercise from physiological thresholds, such as VT</w:t>
      </w:r>
      <w:r w:rsidR="0097667F" w:rsidRPr="00271462">
        <w:rPr>
          <w:rFonts w:ascii="Calibri" w:eastAsia="Calibri" w:hAnsi="Calibri" w:cs="Calibri"/>
          <w:iCs/>
          <w:color w:val="000000" w:themeColor="text1"/>
          <w:sz w:val="24"/>
          <w:szCs w:val="24"/>
          <w:vertAlign w:val="subscript"/>
        </w:rPr>
        <w:t>1</w:t>
      </w:r>
      <w:r w:rsidR="0097667F" w:rsidRPr="00271462">
        <w:rPr>
          <w:rFonts w:ascii="Calibri" w:eastAsia="Calibri" w:hAnsi="Calibri" w:cs="Calibri"/>
          <w:iCs/>
          <w:color w:val="000000" w:themeColor="text1"/>
          <w:sz w:val="24"/>
          <w:szCs w:val="24"/>
        </w:rPr>
        <w:t xml:space="preserve"> and VT</w:t>
      </w:r>
      <w:r w:rsidR="0097667F" w:rsidRPr="00271462">
        <w:rPr>
          <w:rFonts w:ascii="Calibri" w:eastAsia="Calibri" w:hAnsi="Calibri" w:cs="Calibri"/>
          <w:iCs/>
          <w:color w:val="000000" w:themeColor="text1"/>
          <w:sz w:val="24"/>
          <w:szCs w:val="24"/>
          <w:vertAlign w:val="subscript"/>
        </w:rPr>
        <w:t>2</w:t>
      </w:r>
      <w:r w:rsidR="0097667F" w:rsidRPr="00271462">
        <w:rPr>
          <w:rFonts w:ascii="Calibri" w:eastAsia="Calibri" w:hAnsi="Calibri" w:cs="Calibri"/>
          <w:iCs/>
          <w:color w:val="000000" w:themeColor="text1"/>
          <w:sz w:val="24"/>
          <w:szCs w:val="24"/>
        </w:rPr>
        <w:t xml:space="preserve"> typically yields better and more predictable improvements to fitness. If one can determine these thresholds, they must be calculated </w:t>
      </w:r>
      <w:r w:rsidR="00180626" w:rsidRPr="00271462">
        <w:rPr>
          <w:rFonts w:ascii="Calibri" w:eastAsia="Calibri" w:hAnsi="Calibri" w:cs="Calibri"/>
          <w:iCs/>
          <w:color w:val="000000" w:themeColor="text1"/>
          <w:sz w:val="24"/>
          <w:szCs w:val="24"/>
        </w:rPr>
        <w:t>correctly for accurate exercise prescription.</w:t>
      </w:r>
    </w:p>
    <w:p w14:paraId="50BCDD04" w14:textId="6B11249F" w:rsidR="00180626" w:rsidRPr="00271462" w:rsidRDefault="00180626" w:rsidP="00420E1F">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One source of data used to find these thresholds is ventilatory data from an exercise test. The gases released at the mouth reflect whole-body metabolism and therefore exercise intensity, but there is considerable variability breath to breath. Most of this variability originates from rapidly oscillating ventilation, rather than slower metabolism. Therefore, some data processing, such as removing outliers, interpolating data, and averaging the data, is required to uncover the underlying metabolic demand.</w:t>
      </w:r>
    </w:p>
    <w:p w14:paraId="67F9C52A" w14:textId="73FF74BC" w:rsidR="00420E1F" w:rsidRPr="00271462" w:rsidRDefault="0043261C" w:rsidP="0043261C">
      <w:pPr>
        <w:pBdr>
          <w:top w:val="nil"/>
          <w:left w:val="nil"/>
          <w:bottom w:val="nil"/>
          <w:right w:val="nil"/>
          <w:between w:val="nil"/>
        </w:pBdr>
        <w:spacing w:before="120" w:after="120"/>
        <w:ind w:left="1260"/>
        <w:rPr>
          <w:rFonts w:ascii="Calibri" w:eastAsia="Calibri" w:hAnsi="Calibri" w:cs="Calibri"/>
          <w:iCs/>
          <w:color w:val="000000" w:themeColor="text1"/>
          <w:sz w:val="24"/>
          <w:szCs w:val="24"/>
        </w:rPr>
      </w:pPr>
      <w:r w:rsidRPr="00271462">
        <w:rPr>
          <w:rFonts w:ascii="Calibri" w:eastAsia="Calibri" w:hAnsi="Calibri" w:cs="Calibri"/>
          <w:iCs/>
          <w:color w:val="000000" w:themeColor="text1"/>
          <w:sz w:val="24"/>
          <w:szCs w:val="24"/>
        </w:rPr>
        <w:t>Our lab recently analyzed pilot data where we averaged ventilatory in five different ways and then used a common algorithm to locate VT</w:t>
      </w:r>
      <w:r w:rsidRPr="00271462">
        <w:rPr>
          <w:rFonts w:ascii="Calibri" w:eastAsia="Calibri" w:hAnsi="Calibri" w:cs="Calibri"/>
          <w:iCs/>
          <w:color w:val="000000" w:themeColor="text1"/>
          <w:sz w:val="24"/>
          <w:szCs w:val="24"/>
          <w:vertAlign w:val="subscript"/>
        </w:rPr>
        <w:t>1</w:t>
      </w:r>
      <w:r w:rsidRPr="00271462">
        <w:rPr>
          <w:rFonts w:ascii="Calibri" w:eastAsia="Calibri" w:hAnsi="Calibri" w:cs="Calibri"/>
          <w:iCs/>
          <w:color w:val="000000" w:themeColor="text1"/>
          <w:sz w:val="24"/>
          <w:szCs w:val="24"/>
        </w:rPr>
        <w:t>. The results of our pilot data show that on average, the VO</w:t>
      </w:r>
      <w:r w:rsidRPr="00271462">
        <w:rPr>
          <w:rFonts w:ascii="Calibri" w:eastAsia="Calibri" w:hAnsi="Calibri" w:cs="Calibri"/>
          <w:iCs/>
          <w:color w:val="000000" w:themeColor="text1"/>
          <w:sz w:val="24"/>
          <w:szCs w:val="24"/>
          <w:vertAlign w:val="subscript"/>
        </w:rPr>
        <w:t>2</w:t>
      </w:r>
      <w:r w:rsidRPr="00271462">
        <w:rPr>
          <w:rFonts w:ascii="Calibri" w:eastAsia="Calibri" w:hAnsi="Calibri" w:cs="Calibri"/>
          <w:iCs/>
          <w:color w:val="000000" w:themeColor="text1"/>
          <w:sz w:val="24"/>
          <w:szCs w:val="24"/>
        </w:rPr>
        <w:t>, %VO</w:t>
      </w:r>
      <w:r w:rsidRPr="00271462">
        <w:rPr>
          <w:rFonts w:ascii="Calibri" w:eastAsia="Calibri" w:hAnsi="Calibri" w:cs="Calibri"/>
          <w:iCs/>
          <w:color w:val="000000" w:themeColor="text1"/>
          <w:sz w:val="24"/>
          <w:szCs w:val="24"/>
          <w:vertAlign w:val="subscript"/>
        </w:rPr>
        <w:t>2max</w:t>
      </w:r>
      <w:r w:rsidRPr="00271462">
        <w:rPr>
          <w:rFonts w:ascii="Calibri" w:eastAsia="Calibri" w:hAnsi="Calibri" w:cs="Calibri"/>
          <w:iCs/>
          <w:color w:val="000000" w:themeColor="text1"/>
          <w:sz w:val="24"/>
          <w:szCs w:val="24"/>
        </w:rPr>
        <w:t>, and time at VT</w:t>
      </w:r>
      <w:r w:rsidRPr="00271462">
        <w:rPr>
          <w:rFonts w:ascii="Calibri" w:eastAsia="Calibri" w:hAnsi="Calibri" w:cs="Calibri"/>
          <w:iCs/>
          <w:color w:val="000000" w:themeColor="text1"/>
          <w:sz w:val="24"/>
          <w:szCs w:val="24"/>
          <w:vertAlign w:val="subscript"/>
        </w:rPr>
        <w:t>1</w:t>
      </w:r>
      <w:r w:rsidRPr="00271462">
        <w:rPr>
          <w:rFonts w:ascii="Calibri" w:eastAsia="Calibri" w:hAnsi="Calibri" w:cs="Calibri"/>
          <w:iCs/>
          <w:color w:val="000000" w:themeColor="text1"/>
          <w:sz w:val="24"/>
          <w:szCs w:val="24"/>
        </w:rPr>
        <w:t xml:space="preserve"> are similar between averaging methods. However, calculating the LOA between any two method shows this LOA is var wider than the error expected in the measurement. </w:t>
      </w:r>
      <w:r w:rsidRPr="00271462">
        <w:rPr>
          <w:rFonts w:ascii="Calibri" w:eastAsia="Calibri" w:hAnsi="Calibri" w:cs="Calibri"/>
          <w:iCs/>
          <w:color w:val="000000" w:themeColor="text1"/>
          <w:sz w:val="24"/>
          <w:szCs w:val="24"/>
        </w:rPr>
        <w:lastRenderedPageBreak/>
        <w:t>This suggests that the choice of averaging method likely plays a practically significant role in the ultimate exercise prescription from the values at VT</w:t>
      </w:r>
      <w:r w:rsidRPr="00271462">
        <w:rPr>
          <w:rFonts w:ascii="Calibri" w:eastAsia="Calibri" w:hAnsi="Calibri" w:cs="Calibri"/>
          <w:iCs/>
          <w:color w:val="000000" w:themeColor="text1"/>
          <w:sz w:val="24"/>
          <w:szCs w:val="24"/>
          <w:vertAlign w:val="subscript"/>
        </w:rPr>
        <w:t>1</w:t>
      </w:r>
      <w:r w:rsidRPr="00271462">
        <w:rPr>
          <w:rFonts w:ascii="Calibri" w:eastAsia="Calibri" w:hAnsi="Calibri" w:cs="Calibri"/>
          <w:iCs/>
          <w:color w:val="000000" w:themeColor="text1"/>
          <w:sz w:val="24"/>
          <w:szCs w:val="24"/>
        </w:rPr>
        <w:t>.</w:t>
      </w:r>
    </w:p>
    <w:p w14:paraId="2A2E3C58" w14:textId="2F10C31C" w:rsidR="0043261C" w:rsidRPr="00271462" w:rsidRDefault="0043261C" w:rsidP="0043261C">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271462">
        <w:rPr>
          <w:rFonts w:ascii="Calibri" w:eastAsia="Calibri" w:hAnsi="Calibri" w:cs="Calibri"/>
          <w:iCs/>
          <w:color w:val="000000" w:themeColor="text1"/>
          <w:sz w:val="24"/>
          <w:szCs w:val="24"/>
        </w:rPr>
        <w:t xml:space="preserve">Therefore, the purpose of this study is to extend our analysis to a larger data set and incorporate more data analysis choices including outlier boundaries, </w:t>
      </w:r>
      <w:r w:rsidR="00995749" w:rsidRPr="00271462">
        <w:rPr>
          <w:rFonts w:ascii="Calibri" w:eastAsia="Calibri" w:hAnsi="Calibri" w:cs="Calibri"/>
          <w:iCs/>
          <w:color w:val="000000" w:themeColor="text1"/>
          <w:sz w:val="24"/>
          <w:szCs w:val="24"/>
        </w:rPr>
        <w:t>data interpolation, and other steps that may influence the final values at VT</w:t>
      </w:r>
      <w:r w:rsidR="00995749" w:rsidRPr="00271462">
        <w:rPr>
          <w:rFonts w:ascii="Calibri" w:eastAsia="Calibri" w:hAnsi="Calibri" w:cs="Calibri"/>
          <w:iCs/>
          <w:color w:val="000000" w:themeColor="text1"/>
          <w:sz w:val="24"/>
          <w:szCs w:val="24"/>
          <w:vertAlign w:val="subscript"/>
        </w:rPr>
        <w:t>1</w:t>
      </w:r>
      <w:r w:rsidR="00995749" w:rsidRPr="00271462">
        <w:rPr>
          <w:rFonts w:ascii="Calibri" w:eastAsia="Calibri" w:hAnsi="Calibri" w:cs="Calibri"/>
          <w:iCs/>
          <w:color w:val="000000" w:themeColor="text1"/>
          <w:sz w:val="24"/>
          <w:szCs w:val="24"/>
        </w:rPr>
        <w:t xml:space="preserve"> and VT</w:t>
      </w:r>
      <w:r w:rsidR="00995749" w:rsidRPr="00271462">
        <w:rPr>
          <w:rFonts w:ascii="Calibri" w:eastAsia="Calibri" w:hAnsi="Calibri" w:cs="Calibri"/>
          <w:iCs/>
          <w:color w:val="000000" w:themeColor="text1"/>
          <w:sz w:val="24"/>
          <w:szCs w:val="24"/>
          <w:vertAlign w:val="subscript"/>
        </w:rPr>
        <w:t>2</w:t>
      </w:r>
      <w:r w:rsidR="00995749" w:rsidRPr="00271462">
        <w:rPr>
          <w:rFonts w:ascii="Calibri" w:eastAsia="Calibri" w:hAnsi="Calibri" w:cs="Calibri"/>
          <w:iCs/>
          <w:color w:val="000000" w:themeColor="text1"/>
          <w:sz w:val="24"/>
          <w:szCs w:val="24"/>
        </w:rPr>
        <w:t>. We will quantify the effect of these choices by calculating the LOA between different</w:t>
      </w:r>
      <w:r w:rsidR="00474E2E" w:rsidRPr="00271462">
        <w:rPr>
          <w:rFonts w:ascii="Calibri" w:eastAsia="Calibri" w:hAnsi="Calibri" w:cs="Calibri"/>
          <w:iCs/>
          <w:color w:val="000000" w:themeColor="text1"/>
          <w:sz w:val="24"/>
          <w:szCs w:val="24"/>
        </w:rPr>
        <w:t xml:space="preserve"> data processing and</w:t>
      </w:r>
      <w:r w:rsidR="00995749" w:rsidRPr="00271462">
        <w:rPr>
          <w:rFonts w:ascii="Calibri" w:eastAsia="Calibri" w:hAnsi="Calibri" w:cs="Calibri"/>
          <w:iCs/>
          <w:color w:val="000000" w:themeColor="text1"/>
          <w:sz w:val="24"/>
          <w:szCs w:val="24"/>
        </w:rPr>
        <w:t xml:space="preserve"> analysis sequences.</w:t>
      </w:r>
    </w:p>
    <w:p w14:paraId="7549CBFE" w14:textId="77777777" w:rsidR="00420E1F" w:rsidRDefault="00420E1F" w:rsidP="00420E1F">
      <w:pPr>
        <w:pBdr>
          <w:top w:val="nil"/>
          <w:left w:val="nil"/>
          <w:bottom w:val="nil"/>
          <w:right w:val="nil"/>
          <w:between w:val="nil"/>
        </w:pBdr>
        <w:spacing w:before="120" w:after="120"/>
        <w:ind w:left="1260"/>
        <w:rPr>
          <w:rFonts w:ascii="Calibri" w:eastAsia="Calibri" w:hAnsi="Calibri" w:cs="Calibri"/>
          <w:sz w:val="24"/>
          <w:szCs w:val="24"/>
        </w:rPr>
      </w:pPr>
    </w:p>
    <w:p w14:paraId="00000117" w14:textId="3119E26A" w:rsidR="002D12B2" w:rsidRPr="00474E2E"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Preliminary Data: </w:t>
      </w:r>
      <w:r>
        <w:rPr>
          <w:rFonts w:ascii="Calibri" w:eastAsia="Calibri" w:hAnsi="Calibri" w:cs="Calibri"/>
          <w:color w:val="FF0000"/>
          <w:sz w:val="24"/>
          <w:szCs w:val="24"/>
        </w:rPr>
        <w:t>Describe any relevant preliminary data (if applicable).</w:t>
      </w:r>
    </w:p>
    <w:p w14:paraId="490FBCCC" w14:textId="6A137785" w:rsidR="00474E2E" w:rsidRPr="00271462" w:rsidRDefault="00474E2E" w:rsidP="00271462">
      <w:pPr>
        <w:pBdr>
          <w:top w:val="nil"/>
          <w:left w:val="nil"/>
          <w:bottom w:val="nil"/>
          <w:right w:val="nil"/>
          <w:between w:val="nil"/>
        </w:pBdr>
        <w:spacing w:before="120" w:after="120"/>
        <w:ind w:left="1260"/>
        <w:rPr>
          <w:rFonts w:ascii="Calibri" w:eastAsia="Calibri" w:hAnsi="Calibri" w:cs="Calibri"/>
          <w:color w:val="000000" w:themeColor="text1"/>
          <w:sz w:val="24"/>
          <w:szCs w:val="24"/>
        </w:rPr>
      </w:pPr>
      <w:r w:rsidRPr="00271462">
        <w:rPr>
          <w:rFonts w:ascii="Calibri" w:eastAsia="Calibri" w:hAnsi="Calibri" w:cs="Calibri"/>
          <w:color w:val="000000" w:themeColor="text1"/>
          <w:sz w:val="24"/>
          <w:szCs w:val="24"/>
        </w:rPr>
        <w:t xml:space="preserve">We have pilot data from the marathon training class at the University of Minnesota (PE 1262). </w:t>
      </w:r>
      <w:r w:rsidR="00582769" w:rsidRPr="00271462">
        <w:rPr>
          <w:rFonts w:ascii="Calibri" w:eastAsia="Calibri" w:hAnsi="Calibri" w:cs="Calibri"/>
          <w:color w:val="000000" w:themeColor="text1"/>
          <w:sz w:val="24"/>
          <w:szCs w:val="24"/>
        </w:rPr>
        <w:t>At the beginning of the semester, they underwent pre-testing, including a VO</w:t>
      </w:r>
      <w:r w:rsidR="00582769" w:rsidRPr="00271462">
        <w:rPr>
          <w:rFonts w:ascii="Calibri" w:eastAsia="Calibri" w:hAnsi="Calibri" w:cs="Calibri"/>
          <w:color w:val="000000" w:themeColor="text1"/>
          <w:sz w:val="24"/>
          <w:szCs w:val="24"/>
          <w:vertAlign w:val="subscript"/>
        </w:rPr>
        <w:t>2max</w:t>
      </w:r>
      <w:r w:rsidR="00582769" w:rsidRPr="00271462">
        <w:rPr>
          <w:rFonts w:ascii="Calibri" w:eastAsia="Calibri" w:hAnsi="Calibri" w:cs="Calibri"/>
          <w:color w:val="000000" w:themeColor="text1"/>
          <w:sz w:val="24"/>
          <w:szCs w:val="24"/>
        </w:rPr>
        <w:t xml:space="preserve"> treadmill test. With this data we quantified the LOA for the VO</w:t>
      </w:r>
      <w:r w:rsidR="00582769" w:rsidRPr="00271462">
        <w:rPr>
          <w:rFonts w:ascii="Calibri" w:eastAsia="Calibri" w:hAnsi="Calibri" w:cs="Calibri"/>
          <w:color w:val="000000" w:themeColor="text1"/>
          <w:sz w:val="24"/>
          <w:szCs w:val="24"/>
          <w:vertAlign w:val="subscript"/>
        </w:rPr>
        <w:t>2</w:t>
      </w:r>
      <w:r w:rsidR="00582769" w:rsidRPr="00271462">
        <w:rPr>
          <w:rFonts w:ascii="Calibri" w:eastAsia="Calibri" w:hAnsi="Calibri" w:cs="Calibri"/>
          <w:color w:val="000000" w:themeColor="text1"/>
          <w:sz w:val="24"/>
          <w:szCs w:val="24"/>
        </w:rPr>
        <w:t>, %VO</w:t>
      </w:r>
      <w:r w:rsidR="00582769" w:rsidRPr="00271462">
        <w:rPr>
          <w:rFonts w:ascii="Calibri" w:eastAsia="Calibri" w:hAnsi="Calibri" w:cs="Calibri"/>
          <w:color w:val="000000" w:themeColor="text1"/>
          <w:sz w:val="24"/>
          <w:szCs w:val="24"/>
          <w:vertAlign w:val="subscript"/>
        </w:rPr>
        <w:t>2max</w:t>
      </w:r>
      <w:r w:rsidR="00582769" w:rsidRPr="00271462">
        <w:rPr>
          <w:rFonts w:ascii="Calibri" w:eastAsia="Calibri" w:hAnsi="Calibri" w:cs="Calibri"/>
          <w:color w:val="000000" w:themeColor="text1"/>
          <w:sz w:val="24"/>
          <w:szCs w:val="24"/>
        </w:rPr>
        <w:t>, and time at VT</w:t>
      </w:r>
      <w:r w:rsidR="00582769" w:rsidRPr="00271462">
        <w:rPr>
          <w:rFonts w:ascii="Calibri" w:eastAsia="Calibri" w:hAnsi="Calibri" w:cs="Calibri"/>
          <w:color w:val="000000" w:themeColor="text1"/>
          <w:sz w:val="24"/>
          <w:szCs w:val="24"/>
          <w:vertAlign w:val="subscript"/>
        </w:rPr>
        <w:t>1</w:t>
      </w:r>
      <w:r w:rsidR="00582769" w:rsidRPr="00271462">
        <w:rPr>
          <w:rFonts w:ascii="Calibri" w:eastAsia="Calibri" w:hAnsi="Calibri" w:cs="Calibri"/>
          <w:color w:val="000000" w:themeColor="text1"/>
          <w:sz w:val="24"/>
          <w:szCs w:val="24"/>
        </w:rPr>
        <w:t xml:space="preserve"> between different averaging methods. The results indicate that the LOA</w:t>
      </w:r>
      <w:r w:rsidR="00271462">
        <w:rPr>
          <w:rFonts w:ascii="Calibri" w:eastAsia="Calibri" w:hAnsi="Calibri" w:cs="Calibri"/>
          <w:color w:val="000000" w:themeColor="text1"/>
          <w:sz w:val="24"/>
          <w:szCs w:val="24"/>
        </w:rPr>
        <w:t>s</w:t>
      </w:r>
      <w:r w:rsidR="00582769" w:rsidRPr="00271462">
        <w:rPr>
          <w:rFonts w:ascii="Calibri" w:eastAsia="Calibri" w:hAnsi="Calibri" w:cs="Calibri"/>
          <w:color w:val="000000" w:themeColor="text1"/>
          <w:sz w:val="24"/>
          <w:szCs w:val="24"/>
        </w:rPr>
        <w:t xml:space="preserve"> for all comparisons are wider than the expected error in the device measurement.</w:t>
      </w:r>
    </w:p>
    <w:p w14:paraId="00000118" w14:textId="590DBF91" w:rsidR="002D12B2" w:rsidRPr="0027146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Existing Literature: </w:t>
      </w:r>
      <w:r>
        <w:rPr>
          <w:rFonts w:ascii="Calibri" w:eastAsia="Calibri" w:hAnsi="Calibri" w:cs="Calibri"/>
          <w:color w:val="FF0000"/>
          <w:sz w:val="24"/>
          <w:szCs w:val="24"/>
        </w:rPr>
        <w:t>Provide the scientific or scholarly background for, rationale for, and significance of the research based on the existing literature and how will it add to existing knowledge.</w:t>
      </w:r>
    </w:p>
    <w:p w14:paraId="7F7B0B98" w14:textId="19316817" w:rsidR="00271462" w:rsidRDefault="00271462" w:rsidP="00271462">
      <w:pPr>
        <w:pBdr>
          <w:top w:val="nil"/>
          <w:left w:val="nil"/>
          <w:bottom w:val="nil"/>
          <w:right w:val="nil"/>
          <w:between w:val="nil"/>
        </w:pBdr>
        <w:spacing w:before="120" w:after="120"/>
        <w:ind w:left="1260"/>
        <w:rPr>
          <w:ins w:id="11" w:author="Anton Hesse" w:date="2022-05-05T12:42:00Z"/>
          <w:rFonts w:ascii="Calibri" w:eastAsia="Calibri" w:hAnsi="Calibri" w:cs="Calibri"/>
          <w:sz w:val="24"/>
          <w:szCs w:val="24"/>
        </w:rPr>
      </w:pPr>
      <w:r>
        <w:rPr>
          <w:rFonts w:ascii="Calibri" w:eastAsia="Calibri" w:hAnsi="Calibri" w:cs="Calibri"/>
          <w:sz w:val="24"/>
          <w:szCs w:val="24"/>
        </w:rPr>
        <w:t>Previous research on exercise intensity finds that using submaximal thresholds such as VT</w:t>
      </w:r>
      <w:r>
        <w:rPr>
          <w:rFonts w:ascii="Calibri" w:eastAsia="Calibri" w:hAnsi="Calibri" w:cs="Calibri"/>
          <w:sz w:val="24"/>
          <w:szCs w:val="24"/>
          <w:vertAlign w:val="subscript"/>
        </w:rPr>
        <w:t>1</w:t>
      </w:r>
      <w:r>
        <w:rPr>
          <w:rFonts w:ascii="Calibri" w:eastAsia="Calibri" w:hAnsi="Calibri" w:cs="Calibri"/>
          <w:sz w:val="24"/>
          <w:szCs w:val="24"/>
        </w:rPr>
        <w:t xml:space="preserve"> and VT</w:t>
      </w:r>
      <w:r>
        <w:rPr>
          <w:rFonts w:ascii="Calibri" w:eastAsia="Calibri" w:hAnsi="Calibri" w:cs="Calibri"/>
          <w:sz w:val="24"/>
          <w:szCs w:val="24"/>
          <w:vertAlign w:val="subscript"/>
        </w:rPr>
        <w:t>2</w:t>
      </w:r>
      <w:r>
        <w:rPr>
          <w:rFonts w:ascii="Calibri" w:eastAsia="Calibri" w:hAnsi="Calibri" w:cs="Calibri"/>
          <w:sz w:val="24"/>
          <w:szCs w:val="24"/>
        </w:rPr>
        <w:t xml:space="preserve"> to individualize prescription produce superior changes to fitness compared to using standardized methods such as %HRR </w:t>
      </w:r>
      <w:r w:rsidRPr="00271462">
        <w:rPr>
          <w:rFonts w:ascii="Calibri" w:eastAsia="Calibri" w:hAnsi="Calibri" w:cs="Calibri"/>
          <w:sz w:val="24"/>
          <w:szCs w:val="24"/>
        </w:rPr>
        <w:fldChar w:fldCharType="begin" w:fldLock="1"/>
      </w:r>
      <w:r w:rsidRPr="00271462">
        <w:rPr>
          <w:rFonts w:ascii="Calibri" w:eastAsia="Calibri" w:hAnsi="Calibri" w:cs="Calibri"/>
          <w:sz w:val="24"/>
          <w:szCs w:val="24"/>
        </w:rPr>
        <w:instrText>ADDIN CSL_CITATION {"citationItems":[{"id":"ITEM-1","itemData":{"DOI":"10.1186/s13102-015-0011-z","ISSN":"2052-1847","abstract":"BACKGROUND: Exercise intensity is arguably the most critical component of the exercise prescription model. It has been suggested that a threshold based model for establishing exercise intensity might better identify the lowest effective training stimulus for all individuals with varying fitness levels; however, experimental evidence is lacking. The purpose of this study was to compare the effectiveness of two exercise training programs for improving cardiorespiratory fitness: threshold based model vs. relative percent concept (i.e., % heart rate reserve - HRR).\\n\\nMETHODS: Apparently healthy, but sedentary men and women (n = 42) were randomized to a non-exercise control group or one of two exercise training groups. Exercise training was performed 30 min/day on 5 days/week for 12weeks according to one of two exercise intensity regimens: 1) a relative percent method was used in which intensity was prescribed according to percentages of heart rate reserve (HRR group), or 2) a threshold based method (ACE-3ZM) was used in which intensity was prescribed according to the first ventilatory threshold (VT1) and second ventilatory threshold (VT2).\\n\\nRESULTS: Thirty-six men and women completed the study. After 12weeks, VO2max increased significantly (p &lt; 0.05 vs. controls) in both HRR (1.76 ± 1.93 mL/kg/min) and ACE-3ZM (3.93 ± 0.96 mL/kg/min) groups. Repeated measures ANOVA identified a significant interaction between exercise intensity method and change in VO2max values (F = 9.06, p &lt; 0.05) indicating that VO2max responded differently to the method of exercise intensity prescription. In the HRR group 41.7 % (5/12) of individuals experienced a favorable change in relative VO2max (Δ &gt; 5.9 %) and were categorized as responders. Alternatively, exercise training in the ACE-3ZM group elicited a positive improvement in relative VO2max (Δ &gt; 5.9 %) in 100 % (12/12) of the individuals.\\n\\nCONCLUSIONS: A threshold based exercise intensity prescription: 1). elicited significantly (p &lt; 0.05) greater improvements in VO2max, and 2). attenuated the individual variation in VO2max training responses when compared to relative percent exercise training. These novel findings are encouraging and provide important preliminary data for the design of individualized exercise prescriptions that will enhance training efficacy and limit training unresponsiveness.\\n\\nTRIAL REGISTRATION: ClinicalTrials.gov Identifier: ID NCT02351713 Registered 30 January 2015.","author":[{"dropping-particle":"","family":"Wolpern","given":"Ali E.","non-dropping-particle":"","parse-names":false,"suffix":""},{"dropping-particle":"","family":"Burgos","given":"Dara J.","non-dropping-particle":"","parse-names":false,"suffix":""},{"dropping-particle":"","family":"Janot","given":"Jeffrey M.","non-dropping-particle":"","parse-names":false,"suffix":""},{"dropping-particle":"","family":"Dalleck","given":"Lance C.","non-dropping-particle":"","parse-names":false,"suffix":""}],"container-title":"BMC Sports Science, Medicine and Rehabilitation","id":"ITEM-1","issue":"1","issued":{"date-parts":[["2015"]]},"page":"1-9","publisher":"BMC Sports Science, Medicine and Rehabilitation","title":"Is a threshold-based model a superior method to the relative percent concept for establishing individual exercise intensity? a randomized controlled trial","type":"article-journal","volume":"7"},"uris":["http://www.mendeley.com/documents/?uuid=a51888b6-a307-48d7-a0f1-2dee6040246d"]},{"id":"ITEM-2","itemData":{"DOI":"10.1249/MSS.0000000000001842","ISBN":"0000000000","ISSN":"15300315","PMID":"30673687","abstract":"Introduction Despite knowledge of cardiorespiratory fitness (CRF) training responders and nonresponders, it is not well understood how the exercise intensity prescription affects the incidence of response. The purpose of this study was to determine CRF training responsiveness based on cohort-specific technical error after 12 wk of standardized or individually prescribed exercise and the use of a verification protocol to confirm maximal oxygen uptake (VO2max). Methods Sedentary adult participants (9 men, 30 women; 48.2 ± 12.2 yr) completed exercise training on 3 d·wk-1 for 12 wk, with exercise intensity prescribed based on standardized methods using heart rate reserve or an individualized approach using ventilatory thresholds. A verification protocol was used at baseline and 12 wk to confirm the identification of a true VO2max and subsequent relative percent changes to quantify CRF training responsiveness. A cohort-specific technical error (4.7%) was used as a threshold to identify incidence of response. Results Relative VO2max significantly increased (P &lt; 0.05) from 24.3 ± 4.6 to 26.0 ± 4.2 and 29.2 ± 7.5 to 32.8 ± 8.6 mL·kg-1·min-1 for the standardized and individualized groups, respectively. Absolute VO2max significantly increased (P &lt; 0.05) from 2.0 ± 0.6 to 2.2 ± 0.6 and 2.4 ± 0.8 to 2.6 ± 0.9 L·min-1 for the standardized and individualized groups, respectively. A significant difference in responsiveness was found between the individualized and standardized groups with 100% and 60% of participants categorized as responders, respectively. Conclusions A threshold model for exercise intensity prescription had a greater effect on the incidence of CRF training response compared with a standardized approach using heart rate reserve. The use of thresholds for intensity markers accounts for individual metabolic characteristics and should be considered as a viable and practical method to prescribe exercise intensity.","author":[{"dropping-particle":"","family":"Weatherwax","given":"Ryan M.","non-dropping-particle":"","parse-names":false,"suffix":""},{"dropping-particle":"","family":"Harris","given":"Nigel K.","non-dropping-particle":"","parse-names":false,"suffix":""},{"dropping-particle":"","family":"Kilding","given":"Andrew E.","non-dropping-particle":"","parse-names":false,"suffix":""},{"dropping-particle":"","family":"Dalleck","given":"Lance C.","non-dropping-particle":"","parse-names":false,"suffix":""}],"container-title":"Medicine and Science in Sports and Exercise","id":"ITEM-2","issue":"4","issued":{"date-parts":[["2019"]]},"page":"681-691","title":"Incidence of VO2max Responders to Personalized versus Standardized Exercise Prescription","type":"article-journal","volume":"51"},"uris":["http://www.mendeley.com/documents/?uuid=1c92d1fb-eb04-4600-bd87-2d41c301eaa7"]}],"mendeley":{"formattedCitation":"(Weatherwax et al., 2019; Wolpern et al., 2015)","plainTextFormattedCitation":"(Weatherwax et al., 2019; Wolpern et al., 2015)","previouslyFormattedCitation":"(Weatherwax et al., 2019; Wolpern et al., 2015)"},"properties":{"noteIndex":0},"schema":"https://github.com/citation-style-language/schema/raw/master/csl-citation.json"}</w:instrText>
      </w:r>
      <w:r w:rsidRPr="00271462">
        <w:rPr>
          <w:rFonts w:ascii="Calibri" w:eastAsia="Calibri" w:hAnsi="Calibri" w:cs="Calibri"/>
          <w:sz w:val="24"/>
          <w:szCs w:val="24"/>
        </w:rPr>
        <w:fldChar w:fldCharType="separate"/>
      </w:r>
      <w:r w:rsidRPr="00271462">
        <w:rPr>
          <w:rFonts w:ascii="Calibri" w:eastAsia="Calibri" w:hAnsi="Calibri" w:cs="Calibri"/>
          <w:noProof/>
          <w:sz w:val="24"/>
          <w:szCs w:val="24"/>
        </w:rPr>
        <w:t>(Weatherwax et al., 2019; Wolpern et al., 2015)</w:t>
      </w:r>
      <w:r w:rsidRPr="00271462">
        <w:rPr>
          <w:rFonts w:ascii="Calibri" w:eastAsia="Calibri" w:hAnsi="Calibri" w:cs="Calibri"/>
          <w:sz w:val="24"/>
          <w:szCs w:val="24"/>
        </w:rPr>
        <w:fldChar w:fldCharType="end"/>
      </w:r>
      <w:r>
        <w:rPr>
          <w:rFonts w:ascii="Calibri" w:eastAsia="Calibri" w:hAnsi="Calibri" w:cs="Calibri"/>
          <w:sz w:val="24"/>
          <w:szCs w:val="24"/>
        </w:rPr>
        <w:t>. Specifically, these studies find that using these thresholds results in 100% of participants improving their VO</w:t>
      </w:r>
      <w:r>
        <w:rPr>
          <w:rFonts w:ascii="Calibri" w:eastAsia="Calibri" w:hAnsi="Calibri" w:cs="Calibri"/>
          <w:sz w:val="24"/>
          <w:szCs w:val="24"/>
          <w:vertAlign w:val="subscript"/>
        </w:rPr>
        <w:t>2max</w:t>
      </w:r>
      <w:r>
        <w:rPr>
          <w:rFonts w:ascii="Calibri" w:eastAsia="Calibri" w:hAnsi="Calibri" w:cs="Calibri"/>
          <w:sz w:val="24"/>
          <w:szCs w:val="24"/>
        </w:rPr>
        <w:t xml:space="preserve">, while only about half of participants using standardized methods improved </w:t>
      </w:r>
      <w:del w:id="12" w:author="Anton Hesse" w:date="2022-05-05T12:37:00Z">
        <w:r w:rsidDel="00436FC8">
          <w:rPr>
            <w:rFonts w:ascii="Calibri" w:eastAsia="Calibri" w:hAnsi="Calibri" w:cs="Calibri"/>
            <w:sz w:val="24"/>
            <w:szCs w:val="24"/>
          </w:rPr>
          <w:delText xml:space="preserve">the </w:delText>
        </w:r>
      </w:del>
      <w:r>
        <w:rPr>
          <w:rFonts w:ascii="Calibri" w:eastAsia="Calibri" w:hAnsi="Calibri" w:cs="Calibri"/>
          <w:sz w:val="24"/>
          <w:szCs w:val="24"/>
        </w:rPr>
        <w:t>VO</w:t>
      </w:r>
      <w:r>
        <w:rPr>
          <w:rFonts w:ascii="Calibri" w:eastAsia="Calibri" w:hAnsi="Calibri" w:cs="Calibri"/>
          <w:sz w:val="24"/>
          <w:szCs w:val="24"/>
          <w:vertAlign w:val="subscript"/>
        </w:rPr>
        <w:t>2max</w:t>
      </w:r>
      <w:r>
        <w:rPr>
          <w:rFonts w:ascii="Calibri" w:eastAsia="Calibri" w:hAnsi="Calibri" w:cs="Calibri"/>
          <w:sz w:val="24"/>
          <w:szCs w:val="24"/>
        </w:rPr>
        <w:t>. VO</w:t>
      </w:r>
      <w:r>
        <w:rPr>
          <w:rFonts w:ascii="Calibri" w:eastAsia="Calibri" w:hAnsi="Calibri" w:cs="Calibri"/>
          <w:sz w:val="24"/>
          <w:szCs w:val="24"/>
          <w:vertAlign w:val="subscript"/>
        </w:rPr>
        <w:t>2max</w:t>
      </w:r>
      <w:r>
        <w:rPr>
          <w:rFonts w:ascii="Calibri" w:eastAsia="Calibri" w:hAnsi="Calibri" w:cs="Calibri"/>
          <w:sz w:val="24"/>
          <w:szCs w:val="24"/>
        </w:rPr>
        <w:t xml:space="preserve"> does not capture all aspects of cardiovascular fitness, but every 3.5 point increase in relative VO</w:t>
      </w:r>
      <w:r>
        <w:rPr>
          <w:rFonts w:ascii="Calibri" w:eastAsia="Calibri" w:hAnsi="Calibri" w:cs="Calibri"/>
          <w:sz w:val="24"/>
          <w:szCs w:val="24"/>
          <w:vertAlign w:val="subscript"/>
        </w:rPr>
        <w:t>2max</w:t>
      </w:r>
      <w:r>
        <w:rPr>
          <w:rFonts w:ascii="Calibri" w:eastAsia="Calibri" w:hAnsi="Calibri" w:cs="Calibri"/>
          <w:sz w:val="24"/>
          <w:szCs w:val="24"/>
        </w:rPr>
        <w:t xml:space="preserve"> </w:t>
      </w:r>
      <w:r w:rsidR="00436FC8">
        <w:rPr>
          <w:rFonts w:ascii="Calibri" w:eastAsia="Calibri" w:hAnsi="Calibri" w:cs="Calibri"/>
          <w:sz w:val="24"/>
          <w:szCs w:val="24"/>
        </w:rPr>
        <w:t xml:space="preserve">translates to a 13 and a 15% decrease in annual all-cause and coronary heart or cardiovascular disease event mortality, respectively </w:t>
      </w:r>
      <w:r w:rsidR="00436FC8" w:rsidRPr="00436FC8">
        <w:rPr>
          <w:rFonts w:ascii="Calibri" w:eastAsia="Calibri" w:hAnsi="Calibri" w:cs="Calibri"/>
          <w:sz w:val="24"/>
          <w:szCs w:val="24"/>
        </w:rPr>
        <w:fldChar w:fldCharType="begin" w:fldLock="1"/>
      </w:r>
      <w:r w:rsidR="00436FC8" w:rsidRPr="00436FC8">
        <w:rPr>
          <w:rFonts w:ascii="Calibri" w:eastAsia="Calibri" w:hAnsi="Calibri" w:cs="Calibri"/>
          <w:sz w:val="24"/>
          <w:szCs w:val="24"/>
        </w:rPr>
        <w:instrText>ADDIN CSL_CITATION {"citationItems":[{"id":"ITEM-1","itemData":{"ISSN":"0143-1161","abstract":"In this article, the polarization ratio (PR) of TerraSAR-X (TS-X) vertical-vertical (VV) and horizontal-horizontal (HH) polarization data acquired over the ocean is investigated. Similar to the PR of C-band synthetic aperture radar (SAR), the PR of X-band SAR data also shows significant dependence on incidence angle. The normalized radar cross-section (NRCS) in VV polarization data is generally larger than that in HH polarization for incidence angles above 23°. Based on the analysis, two PR models proposed for C-band SAR were retuned using TS-X dual-polarization data. A new PR model, called X-PR hereafter, is proposed as well to convert the NRCS of TS-X in HH polarization to that in VV polarization. By using the developed geophysical model functions of XMOD1 and XMOD2 and the tuned PR models, the sea surface field is retrieved from the TS-X data in HH polarization. The comparisons with in situ buoy measurements show that the combination of XMOD2 and X-PR models yields a good retrieval with a root mean square error (RMSE) of 2.03 m s-1 and scatter index (SI) of 22.4%. A further comparison with a high-resolution analysis wind model in the North Sea is also presented, which shows better agreement with RMSE of 1.76 m s-1 and SI of 20.3%. We also find that the difference between the fitting of the X-PR model and the PR derived from TS-X dual-polarization data is close to a constant. By adding the constant to the X-PR model, the accuracy of HH polarization sea surface wind speed is further improved with the bias reduced by 0.3 m s-1. A case acquired at the offshore wind farm in the East China Sea further demonstrates that the improvement tends to be more effective for incidence angles above 40°.","author":[{"dropping-particle":"","family":"Kodama","given":"Satoru","non-dropping-particle":"","parse-names":false,"suffix":""}],"container-title":"Journal of American Medical Association","id":"ITEM-1","issue":"19","issued":{"date-parts":[["2009"]]},"page":"2024-2035","title":"Cardiorespiratory Fitness as a Quantitative Predictor of All-Cause Mortality and Cardiovascular Events in Healthy Men and Women: A Meta-analysis","type":"article-journal","volume":"301"},"uris":["http://www.mendeley.com/documents/?uuid=68a011b7-105b-49bf-925b-8f0cb72b0fde"]}],"mendeley":{"formattedCitation":"(Kodama, 2009)","plainTextFormattedCitation":"(Kodama, 2009)","previouslyFormattedCitation":"(Kodama, 2009)"},"properties":{"noteIndex":0},"schema":"https://github.com/citation-style-language/schema/raw/master/csl-citation.json"}</w:instrText>
      </w:r>
      <w:r w:rsidR="00436FC8" w:rsidRPr="00436FC8">
        <w:rPr>
          <w:rFonts w:ascii="Calibri" w:eastAsia="Calibri" w:hAnsi="Calibri" w:cs="Calibri"/>
          <w:sz w:val="24"/>
          <w:szCs w:val="24"/>
        </w:rPr>
        <w:fldChar w:fldCharType="separate"/>
      </w:r>
      <w:r w:rsidR="00436FC8" w:rsidRPr="00436FC8">
        <w:rPr>
          <w:rFonts w:ascii="Calibri" w:eastAsia="Calibri" w:hAnsi="Calibri" w:cs="Calibri"/>
          <w:noProof/>
          <w:sz w:val="24"/>
          <w:szCs w:val="24"/>
        </w:rPr>
        <w:t>(Kodama, 2009)</w:t>
      </w:r>
      <w:r w:rsidR="00436FC8" w:rsidRPr="00436FC8">
        <w:rPr>
          <w:rFonts w:ascii="Calibri" w:eastAsia="Calibri" w:hAnsi="Calibri" w:cs="Calibri"/>
          <w:sz w:val="24"/>
          <w:szCs w:val="24"/>
        </w:rPr>
        <w:fldChar w:fldCharType="end"/>
      </w:r>
      <w:r w:rsidR="00436FC8">
        <w:rPr>
          <w:rFonts w:ascii="Calibri" w:eastAsia="Calibri" w:hAnsi="Calibri" w:cs="Calibri"/>
          <w:sz w:val="24"/>
          <w:szCs w:val="24"/>
        </w:rPr>
        <w:t>.</w:t>
      </w:r>
      <w:r>
        <w:rPr>
          <w:rFonts w:ascii="Calibri" w:eastAsia="Calibri" w:hAnsi="Calibri" w:cs="Calibri"/>
          <w:sz w:val="24"/>
          <w:szCs w:val="24"/>
        </w:rPr>
        <w:t xml:space="preserve"> </w:t>
      </w:r>
      <w:ins w:id="13" w:author="Anton Hesse" w:date="2022-05-05T12:39:00Z">
        <w:r w:rsidR="00436FC8">
          <w:rPr>
            <w:rFonts w:ascii="Calibri" w:eastAsia="Calibri" w:hAnsi="Calibri" w:cs="Calibri"/>
            <w:sz w:val="24"/>
            <w:szCs w:val="24"/>
          </w:rPr>
          <w:t>Therefore, t</w:t>
        </w:r>
        <w:r w:rsidR="00436FC8" w:rsidRPr="00436FC8">
          <w:rPr>
            <w:rFonts w:ascii="Calibri" w:eastAsia="Calibri" w:hAnsi="Calibri" w:cs="Calibri"/>
            <w:sz w:val="24"/>
            <w:szCs w:val="24"/>
          </w:rPr>
          <w:t>his prognostic value and the benefits of using submaximal thresholds to improve VO</w:t>
        </w:r>
        <w:r w:rsidR="00436FC8" w:rsidRPr="00436FC8">
          <w:rPr>
            <w:rFonts w:ascii="Calibri" w:eastAsia="Calibri" w:hAnsi="Calibri" w:cs="Calibri"/>
            <w:sz w:val="24"/>
            <w:szCs w:val="24"/>
            <w:vertAlign w:val="subscript"/>
          </w:rPr>
          <w:t>2max</w:t>
        </w:r>
        <w:r w:rsidR="00436FC8" w:rsidRPr="00436FC8">
          <w:rPr>
            <w:rFonts w:ascii="Calibri" w:eastAsia="Calibri" w:hAnsi="Calibri" w:cs="Calibri"/>
            <w:sz w:val="24"/>
            <w:szCs w:val="24"/>
          </w:rPr>
          <w:t xml:space="preserve"> supports the value in reliably detecting and using thresholds to prescribe exercise when possible.</w:t>
        </w:r>
      </w:ins>
    </w:p>
    <w:p w14:paraId="1772EDD6" w14:textId="2BADFAFE" w:rsidR="00F46CAE" w:rsidRDefault="00F46CAE" w:rsidP="00F46CAE">
      <w:pPr>
        <w:pBdr>
          <w:top w:val="nil"/>
          <w:left w:val="nil"/>
          <w:bottom w:val="nil"/>
          <w:right w:val="nil"/>
          <w:between w:val="nil"/>
        </w:pBdr>
        <w:spacing w:before="120" w:after="120"/>
        <w:ind w:left="1260"/>
        <w:rPr>
          <w:ins w:id="14" w:author="Anton Hesse" w:date="2022-05-05T12:51:00Z"/>
          <w:rFonts w:ascii="Calibri" w:eastAsia="Calibri" w:hAnsi="Calibri" w:cs="Calibri"/>
          <w:sz w:val="24"/>
          <w:szCs w:val="24"/>
        </w:rPr>
      </w:pPr>
      <w:ins w:id="15" w:author="Anton Hesse" w:date="2022-05-05T12:42:00Z">
        <w:r>
          <w:rPr>
            <w:rFonts w:ascii="Calibri" w:eastAsia="Calibri" w:hAnsi="Calibri" w:cs="Calibri"/>
            <w:sz w:val="24"/>
            <w:szCs w:val="24"/>
          </w:rPr>
          <w:t>Using ventilatory data is a</w:t>
        </w:r>
      </w:ins>
      <w:ins w:id="16" w:author="Anton Hesse" w:date="2022-05-05T12:43:00Z">
        <w:r>
          <w:rPr>
            <w:rFonts w:ascii="Calibri" w:eastAsia="Calibri" w:hAnsi="Calibri" w:cs="Calibri"/>
            <w:sz w:val="24"/>
            <w:szCs w:val="24"/>
          </w:rPr>
          <w:t xml:space="preserve"> non-invasive and</w:t>
        </w:r>
      </w:ins>
      <w:ins w:id="17" w:author="Anton Hesse" w:date="2022-05-05T12:42:00Z">
        <w:r>
          <w:rPr>
            <w:rFonts w:ascii="Calibri" w:eastAsia="Calibri" w:hAnsi="Calibri" w:cs="Calibri"/>
            <w:sz w:val="24"/>
            <w:szCs w:val="24"/>
          </w:rPr>
          <w:t xml:space="preserve"> common method to determine these thresholds</w:t>
        </w:r>
      </w:ins>
      <w:ins w:id="18" w:author="Anton Hesse" w:date="2022-05-05T12:43:00Z">
        <w:r>
          <w:rPr>
            <w:rFonts w:ascii="Calibri" w:eastAsia="Calibri" w:hAnsi="Calibri" w:cs="Calibri"/>
            <w:sz w:val="24"/>
            <w:szCs w:val="24"/>
          </w:rPr>
          <w:t>. Collecting exhaled gases at the mouth reflects whole-body me</w:t>
        </w:r>
      </w:ins>
      <w:ins w:id="19" w:author="Anton Hesse" w:date="2022-05-05T12:44:00Z">
        <w:r>
          <w:rPr>
            <w:rFonts w:ascii="Calibri" w:eastAsia="Calibri" w:hAnsi="Calibri" w:cs="Calibri"/>
            <w:sz w:val="24"/>
            <w:szCs w:val="24"/>
          </w:rPr>
          <w:t xml:space="preserve">tabolism, but oxygen consumption from breath to breath is highly variable and differs by up to 86% </w:t>
        </w:r>
        <w:r>
          <w:rPr>
            <w:rFonts w:ascii="Calibri" w:eastAsia="Calibri" w:hAnsi="Calibri" w:cs="Calibri"/>
            <w:sz w:val="24"/>
            <w:szCs w:val="24"/>
          </w:rPr>
          <w:fldChar w:fldCharType="begin" w:fldLock="1"/>
        </w:r>
      </w:ins>
      <w:r>
        <w:rPr>
          <w:rFonts w:ascii="Calibri" w:eastAsia="Calibri" w:hAnsi="Calibri" w:cs="Calibri"/>
          <w:sz w:val="24"/>
          <w:szCs w:val="24"/>
        </w:rPr>
        <w:instrText>ADDIN CSL_CITATION {"citationItems":[{"id":"ITEM-1","itemData":{"DOI":"10.2165/11319670-000000000-00000","ISSN":"01121642","PMID":"20092364","abstract":"There is currently no universally recommended and accepted method of data processing within the science of indirect calorimetry for either mixing chamber or breath-by-breath systems of expired gas analysis. Exercise physiologists were first surveyed to determine methods used to process oxygen consumption (VO 2) data, and current attitudes to data processing within the science of indirect calorimetry. Breath-by-breath datasets obtained from indirect calorimetry during incremental exercise were then used to demonstrate the consequences of commonly used time, breath and digital filter post-acquisition data processing strategies. Assessment of the variability in breath-by-breath data was determined using multiple regression based on the independent variables ventilation (VE), and the expired gas fractions for oxygen and carbon dioxide, FEO2 and FECO2, respectively. Based on the results of explanation of variance of the breath-by-breath VO2 data, methods of processing to remove variability were proposed for time-averaged, breath-averaged and digital filter applications. Among exercise physiologists, the strategy used to remove the variability in sequential O2 measurements varied widely, and consisted of time averages (30 sec 38, 60 sec 18, 20 sec 11, 15 sec 8), a moving average of five to 11 breaths (10), and the middle five of seven breaths (7). Most respondents indicated that they used multiple criteria to establish maximum VO2 (VO2max) including: the attainment of age-predicted maximum heart rate (HRmax) 53, respiratory exchange ratio (RER) &gt;1.10 (49) or RER &gt;1.15 (27) and a rating of perceived exertion (RPE) of &gt;17, 18 or 19 (20). The reasons stated for these strategies included their own beliefs (32), what they were taught (26), what they read in research articles (22), tradition (13) and the influence of their colleagues (7). The combination of VE, FEO2 and FECO2 removed 96-98 of VO2 breath-by-breath variability in incremental and steady-state exercise O2 data sets, respectively. Correction of residual error in VO 2 datasets to 10 of the raw variability results from application of a 30-second time average, 15-breath running average, or a 0.04Hz low cut-off digital filter. Thus, we recommend that once these data processing strategies are used, the peak or maximal value becomes the highest processed datapoint. Exercise physiologists need to agree on, and continually refine through empirical research, a consistent process for analysing data from indirect …","author":[{"dropping-particle":"","family":"Robergs","given":"Robert A.","non-dropping-particle":"","parse-names":false,"suffix":""},{"dropping-particle":"","family":"Dwyer","given":"Dan","non-dropping-particle":"","parse-names":false,"suffix":""},{"dropping-particle":"","family":"Astorino","given":"Todd","non-dropping-particle":"","parse-names":false,"suffix":""}],"container-title":"Sports Medicine","id":"ITEM-1","issue":"2","issued":{"date-parts":[["2010"]]},"page":"95-111","title":"Recommendations for improved data processing from expired gas analysis indirect calorimetry","type":"article-journal","volume":"40"},"uris":["http://www.mendeley.com/documents/?uuid=36741f22-9412-4aa0-a22c-5ca29a0c3579"]}],"mendeley":{"formattedCitation":"(Robergs et al., 2010)","plainTextFormattedCitation":"(Robergs et al., 2010)","previouslyFormattedCitation":"(Robergs et al., 2010)"},"properties":{"noteIndex":0},"schema":"https://github.com/citation-style-language/schema/raw/master/csl-citation.json"}</w:instrText>
      </w:r>
      <w:r>
        <w:rPr>
          <w:rFonts w:ascii="Calibri" w:eastAsia="Calibri" w:hAnsi="Calibri" w:cs="Calibri"/>
          <w:sz w:val="24"/>
          <w:szCs w:val="24"/>
        </w:rPr>
        <w:fldChar w:fldCharType="separate"/>
      </w:r>
      <w:r w:rsidRPr="00F46CAE">
        <w:rPr>
          <w:rFonts w:ascii="Calibri" w:eastAsia="Calibri" w:hAnsi="Calibri" w:cs="Calibri"/>
          <w:noProof/>
          <w:sz w:val="24"/>
          <w:szCs w:val="24"/>
        </w:rPr>
        <w:t>(Robergs et al., 2010)</w:t>
      </w:r>
      <w:ins w:id="20" w:author="Anton Hesse" w:date="2022-05-05T12:44:00Z">
        <w:r>
          <w:rPr>
            <w:rFonts w:ascii="Calibri" w:eastAsia="Calibri" w:hAnsi="Calibri" w:cs="Calibri"/>
            <w:sz w:val="24"/>
            <w:szCs w:val="24"/>
          </w:rPr>
          <w:fldChar w:fldCharType="end"/>
        </w:r>
      </w:ins>
      <w:ins w:id="21" w:author="Anton Hesse" w:date="2022-05-05T12:45:00Z">
        <w:r>
          <w:rPr>
            <w:rFonts w:ascii="Calibri" w:eastAsia="Calibri" w:hAnsi="Calibri" w:cs="Calibri"/>
            <w:sz w:val="24"/>
            <w:szCs w:val="24"/>
          </w:rPr>
          <w:t>. Whole-body metabolism changes much more slowly, so some data processing is required to parse the</w:t>
        </w:r>
      </w:ins>
      <w:ins w:id="22" w:author="Anton Hesse" w:date="2022-05-05T12:46:00Z">
        <w:r>
          <w:rPr>
            <w:rFonts w:ascii="Calibri" w:eastAsia="Calibri" w:hAnsi="Calibri" w:cs="Calibri"/>
            <w:sz w:val="24"/>
            <w:szCs w:val="24"/>
          </w:rPr>
          <w:t xml:space="preserve"> signal from the noise. To date, there are no universally agreed upon</w:t>
        </w:r>
        <w:r w:rsidR="00FB5A6F">
          <w:rPr>
            <w:rFonts w:ascii="Calibri" w:eastAsia="Calibri" w:hAnsi="Calibri" w:cs="Calibri"/>
            <w:sz w:val="24"/>
            <w:szCs w:val="24"/>
          </w:rPr>
          <w:t xml:space="preserve"> data processing steps and research on this topic is limited</w:t>
        </w:r>
      </w:ins>
      <w:ins w:id="23" w:author="Anton Hesse" w:date="2022-05-05T12:48:00Z">
        <w:r w:rsidR="00FB5A6F">
          <w:rPr>
            <w:rFonts w:ascii="Calibri" w:eastAsia="Calibri" w:hAnsi="Calibri" w:cs="Calibri"/>
            <w:sz w:val="24"/>
            <w:szCs w:val="24"/>
          </w:rPr>
          <w:t xml:space="preserve"> the effect of different averaging methods on</w:t>
        </w:r>
      </w:ins>
      <w:ins w:id="24" w:author="Anton Hesse" w:date="2022-05-05T12:46:00Z">
        <w:r w:rsidR="00FB5A6F">
          <w:rPr>
            <w:rFonts w:ascii="Calibri" w:eastAsia="Calibri" w:hAnsi="Calibri" w:cs="Calibri"/>
            <w:sz w:val="24"/>
            <w:szCs w:val="24"/>
          </w:rPr>
          <w:t xml:space="preserve"> the attainment and value of VO</w:t>
        </w:r>
        <w:r w:rsidR="00FB5A6F">
          <w:rPr>
            <w:rFonts w:ascii="Calibri" w:eastAsia="Calibri" w:hAnsi="Calibri" w:cs="Calibri"/>
            <w:sz w:val="24"/>
            <w:szCs w:val="24"/>
            <w:vertAlign w:val="subscript"/>
          </w:rPr>
          <w:t>2max</w:t>
        </w:r>
        <w:r w:rsidR="00FB5A6F">
          <w:rPr>
            <w:rFonts w:ascii="Calibri" w:eastAsia="Calibri" w:hAnsi="Calibri" w:cs="Calibri"/>
            <w:sz w:val="24"/>
            <w:szCs w:val="24"/>
          </w:rPr>
          <w:t xml:space="preserve">. </w:t>
        </w:r>
      </w:ins>
      <w:ins w:id="25" w:author="Anton Hesse" w:date="2022-05-05T12:48:00Z">
        <w:r w:rsidR="00FB5A6F">
          <w:rPr>
            <w:rFonts w:ascii="Calibri" w:eastAsia="Calibri" w:hAnsi="Calibri" w:cs="Calibri"/>
            <w:sz w:val="24"/>
            <w:szCs w:val="24"/>
          </w:rPr>
          <w:fldChar w:fldCharType="begin" w:fldLock="1"/>
        </w:r>
      </w:ins>
      <w:r w:rsidR="00AD5229">
        <w:rPr>
          <w:rFonts w:ascii="Calibri" w:eastAsia="Calibri" w:hAnsi="Calibri" w:cs="Calibri"/>
          <w:sz w:val="24"/>
          <w:szCs w:val="24"/>
        </w:rPr>
        <w:instrText>ADDIN CSL_CITATION {"citationItems":[{"id":"ITEM-1","itemData":{"DOI":"10.1111/j.1475-097X.2008.00835.x","ISSN":"14750961","PMID":"19125732","abstract":"Background: The most accepted criterion for confirming attainment of VO2 max is a plateau in oxygen consumption (VO2) at VO2 max, but its incidence varies. Aims: To compare VO2 max and VO2 plateau incidence across various sampling intervals, and to examine predictors of the change in VO2 (ΔVO2) at VO2 max. Methods: Sedentary, recreationally-active, and endurance-trained subjects (n =108, age = 24.2 ± 6.2 year) completed incremental exercise on the treadmill or cycle ergometer. Gas exchange data were obtained breath-by-breath and time-averaged every 15, 30, and 60s. VO2 max attainment was verified with the Taylor et al. (1955) criterion (ΔVO2 at VO2 max ≤2.1 ml kg-1 min-1). Multiple regression was used to examine predictors of ΔVO2 at VO2 max. Results: VO2 plateau incidence was higher using breath-by-breath (81%) and 15 (91%) and 30s time averaging (89%) versus 60s averaging (59%). Compared to 60s averaging, VO2 max was significantly higher (P&lt;0.05) when data were obtained breath-by-breath and with 15 and 30 s time-averaging compared to 60 s sampling. VO2 max was not related to VO2 plateau incidence. Respiratory rate was a significant predictor of ΔVO2 at VO2 max in endurance-trained subjects. Conclusion: More frequent data acquisition revealed higher VO2 max and incidence of the VO2 plateau compared to 60s time averaging. Secondary criteria to verify VO2 max attainment should not be used, as they do not discern between subjects who do and do not reveal a plateau in VO2 at VO2 max. © 2008 The Authors Journal compilation © 2008 Scandinavian Society of Clinical Physiology and Nuclear Medicine.","author":[{"dropping-particle":"","family":"Astorino","given":"Todd A.","non-dropping-particle":"","parse-names":false,"suffix":""}],"container-title":"Clinical Physiology and Functional Imaging","id":"ITEM-1","issue":"1","issued":{"date-parts":[["2009"]]},"note":"60 averaging methods will obscure the presence of a VO2 plateau","page":"60-67","title":"Alterations in VO2 max and the VO2 plateau with manipulation of sampling interval","type":"article-journal","volume":"29"},"uris":["http://www.mendeley.com/documents/?uuid=b020d9db-d023-49bb-a8e1-0777055c140a"]},{"id":"ITEM-2","itemData":{"ISSN":"1097-9751","abstract":"Incidence Of The Oxygen Plateau at VO 2 max During Exercise Testing To Volitional Fatigue. JEPonline, 3(4):1-12, 2000. The purpose of this study was to better clarify the VO 2 response to exercise to VO 2 max by comparing data derived from different time averaging intervals and exercise protocols. Sixteen active subjects (12 men and 4 women, mean age, height, weight, and VO 2 max = 31.6</w:instrText>
      </w:r>
      <w:r w:rsidR="00AD5229">
        <w:rPr>
          <w:rFonts w:ascii="Calibri" w:eastAsia="Calibri" w:hAnsi="Calibri" w:cs="Calibri"/>
          <w:sz w:val="24"/>
          <w:szCs w:val="24"/>
        </w:rPr>
        <w:instrText>8.9 yr, 172.0</w:instrText>
      </w:r>
      <w:r w:rsidR="00AD5229">
        <w:rPr>
          <w:rFonts w:ascii="Calibri" w:eastAsia="Calibri" w:hAnsi="Calibri" w:cs="Calibri"/>
          <w:sz w:val="24"/>
          <w:szCs w:val="24"/>
        </w:rPr>
        <w:instrText>6.6 cm, 70.8</w:instrText>
      </w:r>
      <w:r w:rsidR="00AD5229">
        <w:rPr>
          <w:rFonts w:ascii="Calibri" w:eastAsia="Calibri" w:hAnsi="Calibri" w:cs="Calibri"/>
          <w:sz w:val="24"/>
          <w:szCs w:val="24"/>
        </w:rPr>
        <w:instrText>12.7 kg, 3,212</w:instrText>
      </w:r>
      <w:r w:rsidR="00AD5229">
        <w:rPr>
          <w:rFonts w:ascii="Calibri" w:eastAsia="Calibri" w:hAnsi="Calibri" w:cs="Calibri"/>
          <w:sz w:val="24"/>
          <w:szCs w:val="24"/>
        </w:rPr>
        <w:instrText>652 mL/min) completed three different VO 2 max tests on a cycle ergometer (a 25 Watt/min ramp protocol (R), a 75 Watt/3 min step protocol (S), and a 25 Watt/min ramp protocol (H) under hypoxic conditions (F I O 2 = 15 %, P B = 635 mm Hg) on separate days. During each test, subjects breathed humidified air from a Tissot tank, and breath-by-breath gas exchange was obtained by a Medical Graphics metabolic cart. All breath-by-breath data were smoothed using an 11-breath moving average. These data were then time-averaged into 15, 30, and 60 s sampling intervals. Criteria for attainment of VO 2 max included two of the following: RER &gt; 1.1, maximal heart rate (HR) within 10 b/min of the calculated value, or an O 2 plateau (</w:instrText>
      </w:r>
      <w:r w:rsidR="00AD5229">
        <w:rPr>
          <w:rFonts w:ascii="Calibri" w:eastAsia="Calibri" w:hAnsi="Calibri" w:cs="Calibri"/>
          <w:sz w:val="24"/>
          <w:szCs w:val="24"/>
        </w:rPr>
        <w:instrText>VO 2 &lt; 50 mL/min) with an increase in power output. Average VO 2 max was significantly lower (F (2, 30) = 84.37, p &lt; .001) for the H (2,532</w:instrText>
      </w:r>
      <w:r w:rsidR="00AD5229">
        <w:rPr>
          <w:rFonts w:ascii="Calibri" w:eastAsia="Calibri" w:hAnsi="Calibri" w:cs="Calibri"/>
          <w:sz w:val="24"/>
          <w:szCs w:val="24"/>
        </w:rPr>
        <w:instrText>562 mL/min) compared to the S (3,112</w:instrText>
      </w:r>
      <w:r w:rsidR="00AD5229">
        <w:rPr>
          <w:rFonts w:ascii="Calibri" w:eastAsia="Calibri" w:hAnsi="Calibri" w:cs="Calibri"/>
          <w:sz w:val="24"/>
          <w:szCs w:val="24"/>
        </w:rPr>
        <w:instrText>660 mL/min) and R (3,212</w:instrText>
      </w:r>
      <w:r w:rsidR="00AD5229">
        <w:rPr>
          <w:rFonts w:ascii="Calibri" w:eastAsia="Calibri" w:hAnsi="Calibri" w:cs="Calibri"/>
          <w:sz w:val="24"/>
          <w:szCs w:val="24"/>
        </w:rPr>
        <w:instrText>651 mL/min) protocols. Average maximal RER was significantly different (F (2, 30) = 3.77, p &lt; .05) across protocols, however no differences were exhibited between means. Average HR at VO 2 max was significantly lower (F (2, 30) = 12.26, p &lt; .001) during the H trial (169</w:instrText>
      </w:r>
      <w:r w:rsidR="00AD5229">
        <w:rPr>
          <w:rFonts w:ascii="Calibri" w:eastAsia="Calibri" w:hAnsi="Calibri" w:cs="Calibri"/>
          <w:sz w:val="24"/>
          <w:szCs w:val="24"/>
        </w:rPr>
        <w:instrText>13 b/min) compared to the R (176</w:instrText>
      </w:r>
      <w:r w:rsidR="00AD5229">
        <w:rPr>
          <w:rFonts w:ascii="Calibri" w:eastAsia="Calibri" w:hAnsi="Calibri" w:cs="Calibri"/>
          <w:sz w:val="24"/>
          <w:szCs w:val="24"/>
        </w:rPr>
        <w:instrText>9 b/min) and S (178</w:instrText>
      </w:r>
      <w:r w:rsidR="00AD5229">
        <w:rPr>
          <w:rFonts w:ascii="Calibri" w:eastAsia="Calibri" w:hAnsi="Calibri" w:cs="Calibri"/>
          <w:sz w:val="24"/>
          <w:szCs w:val="24"/>
        </w:rPr>
        <w:instrText>9 b/min) protocols. The incidence at which subjects demonstrated a plateau in VO 2 for all protocols combined were 100, 100, 57 and 8 % for the 11 breath, 15 s, 30 s and 1 min averaging, respectively. Data of the change in VO 2 between VO 2 max and the closest neighboring data point revealed that variability was greatest for the longer time averaged data. This response was similar for each protocol. These findings show that shorter sampling intervals (breath-by-breath and 15 s) are most suitable for the detection of the VO 2 plateau during progressive exercise to VO 2 max. In addition, ramp and step protocols produce similar results, and acute normobaric hypoxia does not decrease the incidence of a VO 2 plateau at VO 2 max using 11 breath or 15 s time averaging procedures.","author":[{"dropping-particle":"","family":"Astorino","given":"Todd A","non-dropping-particle":"","parse-names":false,"suffix":""},{"dropping-particle":"","family":"Robergs","given":"Robert A","non-dropping-particle":"","parse-names":false,"suffix":""},{"dropping-particle":"","family":"Ghiasvand","given":"Farzaneh","non-dropping-particle":"","parse-names":false,"suffix":""},{"dropping-particle":"","family":"Marks","given":"Derek","non-dropping-particle":"","parse-names":false,"suffix":""},{"dropping-particle":"","family":"Burns","given":"Steve","non-dropping-particle":"","parse-names":false,"suffix":""}],"container-title":"An International Electronic Journal","id":"ITEM-2","issue":"4","issued":{"date-parts":[["2000"]]},"note":"I think that the neighboring data point closest to VO2max is too fragile because it can be overly sensitive to noise. For example, if you by chance have a low VO2 value just prior to the max value, the method may say the participant did not exhibit a VO2 plateau. This would work against the methods that assess the VO2-time slope for the last x seconds. I feel that the neighboring data point method may work, but it should use bin averages because this will reduce noise.","page":"1-12","title":"Incidence Of The Oxygen Plateau at VO2max During Exercise Testing To Volitional Fatigue","type":"article-journal","volume":"3"},"uris":["http://www.mendeley.com/documents/?uuid=61780acc-d549-4f3b-8fdd-feda21747a23"]}],"mendeley":{"formattedCitation":"(Astorino, 2009; Astorino et al., 2000)","plainTextFormattedCitation":"(Astorino, 2009; Astorino et al., 2000)","previouslyFormattedCitation":"(Astorino, 2009; Astorino et al., 2000)"},"properties":{"noteIndex":0},"schema":"https://github.com/citation-style-language/schema/raw/master/csl-citation.json"}</w:instrText>
      </w:r>
      <w:r w:rsidR="00FB5A6F">
        <w:rPr>
          <w:rFonts w:ascii="Calibri" w:eastAsia="Calibri" w:hAnsi="Calibri" w:cs="Calibri"/>
          <w:sz w:val="24"/>
          <w:szCs w:val="24"/>
        </w:rPr>
        <w:fldChar w:fldCharType="separate"/>
      </w:r>
      <w:r w:rsidR="00FB5A6F" w:rsidRPr="00FB5A6F">
        <w:rPr>
          <w:rFonts w:ascii="Calibri" w:eastAsia="Calibri" w:hAnsi="Calibri" w:cs="Calibri"/>
          <w:noProof/>
          <w:sz w:val="24"/>
          <w:szCs w:val="24"/>
        </w:rPr>
        <w:t>(Astorino, 2009; Astorino et al., 2000)</w:t>
      </w:r>
      <w:ins w:id="26" w:author="Anton Hesse" w:date="2022-05-05T12:48:00Z">
        <w:r w:rsidR="00FB5A6F">
          <w:rPr>
            <w:rFonts w:ascii="Calibri" w:eastAsia="Calibri" w:hAnsi="Calibri" w:cs="Calibri"/>
            <w:sz w:val="24"/>
            <w:szCs w:val="24"/>
          </w:rPr>
          <w:fldChar w:fldCharType="end"/>
        </w:r>
        <w:r w:rsidR="00FB5A6F">
          <w:rPr>
            <w:rFonts w:ascii="Calibri" w:eastAsia="Calibri" w:hAnsi="Calibri" w:cs="Calibri"/>
            <w:sz w:val="24"/>
            <w:szCs w:val="24"/>
          </w:rPr>
          <w:t>.</w:t>
        </w:r>
      </w:ins>
    </w:p>
    <w:p w14:paraId="55B3DD2B" w14:textId="2B86F109" w:rsidR="00436FC8" w:rsidRPr="000D46D6" w:rsidRDefault="00FB5A6F" w:rsidP="00AD5229">
      <w:pPr>
        <w:pBdr>
          <w:top w:val="nil"/>
          <w:left w:val="nil"/>
          <w:bottom w:val="nil"/>
          <w:right w:val="nil"/>
          <w:between w:val="nil"/>
        </w:pBdr>
        <w:spacing w:before="120" w:after="120"/>
        <w:ind w:left="1260"/>
        <w:rPr>
          <w:rFonts w:ascii="Calibri" w:eastAsia="Calibri" w:hAnsi="Calibri" w:cs="Calibri"/>
          <w:sz w:val="24"/>
          <w:szCs w:val="24"/>
          <w:vertAlign w:val="subscript"/>
          <w:rPrChange w:id="27" w:author="Anton Hesse" w:date="2022-05-05T12:56:00Z">
            <w:rPr>
              <w:rFonts w:ascii="Calibri" w:eastAsia="Calibri" w:hAnsi="Calibri" w:cs="Calibri"/>
              <w:sz w:val="24"/>
              <w:szCs w:val="24"/>
            </w:rPr>
          </w:rPrChange>
        </w:rPr>
      </w:pPr>
      <w:ins w:id="28" w:author="Anton Hesse" w:date="2022-05-05T12:51:00Z">
        <w:r>
          <w:rPr>
            <w:rFonts w:ascii="Calibri" w:eastAsia="Calibri" w:hAnsi="Calibri" w:cs="Calibri"/>
            <w:sz w:val="24"/>
            <w:szCs w:val="24"/>
          </w:rPr>
          <w:lastRenderedPageBreak/>
          <w:t xml:space="preserve">This research will extend previous analyses by considering not only the averaging method, but also the effects of different outlier </w:t>
        </w:r>
      </w:ins>
      <w:ins w:id="29" w:author="Anton Hesse" w:date="2022-05-05T12:52:00Z">
        <w:r>
          <w:rPr>
            <w:rFonts w:ascii="Calibri" w:eastAsia="Calibri" w:hAnsi="Calibri" w:cs="Calibri"/>
            <w:sz w:val="24"/>
            <w:szCs w:val="24"/>
          </w:rPr>
          <w:t>thresholds</w:t>
        </w:r>
      </w:ins>
      <w:ins w:id="30" w:author="Anton Hesse" w:date="2022-05-05T12:53:00Z">
        <w:r w:rsidR="00AD5229">
          <w:rPr>
            <w:rFonts w:ascii="Calibri" w:eastAsia="Calibri" w:hAnsi="Calibri" w:cs="Calibri"/>
            <w:sz w:val="24"/>
            <w:szCs w:val="24"/>
          </w:rPr>
          <w:t xml:space="preserve">, </w:t>
        </w:r>
      </w:ins>
      <w:ins w:id="31" w:author="Anton Hesse" w:date="2022-05-05T12:52:00Z">
        <w:r>
          <w:rPr>
            <w:rFonts w:ascii="Calibri" w:eastAsia="Calibri" w:hAnsi="Calibri" w:cs="Calibri"/>
            <w:sz w:val="24"/>
            <w:szCs w:val="24"/>
          </w:rPr>
          <w:t>data interpolation</w:t>
        </w:r>
      </w:ins>
      <w:ins w:id="32" w:author="Anton Hesse" w:date="2022-05-05T12:53:00Z">
        <w:r w:rsidR="00AD5229">
          <w:rPr>
            <w:rFonts w:ascii="Calibri" w:eastAsia="Calibri" w:hAnsi="Calibri" w:cs="Calibri"/>
            <w:sz w:val="24"/>
            <w:szCs w:val="24"/>
          </w:rPr>
          <w:t>,</w:t>
        </w:r>
      </w:ins>
      <w:ins w:id="33" w:author="Anton Hesse" w:date="2022-05-05T12:52:00Z">
        <w:r>
          <w:rPr>
            <w:rFonts w:ascii="Calibri" w:eastAsia="Calibri" w:hAnsi="Calibri" w:cs="Calibri"/>
            <w:sz w:val="24"/>
            <w:szCs w:val="24"/>
          </w:rPr>
          <w:t xml:space="preserve"> </w:t>
        </w:r>
        <w:r w:rsidR="00AD5229">
          <w:rPr>
            <w:rFonts w:ascii="Calibri" w:eastAsia="Calibri" w:hAnsi="Calibri" w:cs="Calibri"/>
            <w:sz w:val="24"/>
            <w:szCs w:val="24"/>
          </w:rPr>
          <w:t xml:space="preserve">and </w:t>
        </w:r>
      </w:ins>
      <w:ins w:id="34" w:author="Anton Hesse" w:date="2022-05-05T12:53:00Z">
        <w:r w:rsidR="00AD5229">
          <w:rPr>
            <w:rFonts w:ascii="Calibri" w:eastAsia="Calibri" w:hAnsi="Calibri" w:cs="Calibri"/>
            <w:sz w:val="24"/>
            <w:szCs w:val="24"/>
          </w:rPr>
          <w:t xml:space="preserve">combinations of those choices on </w:t>
        </w:r>
      </w:ins>
      <w:ins w:id="35" w:author="Anton Hesse" w:date="2022-05-05T12:52:00Z">
        <w:r>
          <w:rPr>
            <w:rFonts w:ascii="Calibri" w:eastAsia="Calibri" w:hAnsi="Calibri" w:cs="Calibri"/>
            <w:sz w:val="24"/>
            <w:szCs w:val="24"/>
          </w:rPr>
          <w:t>the values at VT</w:t>
        </w:r>
        <w:r>
          <w:rPr>
            <w:rFonts w:ascii="Calibri" w:eastAsia="Calibri" w:hAnsi="Calibri" w:cs="Calibri"/>
            <w:sz w:val="24"/>
            <w:szCs w:val="24"/>
            <w:vertAlign w:val="subscript"/>
          </w:rPr>
          <w:t>1</w:t>
        </w:r>
        <w:r>
          <w:rPr>
            <w:rFonts w:ascii="Calibri" w:eastAsia="Calibri" w:hAnsi="Calibri" w:cs="Calibri"/>
            <w:sz w:val="24"/>
            <w:szCs w:val="24"/>
          </w:rPr>
          <w:t xml:space="preserve"> and VT</w:t>
        </w:r>
        <w:r>
          <w:rPr>
            <w:rFonts w:ascii="Calibri" w:eastAsia="Calibri" w:hAnsi="Calibri" w:cs="Calibri"/>
            <w:sz w:val="24"/>
            <w:szCs w:val="24"/>
            <w:vertAlign w:val="subscript"/>
          </w:rPr>
          <w:t>2</w:t>
        </w:r>
        <w:r>
          <w:rPr>
            <w:rFonts w:ascii="Calibri" w:eastAsia="Calibri" w:hAnsi="Calibri" w:cs="Calibri"/>
            <w:sz w:val="24"/>
            <w:szCs w:val="24"/>
          </w:rPr>
          <w:t xml:space="preserve">. </w:t>
        </w:r>
      </w:ins>
      <w:ins w:id="36" w:author="Anton Hesse" w:date="2022-05-05T12:53:00Z">
        <w:r w:rsidR="00AD5229">
          <w:rPr>
            <w:rFonts w:ascii="Calibri" w:eastAsia="Calibri" w:hAnsi="Calibri" w:cs="Calibri"/>
            <w:sz w:val="24"/>
            <w:szCs w:val="24"/>
          </w:rPr>
          <w:t xml:space="preserve">Previous </w:t>
        </w:r>
      </w:ins>
      <w:ins w:id="37" w:author="Anton Hesse" w:date="2022-05-05T12:55:00Z">
        <w:r w:rsidR="00AD5229">
          <w:rPr>
            <w:rFonts w:ascii="Calibri" w:eastAsia="Calibri" w:hAnsi="Calibri" w:cs="Calibri"/>
            <w:sz w:val="24"/>
            <w:szCs w:val="24"/>
          </w:rPr>
          <w:t>research</w:t>
        </w:r>
      </w:ins>
      <w:ins w:id="38" w:author="Anton Hesse" w:date="2022-05-05T12:53:00Z">
        <w:r w:rsidR="00AD5229">
          <w:rPr>
            <w:rFonts w:ascii="Calibri" w:eastAsia="Calibri" w:hAnsi="Calibri" w:cs="Calibri"/>
            <w:sz w:val="24"/>
            <w:szCs w:val="24"/>
          </w:rPr>
          <w:t xml:space="preserve"> estimate</w:t>
        </w:r>
      </w:ins>
      <w:ins w:id="39" w:author="Anton Hesse" w:date="2022-05-05T12:55:00Z">
        <w:r w:rsidR="00AD5229">
          <w:rPr>
            <w:rFonts w:ascii="Calibri" w:eastAsia="Calibri" w:hAnsi="Calibri" w:cs="Calibri"/>
            <w:sz w:val="24"/>
            <w:szCs w:val="24"/>
          </w:rPr>
          <w:t>s</w:t>
        </w:r>
      </w:ins>
      <w:ins w:id="40" w:author="Anton Hesse" w:date="2022-05-05T12:53:00Z">
        <w:r w:rsidR="00AD5229">
          <w:rPr>
            <w:rFonts w:ascii="Calibri" w:eastAsia="Calibri" w:hAnsi="Calibri" w:cs="Calibri"/>
            <w:sz w:val="24"/>
            <w:szCs w:val="24"/>
          </w:rPr>
          <w:t xml:space="preserve"> the measurement error in VO</w:t>
        </w:r>
        <w:r w:rsidR="00AD5229">
          <w:rPr>
            <w:rFonts w:ascii="Calibri" w:eastAsia="Calibri" w:hAnsi="Calibri" w:cs="Calibri"/>
            <w:sz w:val="24"/>
            <w:szCs w:val="24"/>
            <w:vertAlign w:val="subscript"/>
          </w:rPr>
          <w:t>2</w:t>
        </w:r>
        <w:r w:rsidR="00AD5229">
          <w:rPr>
            <w:rFonts w:ascii="Calibri" w:eastAsia="Calibri" w:hAnsi="Calibri" w:cs="Calibri"/>
            <w:sz w:val="24"/>
            <w:szCs w:val="24"/>
          </w:rPr>
          <w:t xml:space="preserve"> to be approximately 0.09</w:t>
        </w:r>
      </w:ins>
      <w:ins w:id="41" w:author="Anton Hesse" w:date="2022-05-05T12:54:00Z">
        <w:r w:rsidR="00AD5229">
          <w:rPr>
            <w:rFonts w:ascii="Calibri" w:eastAsia="Calibri" w:hAnsi="Calibri" w:cs="Calibri"/>
            <w:sz w:val="24"/>
            <w:szCs w:val="24"/>
          </w:rPr>
          <w:t xml:space="preserve">1 L/min </w:t>
        </w:r>
        <w:r w:rsidR="00AD5229">
          <w:rPr>
            <w:rFonts w:ascii="Calibri" w:eastAsia="Calibri" w:hAnsi="Calibri" w:cs="Calibri"/>
            <w:sz w:val="24"/>
            <w:szCs w:val="24"/>
          </w:rPr>
          <w:fldChar w:fldCharType="begin" w:fldLock="1"/>
        </w:r>
      </w:ins>
      <w:r w:rsidR="00AD5229">
        <w:rPr>
          <w:rFonts w:ascii="Calibri" w:eastAsia="Calibri" w:hAnsi="Calibri" w:cs="Calibri"/>
          <w:sz w:val="24"/>
          <w:szCs w:val="24"/>
        </w:rPr>
        <w:instrText>ADDIN CSL_CITATION {"citationItems":[{"id":"ITEM-1","itemData":{"author":[{"dropping-particle":"","family":"Robergs","given":"Robert A.","non-dropping-particle":"","parse-names":false,"suffix":""},{"dropping-particle":"","family":"Burnejtt","given":"Angus F.","non-dropping-particle":"","parse-names":false,"suffix":""}],"container-title":"Journal of Exercise Physiology online","id":"ITEM-1","issue":"2","issued":{"date-parts":[["2003"]]},"page":"44-57","title":"METHODS USED TO PROCESS DATA FROM INDIRECT CALORIMETRY AND THEIR APPLICATION TO VO2MAX","type":"article-journal","volume":"6"},"uris":["http://www.mendeley.com/documents/?uuid=87983d5c-1cd1-4839-aec7-be1119bad4d4"]}],"mendeley":{"formattedCitation":"(Robergs &amp; Burnejtt, 2003)","plainTextFormattedCitation":"(Robergs &amp; Burnejtt, 2003)","previouslyFormattedCitation":"(Robergs &amp; Burnejtt, 2003)"},"properties":{"noteIndex":0},"schema":"https://github.com/citation-style-language/schema/raw/master/csl-citation.json"}</w:instrText>
      </w:r>
      <w:r w:rsidR="00AD5229">
        <w:rPr>
          <w:rFonts w:ascii="Calibri" w:eastAsia="Calibri" w:hAnsi="Calibri" w:cs="Calibri"/>
          <w:sz w:val="24"/>
          <w:szCs w:val="24"/>
        </w:rPr>
        <w:fldChar w:fldCharType="separate"/>
      </w:r>
      <w:r w:rsidR="00AD5229" w:rsidRPr="00AD5229">
        <w:rPr>
          <w:rFonts w:ascii="Calibri" w:eastAsia="Calibri" w:hAnsi="Calibri" w:cs="Calibri"/>
          <w:noProof/>
          <w:sz w:val="24"/>
          <w:szCs w:val="24"/>
        </w:rPr>
        <w:t>(Robergs &amp; Burnejtt, 2003)</w:t>
      </w:r>
      <w:ins w:id="42" w:author="Anton Hesse" w:date="2022-05-05T12:54:00Z">
        <w:r w:rsidR="00AD5229">
          <w:rPr>
            <w:rFonts w:ascii="Calibri" w:eastAsia="Calibri" w:hAnsi="Calibri" w:cs="Calibri"/>
            <w:sz w:val="24"/>
            <w:szCs w:val="24"/>
          </w:rPr>
          <w:fldChar w:fldCharType="end"/>
        </w:r>
      </w:ins>
      <w:ins w:id="43" w:author="Anton Hesse" w:date="2022-05-05T12:55:00Z">
        <w:r w:rsidR="00AD5229">
          <w:rPr>
            <w:rFonts w:ascii="Calibri" w:eastAsia="Calibri" w:hAnsi="Calibri" w:cs="Calibri"/>
            <w:sz w:val="24"/>
            <w:szCs w:val="24"/>
          </w:rPr>
          <w:t>. T</w:t>
        </w:r>
      </w:ins>
      <w:ins w:id="44" w:author="Anton Hesse" w:date="2022-05-05T12:54:00Z">
        <w:r w:rsidR="00AD5229">
          <w:rPr>
            <w:rFonts w:ascii="Calibri" w:eastAsia="Calibri" w:hAnsi="Calibri" w:cs="Calibri"/>
            <w:sz w:val="24"/>
            <w:szCs w:val="24"/>
          </w:rPr>
          <w:t xml:space="preserve">he average LOA </w:t>
        </w:r>
        <w:r w:rsidR="00AD5229">
          <w:rPr>
            <w:rFonts w:ascii="Calibri" w:eastAsia="Calibri" w:hAnsi="Calibri" w:cs="Calibri"/>
            <w:sz w:val="24"/>
            <w:szCs w:val="24"/>
          </w:rPr>
          <w:fldChar w:fldCharType="begin" w:fldLock="1"/>
        </w:r>
      </w:ins>
      <w:r w:rsidR="00AD5229">
        <w:rPr>
          <w:rFonts w:ascii="Calibri" w:eastAsia="Calibri" w:hAnsi="Calibri" w:cs="Calibri"/>
          <w:sz w:val="24"/>
          <w:szCs w:val="24"/>
        </w:rPr>
        <w:instrText>ADDIN CSL_CITATION {"citationItems":[{"id":"ITEM-1","itemData":{"DOI":"10.2307/2987937","ISSN":"00390526","abstract":"Methods of analysis used in the comparison of two methods of measurement are reviewed. The use of correlation, regression and the differencebetween means is criticized. A simple parametric approach is proposed based onanalysis of variance and simple graphical methods","author":[{"dropping-particle":"","family":"Altman","given":"D. G.","non-dropping-particle":"","parse-names":false,"suffix":""},{"dropping-particle":"","family":"Bland","given":"J. M.","non-dropping-particle":"","parse-names":false,"suffix":""}],"container-title":"The Statistician","id":"ITEM-1","issue":"3","issued":{"date-parts":[["1983"]]},"page":"307","title":"Measurement in Medicine: The Analysis of Method Comparison Studies","type":"article-journal","volume":"32"},"uris":["http://www.mendeley.com/documents/?uuid=d7a56115-d0de-40ee-8734-52d570ca8875"]}],"mendeley":{"formattedCitation":"(Altman &amp; Bland, 1983)","plainTextFormattedCitation":"(Altman &amp; Bland, 1983)"},"properties":{"noteIndex":0},"schema":"https://github.com/citation-style-language/schema/raw/master/csl-citation.json"}</w:instrText>
      </w:r>
      <w:r w:rsidR="00AD5229">
        <w:rPr>
          <w:rFonts w:ascii="Calibri" w:eastAsia="Calibri" w:hAnsi="Calibri" w:cs="Calibri"/>
          <w:sz w:val="24"/>
          <w:szCs w:val="24"/>
        </w:rPr>
        <w:fldChar w:fldCharType="separate"/>
      </w:r>
      <w:r w:rsidR="00AD5229" w:rsidRPr="00AD5229">
        <w:rPr>
          <w:rFonts w:ascii="Calibri" w:eastAsia="Calibri" w:hAnsi="Calibri" w:cs="Calibri"/>
          <w:noProof/>
          <w:sz w:val="24"/>
          <w:szCs w:val="24"/>
        </w:rPr>
        <w:t>(Altman &amp; Bland, 1983)</w:t>
      </w:r>
      <w:ins w:id="45" w:author="Anton Hesse" w:date="2022-05-05T12:54:00Z">
        <w:r w:rsidR="00AD5229">
          <w:rPr>
            <w:rFonts w:ascii="Calibri" w:eastAsia="Calibri" w:hAnsi="Calibri" w:cs="Calibri"/>
            <w:sz w:val="24"/>
            <w:szCs w:val="24"/>
          </w:rPr>
          <w:fldChar w:fldCharType="end"/>
        </w:r>
        <w:r w:rsidR="00AD5229">
          <w:rPr>
            <w:rFonts w:ascii="Calibri" w:eastAsia="Calibri" w:hAnsi="Calibri" w:cs="Calibri"/>
            <w:sz w:val="24"/>
            <w:szCs w:val="24"/>
          </w:rPr>
          <w:t xml:space="preserve"> between </w:t>
        </w:r>
      </w:ins>
      <w:ins w:id="46" w:author="Anton Hesse" w:date="2022-05-05T12:55:00Z">
        <w:r w:rsidR="00AD5229">
          <w:rPr>
            <w:rFonts w:ascii="Calibri" w:eastAsia="Calibri" w:hAnsi="Calibri" w:cs="Calibri"/>
            <w:sz w:val="24"/>
            <w:szCs w:val="24"/>
          </w:rPr>
          <w:t>averaging methods</w:t>
        </w:r>
      </w:ins>
      <w:ins w:id="47" w:author="Anton Hesse" w:date="2022-05-05T12:57:00Z">
        <w:r w:rsidR="000D46D6">
          <w:rPr>
            <w:rFonts w:ascii="Calibri" w:eastAsia="Calibri" w:hAnsi="Calibri" w:cs="Calibri"/>
            <w:sz w:val="24"/>
            <w:szCs w:val="24"/>
          </w:rPr>
          <w:t xml:space="preserve"> at VT</w:t>
        </w:r>
        <w:r w:rsidR="000D46D6">
          <w:rPr>
            <w:rFonts w:ascii="Calibri" w:eastAsia="Calibri" w:hAnsi="Calibri" w:cs="Calibri"/>
            <w:sz w:val="24"/>
            <w:szCs w:val="24"/>
            <w:vertAlign w:val="subscript"/>
          </w:rPr>
          <w:t>1</w:t>
        </w:r>
      </w:ins>
      <w:ins w:id="48" w:author="Anton Hesse" w:date="2022-05-05T12:55:00Z">
        <w:r w:rsidR="00AD5229">
          <w:rPr>
            <w:rFonts w:ascii="Calibri" w:eastAsia="Calibri" w:hAnsi="Calibri" w:cs="Calibri"/>
            <w:sz w:val="24"/>
            <w:szCs w:val="24"/>
          </w:rPr>
          <w:t xml:space="preserve"> from out pilot study are about 0.31 L/min, or about 3.5 as wide as the expected error. </w:t>
        </w:r>
      </w:ins>
      <w:ins w:id="49" w:author="Anton Hesse" w:date="2022-05-05T12:56:00Z">
        <w:r w:rsidR="000D46D6">
          <w:rPr>
            <w:rFonts w:ascii="Calibri" w:eastAsia="Calibri" w:hAnsi="Calibri" w:cs="Calibri"/>
            <w:sz w:val="24"/>
            <w:szCs w:val="24"/>
          </w:rPr>
          <w:t xml:space="preserve">This suggests that data processing choices meaningfully contribute to </w:t>
        </w:r>
      </w:ins>
      <w:ins w:id="50" w:author="Anton Hesse" w:date="2022-05-05T12:57:00Z">
        <w:r w:rsidR="000D46D6">
          <w:rPr>
            <w:rFonts w:ascii="Calibri" w:eastAsia="Calibri" w:hAnsi="Calibri" w:cs="Calibri"/>
            <w:sz w:val="24"/>
            <w:szCs w:val="24"/>
          </w:rPr>
          <w:t>the intensity at submaximal thresholds</w:t>
        </w:r>
      </w:ins>
      <w:ins w:id="51" w:author="Anton Hesse" w:date="2022-05-05T12:58:00Z">
        <w:r w:rsidR="00191D4F">
          <w:rPr>
            <w:rFonts w:ascii="Calibri" w:eastAsia="Calibri" w:hAnsi="Calibri" w:cs="Calibri"/>
            <w:sz w:val="24"/>
            <w:szCs w:val="24"/>
          </w:rPr>
          <w:t xml:space="preserve"> and the resultant exercise prescription</w:t>
        </w:r>
      </w:ins>
      <w:ins w:id="52" w:author="Anton Hesse" w:date="2022-05-05T12:59:00Z">
        <w:r w:rsidR="00191D4F">
          <w:rPr>
            <w:rFonts w:ascii="Calibri" w:eastAsia="Calibri" w:hAnsi="Calibri" w:cs="Calibri"/>
            <w:sz w:val="24"/>
            <w:szCs w:val="24"/>
          </w:rPr>
          <w:t>.</w:t>
        </w:r>
      </w:ins>
      <w:ins w:id="53" w:author="Anton Hesse" w:date="2022-05-05T12:58:00Z">
        <w:r w:rsidR="00191D4F">
          <w:rPr>
            <w:rFonts w:ascii="Calibri" w:eastAsia="Calibri" w:hAnsi="Calibri" w:cs="Calibri"/>
            <w:sz w:val="24"/>
            <w:szCs w:val="24"/>
          </w:rPr>
          <w:t xml:space="preserve"> </w:t>
        </w:r>
      </w:ins>
    </w:p>
    <w:p w14:paraId="4D3DB9AB" w14:textId="5408C3F0" w:rsidR="00436FC8" w:rsidRDefault="00436FC8" w:rsidP="00271462">
      <w:pPr>
        <w:pBdr>
          <w:top w:val="nil"/>
          <w:left w:val="nil"/>
          <w:bottom w:val="nil"/>
          <w:right w:val="nil"/>
          <w:between w:val="nil"/>
        </w:pBdr>
        <w:spacing w:before="120" w:after="120"/>
        <w:ind w:left="1260"/>
        <w:rPr>
          <w:rFonts w:ascii="Calibri" w:eastAsia="Calibri" w:hAnsi="Calibri" w:cs="Calibri"/>
          <w:sz w:val="24"/>
          <w:szCs w:val="24"/>
        </w:rPr>
      </w:pPr>
    </w:p>
    <w:p w14:paraId="6F51C0D3" w14:textId="045E1FB6" w:rsidR="00436FC8" w:rsidRDefault="00436FC8" w:rsidP="002327DB">
      <w:pPr>
        <w:pBdr>
          <w:top w:val="nil"/>
          <w:left w:val="nil"/>
          <w:bottom w:val="nil"/>
          <w:right w:val="nil"/>
          <w:between w:val="nil"/>
        </w:pBdr>
        <w:spacing w:before="120" w:after="120"/>
        <w:jc w:val="center"/>
        <w:rPr>
          <w:ins w:id="54" w:author="Anton Hesse" w:date="2022-05-05T12:37:00Z"/>
          <w:rFonts w:ascii="Calibri" w:eastAsia="Calibri" w:hAnsi="Calibri" w:cs="Calibri"/>
          <w:b/>
          <w:bCs/>
          <w:sz w:val="24"/>
          <w:szCs w:val="24"/>
        </w:rPr>
        <w:pPrChange w:id="55" w:author="Anton Hesse" w:date="2022-05-05T16:05:00Z">
          <w:pPr>
            <w:pBdr>
              <w:top w:val="nil"/>
              <w:left w:val="nil"/>
              <w:bottom w:val="nil"/>
              <w:right w:val="nil"/>
              <w:between w:val="nil"/>
            </w:pBdr>
            <w:spacing w:before="120" w:after="120"/>
            <w:ind w:left="1260"/>
            <w:jc w:val="center"/>
          </w:pPr>
        </w:pPrChange>
      </w:pPr>
      <w:ins w:id="56" w:author="Anton Hesse" w:date="2022-05-05T12:37:00Z">
        <w:r>
          <w:rPr>
            <w:rFonts w:ascii="Calibri" w:eastAsia="Calibri" w:hAnsi="Calibri" w:cs="Calibri"/>
            <w:b/>
            <w:bCs/>
            <w:sz w:val="24"/>
            <w:szCs w:val="24"/>
          </w:rPr>
          <w:t>References</w:t>
        </w:r>
      </w:ins>
    </w:p>
    <w:p w14:paraId="29F342D0" w14:textId="7456FA27" w:rsidR="00436FC8" w:rsidRDefault="00436FC8" w:rsidP="00436FC8">
      <w:pPr>
        <w:pBdr>
          <w:top w:val="nil"/>
          <w:left w:val="nil"/>
          <w:bottom w:val="nil"/>
          <w:right w:val="nil"/>
          <w:between w:val="nil"/>
        </w:pBdr>
        <w:spacing w:before="120" w:after="120"/>
        <w:ind w:left="1260"/>
        <w:jc w:val="center"/>
        <w:rPr>
          <w:ins w:id="57" w:author="Anton Hesse" w:date="2022-05-05T12:37:00Z"/>
          <w:rFonts w:ascii="Calibri" w:eastAsia="Calibri" w:hAnsi="Calibri" w:cs="Calibri"/>
          <w:b/>
          <w:bCs/>
          <w:sz w:val="24"/>
          <w:szCs w:val="24"/>
        </w:rPr>
      </w:pPr>
    </w:p>
    <w:p w14:paraId="1A3B3428" w14:textId="5709B5A1" w:rsidR="00AD5229" w:rsidRPr="00AD5229" w:rsidRDefault="00436FC8" w:rsidP="00AD5229">
      <w:pPr>
        <w:widowControl w:val="0"/>
        <w:autoSpaceDE w:val="0"/>
        <w:autoSpaceDN w:val="0"/>
        <w:adjustRightInd w:val="0"/>
        <w:spacing w:before="120" w:after="120"/>
        <w:ind w:left="480" w:hanging="480"/>
        <w:rPr>
          <w:rFonts w:ascii="Calibri" w:hAnsi="Calibri" w:cs="Calibri"/>
          <w:noProof/>
          <w:sz w:val="24"/>
        </w:rPr>
      </w:pPr>
      <w:ins w:id="58" w:author="Anton Hesse" w:date="2022-05-05T12:37:00Z">
        <w:r>
          <w:rPr>
            <w:rFonts w:ascii="Calibri" w:eastAsia="Calibri" w:hAnsi="Calibri" w:cs="Calibri"/>
            <w:b/>
            <w:bCs/>
            <w:sz w:val="24"/>
            <w:szCs w:val="24"/>
          </w:rPr>
          <w:fldChar w:fldCharType="begin" w:fldLock="1"/>
        </w:r>
        <w:r>
          <w:rPr>
            <w:rFonts w:ascii="Calibri" w:eastAsia="Calibri" w:hAnsi="Calibri" w:cs="Calibri"/>
            <w:b/>
            <w:bCs/>
            <w:sz w:val="24"/>
            <w:szCs w:val="24"/>
          </w:rPr>
          <w:instrText xml:space="preserve">ADDIN Mendeley Bibliography CSL_BIBLIOGRAPHY </w:instrText>
        </w:r>
      </w:ins>
      <w:r>
        <w:rPr>
          <w:rFonts w:ascii="Calibri" w:eastAsia="Calibri" w:hAnsi="Calibri" w:cs="Calibri"/>
          <w:b/>
          <w:bCs/>
          <w:sz w:val="24"/>
          <w:szCs w:val="24"/>
        </w:rPr>
        <w:fldChar w:fldCharType="separate"/>
      </w:r>
      <w:r w:rsidR="00AD5229" w:rsidRPr="00AD5229">
        <w:rPr>
          <w:rFonts w:ascii="Calibri" w:hAnsi="Calibri" w:cs="Calibri"/>
          <w:noProof/>
          <w:sz w:val="24"/>
        </w:rPr>
        <w:t xml:space="preserve">Altman, D. G., &amp; Bland, J. M. (1983). Measurement in Medicine: The Analysis of Method Comparison Studies. </w:t>
      </w:r>
      <w:r w:rsidR="00AD5229" w:rsidRPr="00AD5229">
        <w:rPr>
          <w:rFonts w:ascii="Calibri" w:hAnsi="Calibri" w:cs="Calibri"/>
          <w:i/>
          <w:iCs/>
          <w:noProof/>
          <w:sz w:val="24"/>
        </w:rPr>
        <w:t>The Statistician</w:t>
      </w:r>
      <w:r w:rsidR="00AD5229" w:rsidRPr="00AD5229">
        <w:rPr>
          <w:rFonts w:ascii="Calibri" w:hAnsi="Calibri" w:cs="Calibri"/>
          <w:noProof/>
          <w:sz w:val="24"/>
        </w:rPr>
        <w:t xml:space="preserve">, </w:t>
      </w:r>
      <w:r w:rsidR="00AD5229" w:rsidRPr="00AD5229">
        <w:rPr>
          <w:rFonts w:ascii="Calibri" w:hAnsi="Calibri" w:cs="Calibri"/>
          <w:i/>
          <w:iCs/>
          <w:noProof/>
          <w:sz w:val="24"/>
        </w:rPr>
        <w:t>32</w:t>
      </w:r>
      <w:r w:rsidR="00AD5229" w:rsidRPr="00AD5229">
        <w:rPr>
          <w:rFonts w:ascii="Calibri" w:hAnsi="Calibri" w:cs="Calibri"/>
          <w:noProof/>
          <w:sz w:val="24"/>
        </w:rPr>
        <w:t>(3), 307. https://doi.org/10.2307/2987937</w:t>
      </w:r>
    </w:p>
    <w:p w14:paraId="6C4CADFB"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Astorino, T. A. (2009). Alterations in VO2 max and the VO2 plateau with manipulation of sampling interval. </w:t>
      </w:r>
      <w:r w:rsidRPr="00AD5229">
        <w:rPr>
          <w:rFonts w:ascii="Calibri" w:hAnsi="Calibri" w:cs="Calibri"/>
          <w:i/>
          <w:iCs/>
          <w:noProof/>
          <w:sz w:val="24"/>
        </w:rPr>
        <w:t>Clinical Physiology and Functional Imaging</w:t>
      </w:r>
      <w:r w:rsidRPr="00AD5229">
        <w:rPr>
          <w:rFonts w:ascii="Calibri" w:hAnsi="Calibri" w:cs="Calibri"/>
          <w:noProof/>
          <w:sz w:val="24"/>
        </w:rPr>
        <w:t xml:space="preserve">, </w:t>
      </w:r>
      <w:r w:rsidRPr="00AD5229">
        <w:rPr>
          <w:rFonts w:ascii="Calibri" w:hAnsi="Calibri" w:cs="Calibri"/>
          <w:i/>
          <w:iCs/>
          <w:noProof/>
          <w:sz w:val="24"/>
        </w:rPr>
        <w:t>29</w:t>
      </w:r>
      <w:r w:rsidRPr="00AD5229">
        <w:rPr>
          <w:rFonts w:ascii="Calibri" w:hAnsi="Calibri" w:cs="Calibri"/>
          <w:noProof/>
          <w:sz w:val="24"/>
        </w:rPr>
        <w:t>(1), 60–67. https://doi.org/10.1111/j.1475-097X.2008.00835.x</w:t>
      </w:r>
    </w:p>
    <w:p w14:paraId="54BB7303"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Astorino, T. A., Robergs, R. A., Ghiasvand, F., Marks, D., &amp; Burns, S. (2000). Incidence Of The Oxygen Plateau at VO2max During Exercise Testing To Volitional Fatigue. </w:t>
      </w:r>
      <w:r w:rsidRPr="00AD5229">
        <w:rPr>
          <w:rFonts w:ascii="Calibri" w:hAnsi="Calibri" w:cs="Calibri"/>
          <w:i/>
          <w:iCs/>
          <w:noProof/>
          <w:sz w:val="24"/>
        </w:rPr>
        <w:t>An International Electronic Journal</w:t>
      </w:r>
      <w:r w:rsidRPr="00AD5229">
        <w:rPr>
          <w:rFonts w:ascii="Calibri" w:hAnsi="Calibri" w:cs="Calibri"/>
          <w:noProof/>
          <w:sz w:val="24"/>
        </w:rPr>
        <w:t xml:space="preserve">, </w:t>
      </w:r>
      <w:r w:rsidRPr="00AD5229">
        <w:rPr>
          <w:rFonts w:ascii="Calibri" w:hAnsi="Calibri" w:cs="Calibri"/>
          <w:i/>
          <w:iCs/>
          <w:noProof/>
          <w:sz w:val="24"/>
        </w:rPr>
        <w:t>3</w:t>
      </w:r>
      <w:r w:rsidRPr="00AD5229">
        <w:rPr>
          <w:rFonts w:ascii="Calibri" w:hAnsi="Calibri" w:cs="Calibri"/>
          <w:noProof/>
          <w:sz w:val="24"/>
        </w:rPr>
        <w:t>(4), 1–12. http://eprints.qut.edu.au/96933/1/96933.pdf</w:t>
      </w:r>
    </w:p>
    <w:p w14:paraId="36382B9B"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Kodama, S. (2009). Cardiorespiratory Fitness as a Quantitative Predictor of All-Cause Mortality and Cardiovascular Events in Healthy Men and Women: A Meta-analysis. </w:t>
      </w:r>
      <w:r w:rsidRPr="00AD5229">
        <w:rPr>
          <w:rFonts w:ascii="Calibri" w:hAnsi="Calibri" w:cs="Calibri"/>
          <w:i/>
          <w:iCs/>
          <w:noProof/>
          <w:sz w:val="24"/>
        </w:rPr>
        <w:t>Journal of American Medical Association</w:t>
      </w:r>
      <w:r w:rsidRPr="00AD5229">
        <w:rPr>
          <w:rFonts w:ascii="Calibri" w:hAnsi="Calibri" w:cs="Calibri"/>
          <w:noProof/>
          <w:sz w:val="24"/>
        </w:rPr>
        <w:t xml:space="preserve">, </w:t>
      </w:r>
      <w:r w:rsidRPr="00AD5229">
        <w:rPr>
          <w:rFonts w:ascii="Calibri" w:hAnsi="Calibri" w:cs="Calibri"/>
          <w:i/>
          <w:iCs/>
          <w:noProof/>
          <w:sz w:val="24"/>
        </w:rPr>
        <w:t>301</w:t>
      </w:r>
      <w:r w:rsidRPr="00AD5229">
        <w:rPr>
          <w:rFonts w:ascii="Calibri" w:hAnsi="Calibri" w:cs="Calibri"/>
          <w:noProof/>
          <w:sz w:val="24"/>
        </w:rPr>
        <w:t>(19), 2024–2035.</w:t>
      </w:r>
    </w:p>
    <w:p w14:paraId="23EDBA45"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Robergs, R. A., &amp; Burnejtt, A. F. (2003). METHODS USED TO PROCESS DATA FROM INDIRECT CALORIMETRY AND THEIR APPLICATION TO VO2MAX. </w:t>
      </w:r>
      <w:r w:rsidRPr="00AD5229">
        <w:rPr>
          <w:rFonts w:ascii="Calibri" w:hAnsi="Calibri" w:cs="Calibri"/>
          <w:i/>
          <w:iCs/>
          <w:noProof/>
          <w:sz w:val="24"/>
        </w:rPr>
        <w:t>Journal of Exercise Physiology Online</w:t>
      </w:r>
      <w:r w:rsidRPr="00AD5229">
        <w:rPr>
          <w:rFonts w:ascii="Calibri" w:hAnsi="Calibri" w:cs="Calibri"/>
          <w:noProof/>
          <w:sz w:val="24"/>
        </w:rPr>
        <w:t xml:space="preserve">, </w:t>
      </w:r>
      <w:r w:rsidRPr="00AD5229">
        <w:rPr>
          <w:rFonts w:ascii="Calibri" w:hAnsi="Calibri" w:cs="Calibri"/>
          <w:i/>
          <w:iCs/>
          <w:noProof/>
          <w:sz w:val="24"/>
        </w:rPr>
        <w:t>6</w:t>
      </w:r>
      <w:r w:rsidRPr="00AD5229">
        <w:rPr>
          <w:rFonts w:ascii="Calibri" w:hAnsi="Calibri" w:cs="Calibri"/>
          <w:noProof/>
          <w:sz w:val="24"/>
        </w:rPr>
        <w:t>(2), 44–57. https://www.asep.org/asep/asep/Robergs3.pdf</w:t>
      </w:r>
    </w:p>
    <w:p w14:paraId="720F9E30"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Robergs, R. A., Dwyer, D., &amp; Astorino, T. (2010). Recommendations for improved data processing from expired gas analysis indirect calorimetry. </w:t>
      </w:r>
      <w:r w:rsidRPr="00AD5229">
        <w:rPr>
          <w:rFonts w:ascii="Calibri" w:hAnsi="Calibri" w:cs="Calibri"/>
          <w:i/>
          <w:iCs/>
          <w:noProof/>
          <w:sz w:val="24"/>
        </w:rPr>
        <w:t>Sports Medicine</w:t>
      </w:r>
      <w:r w:rsidRPr="00AD5229">
        <w:rPr>
          <w:rFonts w:ascii="Calibri" w:hAnsi="Calibri" w:cs="Calibri"/>
          <w:noProof/>
          <w:sz w:val="24"/>
        </w:rPr>
        <w:t xml:space="preserve">, </w:t>
      </w:r>
      <w:r w:rsidRPr="00AD5229">
        <w:rPr>
          <w:rFonts w:ascii="Calibri" w:hAnsi="Calibri" w:cs="Calibri"/>
          <w:i/>
          <w:iCs/>
          <w:noProof/>
          <w:sz w:val="24"/>
        </w:rPr>
        <w:t>40</w:t>
      </w:r>
      <w:r w:rsidRPr="00AD5229">
        <w:rPr>
          <w:rFonts w:ascii="Calibri" w:hAnsi="Calibri" w:cs="Calibri"/>
          <w:noProof/>
          <w:sz w:val="24"/>
        </w:rPr>
        <w:t>(2), 95–111. https://doi.org/10.2165/11319670-000000000-00000</w:t>
      </w:r>
    </w:p>
    <w:p w14:paraId="5C348F52"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Weatherwax, R. M., Harris, N. K., Kilding, A. E., &amp; Dalleck, L. C. (2019). Incidence of VO2max Responders to Personalized versus Standardized Exercise Prescription. </w:t>
      </w:r>
      <w:r w:rsidRPr="00AD5229">
        <w:rPr>
          <w:rFonts w:ascii="Calibri" w:hAnsi="Calibri" w:cs="Calibri"/>
          <w:i/>
          <w:iCs/>
          <w:noProof/>
          <w:sz w:val="24"/>
        </w:rPr>
        <w:t>Medicine and Science in Sports and Exercise</w:t>
      </w:r>
      <w:r w:rsidRPr="00AD5229">
        <w:rPr>
          <w:rFonts w:ascii="Calibri" w:hAnsi="Calibri" w:cs="Calibri"/>
          <w:noProof/>
          <w:sz w:val="24"/>
        </w:rPr>
        <w:t xml:space="preserve">, </w:t>
      </w:r>
      <w:r w:rsidRPr="00AD5229">
        <w:rPr>
          <w:rFonts w:ascii="Calibri" w:hAnsi="Calibri" w:cs="Calibri"/>
          <w:i/>
          <w:iCs/>
          <w:noProof/>
          <w:sz w:val="24"/>
        </w:rPr>
        <w:t>51</w:t>
      </w:r>
      <w:r w:rsidRPr="00AD5229">
        <w:rPr>
          <w:rFonts w:ascii="Calibri" w:hAnsi="Calibri" w:cs="Calibri"/>
          <w:noProof/>
          <w:sz w:val="24"/>
        </w:rPr>
        <w:t>(4), 681–691. https://doi.org/10.1249/MSS.0000000000001842</w:t>
      </w:r>
    </w:p>
    <w:p w14:paraId="676B2E9A" w14:textId="77777777" w:rsidR="00AD5229" w:rsidRPr="00AD5229" w:rsidRDefault="00AD5229" w:rsidP="00AD5229">
      <w:pPr>
        <w:widowControl w:val="0"/>
        <w:autoSpaceDE w:val="0"/>
        <w:autoSpaceDN w:val="0"/>
        <w:adjustRightInd w:val="0"/>
        <w:spacing w:before="120" w:after="120"/>
        <w:ind w:left="480" w:hanging="480"/>
        <w:rPr>
          <w:rFonts w:ascii="Calibri" w:hAnsi="Calibri" w:cs="Calibri"/>
          <w:noProof/>
          <w:sz w:val="24"/>
        </w:rPr>
      </w:pPr>
      <w:r w:rsidRPr="00AD5229">
        <w:rPr>
          <w:rFonts w:ascii="Calibri" w:hAnsi="Calibri" w:cs="Calibri"/>
          <w:noProof/>
          <w:sz w:val="24"/>
        </w:rPr>
        <w:t xml:space="preserve">Wolpern, A. E., Burgos, D. J., Janot, J. M., &amp; Dalleck, L. C. (2015). Is a threshold-based model a superior method to the relative percent concept for establishing individual exercise intensity? a randomized controlled trial. </w:t>
      </w:r>
      <w:r w:rsidRPr="00AD5229">
        <w:rPr>
          <w:rFonts w:ascii="Calibri" w:hAnsi="Calibri" w:cs="Calibri"/>
          <w:i/>
          <w:iCs/>
          <w:noProof/>
          <w:sz w:val="24"/>
        </w:rPr>
        <w:t>BMC Sports Science, Medicine and Rehabilitation</w:t>
      </w:r>
      <w:r w:rsidRPr="00AD5229">
        <w:rPr>
          <w:rFonts w:ascii="Calibri" w:hAnsi="Calibri" w:cs="Calibri"/>
          <w:noProof/>
          <w:sz w:val="24"/>
        </w:rPr>
        <w:t xml:space="preserve">, </w:t>
      </w:r>
      <w:r w:rsidRPr="00AD5229">
        <w:rPr>
          <w:rFonts w:ascii="Calibri" w:hAnsi="Calibri" w:cs="Calibri"/>
          <w:i/>
          <w:iCs/>
          <w:noProof/>
          <w:sz w:val="24"/>
        </w:rPr>
        <w:t>7</w:t>
      </w:r>
      <w:r w:rsidRPr="00AD5229">
        <w:rPr>
          <w:rFonts w:ascii="Calibri" w:hAnsi="Calibri" w:cs="Calibri"/>
          <w:noProof/>
          <w:sz w:val="24"/>
        </w:rPr>
        <w:t>(1), 1–9. https://doi.org/10.1186/s13102-015-0011-z</w:t>
      </w:r>
    </w:p>
    <w:p w14:paraId="47C7AD24" w14:textId="15E7C6C7" w:rsidR="00436FC8" w:rsidRPr="00436FC8" w:rsidRDefault="00436FC8" w:rsidP="00AD5229">
      <w:pPr>
        <w:widowControl w:val="0"/>
        <w:autoSpaceDE w:val="0"/>
        <w:autoSpaceDN w:val="0"/>
        <w:adjustRightInd w:val="0"/>
        <w:spacing w:before="120" w:after="120"/>
        <w:ind w:left="480" w:hanging="480"/>
        <w:rPr>
          <w:rFonts w:ascii="Calibri" w:eastAsia="Calibri" w:hAnsi="Calibri" w:cs="Calibri"/>
          <w:b/>
          <w:bCs/>
          <w:sz w:val="24"/>
          <w:szCs w:val="24"/>
          <w:rPrChange w:id="59" w:author="Anton Hesse" w:date="2022-05-05T12:37:00Z">
            <w:rPr>
              <w:rFonts w:ascii="Calibri" w:eastAsia="Calibri" w:hAnsi="Calibri" w:cs="Calibri"/>
              <w:sz w:val="24"/>
              <w:szCs w:val="24"/>
            </w:rPr>
          </w:rPrChange>
        </w:rPr>
        <w:pPrChange w:id="60" w:author="Anton Hesse" w:date="2022-05-05T12:37:00Z">
          <w:pPr>
            <w:pBdr>
              <w:top w:val="nil"/>
              <w:left w:val="nil"/>
              <w:bottom w:val="nil"/>
              <w:right w:val="nil"/>
              <w:between w:val="nil"/>
            </w:pBdr>
            <w:spacing w:before="120" w:after="120"/>
            <w:ind w:left="1260"/>
            <w:jc w:val="center"/>
          </w:pPr>
        </w:pPrChange>
      </w:pPr>
      <w:ins w:id="61" w:author="Anton Hesse" w:date="2022-05-05T12:37:00Z">
        <w:r>
          <w:rPr>
            <w:rFonts w:ascii="Calibri" w:eastAsia="Calibri" w:hAnsi="Calibri" w:cs="Calibri"/>
            <w:b/>
            <w:bCs/>
            <w:sz w:val="24"/>
            <w:szCs w:val="24"/>
          </w:rPr>
          <w:fldChar w:fldCharType="end"/>
        </w:r>
      </w:ins>
    </w:p>
    <w:p w14:paraId="62A25FDD" w14:textId="77777777" w:rsidR="00582769" w:rsidRDefault="00582769" w:rsidP="00582769">
      <w:pPr>
        <w:pBdr>
          <w:top w:val="nil"/>
          <w:left w:val="nil"/>
          <w:bottom w:val="nil"/>
          <w:right w:val="nil"/>
          <w:between w:val="nil"/>
        </w:pBdr>
        <w:spacing w:before="120" w:after="120"/>
        <w:ind w:left="1260"/>
        <w:rPr>
          <w:rFonts w:ascii="Calibri" w:eastAsia="Calibri" w:hAnsi="Calibri" w:cs="Calibri"/>
          <w:sz w:val="24"/>
          <w:szCs w:val="24"/>
        </w:rPr>
      </w:pPr>
    </w:p>
    <w:p w14:paraId="00000119" w14:textId="77777777" w:rsidR="002D12B2" w:rsidRDefault="0012509A">
      <w:pPr>
        <w:pStyle w:val="Heading1"/>
        <w:keepNext w:val="0"/>
        <w:widowControl/>
        <w:numPr>
          <w:ilvl w:val="0"/>
          <w:numId w:val="8"/>
        </w:numPr>
        <w:spacing w:before="120"/>
        <w:rPr>
          <w:rFonts w:ascii="Calibri" w:eastAsia="Calibri" w:hAnsi="Calibri" w:cs="Calibri"/>
          <w:b/>
        </w:rPr>
      </w:pPr>
      <w:bookmarkStart w:id="62" w:name="_heading=h.32hioqz" w:colFirst="0" w:colLast="0"/>
      <w:bookmarkEnd w:id="62"/>
      <w:r>
        <w:rPr>
          <w:rFonts w:ascii="Calibri" w:eastAsia="Calibri" w:hAnsi="Calibri" w:cs="Calibri"/>
          <w:b/>
        </w:rPr>
        <w:t>Procedures Involved</w:t>
      </w:r>
    </w:p>
    <w:p w14:paraId="0000011A" w14:textId="3383F49A"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Study Type (check all that apply):</w:t>
      </w:r>
      <w:del w:id="63" w:author="Anton Hesse" w:date="2022-05-05T16:05:00Z">
        <w:r w:rsidDel="009B0940">
          <w:rPr>
            <w:rFonts w:ascii="Calibri" w:eastAsia="Calibri" w:hAnsi="Calibri" w:cs="Calibri"/>
            <w:color w:val="000000"/>
            <w:sz w:val="24"/>
            <w:szCs w:val="24"/>
          </w:rPr>
          <w:delText xml:space="preserve"> </w:delText>
        </w:r>
        <w:r w:rsidDel="009B0940">
          <w:rPr>
            <w:rFonts w:ascii="Calibri" w:eastAsia="Calibri" w:hAnsi="Calibri" w:cs="Calibri"/>
            <w:color w:val="FF0000"/>
            <w:sz w:val="24"/>
            <w:szCs w:val="24"/>
          </w:rPr>
          <w:delText>Indicate if this is study is 1) retrospective, 2) prospective or 3) both retrospective and prospective.</w:delText>
        </w:r>
        <w:r w:rsidDel="009B0940">
          <w:rPr>
            <w:rFonts w:ascii="Calibri" w:eastAsia="Calibri" w:hAnsi="Calibri" w:cs="Calibri"/>
            <w:color w:val="FF0000"/>
            <w:sz w:val="24"/>
            <w:szCs w:val="24"/>
          </w:rPr>
          <w:tab/>
        </w:r>
      </w:del>
    </w:p>
    <w:bookmarkStart w:id="64" w:name="_heading=h.4d34og8" w:colFirst="0" w:colLast="0"/>
    <w:bookmarkEnd w:id="64"/>
    <w:p w14:paraId="0000011B" w14:textId="1288552B" w:rsidR="002D12B2" w:rsidRDefault="004449F7">
      <w:pPr>
        <w:ind w:left="1260"/>
      </w:pPr>
      <w:sdt>
        <w:sdtPr>
          <w:rPr>
            <w:rFonts w:ascii="Arial Unicode MS" w:eastAsia="Arial Unicode MS" w:hAnsi="Arial Unicode MS" w:cs="Arial Unicode MS"/>
            <w:b/>
            <w:color w:val="000000"/>
          </w:rPr>
          <w:id w:val="-810170507"/>
          <w14:checkbox>
            <w14:checked w14:val="1"/>
            <w14:checkedState w14:val="2612" w14:font="MS Gothic"/>
            <w14:uncheckedState w14:val="2610" w14:font="MS Gothic"/>
          </w14:checkbox>
        </w:sdtPr>
        <w:sdtEndPr/>
        <w:sdtContent>
          <w:ins w:id="65" w:author="Anton Hesse" w:date="2022-05-05T16:05:00Z">
            <w:r w:rsidR="002327DB">
              <w:rPr>
                <w:rFonts w:ascii="MS Gothic" w:eastAsia="MS Gothic" w:hAnsi="MS Gothic" w:cs="Arial Unicode MS" w:hint="eastAsia"/>
                <w:b/>
                <w:color w:val="000000"/>
              </w:rPr>
              <w:t>☒</w:t>
            </w:r>
          </w:ins>
          <w:del w:id="66" w:author="Anton Hesse" w:date="2022-05-05T16:05:00Z">
            <w:r w:rsidR="00064150" w:rsidDel="002327DB">
              <w:rPr>
                <w:rFonts w:ascii="MS Gothic" w:eastAsia="MS Gothic" w:hAnsi="MS Gothic" w:cs="Arial Unicode MS" w:hint="eastAsia"/>
                <w:b/>
                <w:color w:val="000000"/>
              </w:rPr>
              <w:delText>☐</w:delText>
            </w:r>
          </w:del>
        </w:sdtContent>
      </w:sdt>
      <w:r w:rsidR="0012509A">
        <w:rPr>
          <w:rFonts w:ascii="Arimo" w:eastAsia="Arimo" w:hAnsi="Arimo" w:cs="Arimo"/>
          <w:b/>
          <w:color w:val="000000"/>
          <w:sz w:val="24"/>
          <w:szCs w:val="24"/>
        </w:rPr>
        <w:t xml:space="preserve"> </w:t>
      </w:r>
      <w:r w:rsidR="0012509A">
        <w:t xml:space="preserve"> Retrospective Review </w:t>
      </w:r>
    </w:p>
    <w:p w14:paraId="0000011C" w14:textId="1181AB8F" w:rsidR="002D12B2" w:rsidDel="009B0940" w:rsidRDefault="0012509A">
      <w:pPr>
        <w:ind w:left="1530"/>
        <w:rPr>
          <w:del w:id="67" w:author="Anton Hesse" w:date="2022-05-05T16:05:00Z"/>
          <w:color w:val="FF0000"/>
        </w:rPr>
      </w:pPr>
      <w:bookmarkStart w:id="68" w:name="_heading=h.2s8eyo1" w:colFirst="0" w:colLast="0"/>
      <w:bookmarkEnd w:id="68"/>
      <w:del w:id="69" w:author="Anton Hesse" w:date="2022-05-05T16:05:00Z">
        <w:r w:rsidDel="009B0940">
          <w:rPr>
            <w:color w:val="FF0000"/>
          </w:rPr>
          <w:delText xml:space="preserve">Note: To qualify as retrospective, the data and/or specimens must exist when the study is submitted to the IRB for initial review. </w:delText>
        </w:r>
      </w:del>
    </w:p>
    <w:bookmarkStart w:id="70" w:name="_heading=h.17dp8vu" w:colFirst="0" w:colLast="0"/>
    <w:bookmarkEnd w:id="70"/>
    <w:p w14:paraId="0000011D" w14:textId="3A4C179D" w:rsidR="002D12B2" w:rsidRDefault="004449F7">
      <w:pPr>
        <w:ind w:left="1260"/>
      </w:pPr>
      <w:sdt>
        <w:sdtPr>
          <w:rPr>
            <w:rFonts w:ascii="Arial Unicode MS" w:eastAsia="Arial Unicode MS" w:hAnsi="Arial Unicode MS" w:cs="Arial Unicode MS"/>
            <w:b/>
            <w:color w:val="000000"/>
          </w:rPr>
          <w:id w:val="-58522626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t xml:space="preserve"> Prospective Review</w:t>
      </w:r>
    </w:p>
    <w:p w14:paraId="0000011E" w14:textId="5CACDF48" w:rsidR="002D12B2" w:rsidDel="009B0940" w:rsidRDefault="0012509A">
      <w:pPr>
        <w:ind w:left="1530"/>
        <w:rPr>
          <w:del w:id="71" w:author="Anton Hesse" w:date="2022-05-05T16:05:00Z"/>
          <w:color w:val="FF0000"/>
        </w:rPr>
      </w:pPr>
      <w:bookmarkStart w:id="72" w:name="_heading=h.3rdcrjn" w:colFirst="0" w:colLast="0"/>
      <w:bookmarkEnd w:id="72"/>
      <w:del w:id="73" w:author="Anton Hesse" w:date="2022-05-05T16:05:00Z">
        <w:r w:rsidDel="009B0940">
          <w:rPr>
            <w:color w:val="FF0000"/>
          </w:rPr>
          <w:delText xml:space="preserve">Note: If the data and/or specimens do not exist when the study is submitted to the IRB for initial review and is collected for non-research purposes </w:delText>
        </w:r>
        <w:r w:rsidDel="009B0940">
          <w:rPr>
            <w:color w:val="FF0000"/>
            <w:highlight w:val="white"/>
          </w:rPr>
          <w:delText>(such as medical treatment or diagnosis or data collected from unrelated research studies)</w:delText>
        </w:r>
        <w:r w:rsidDel="009B0940">
          <w:rPr>
            <w:color w:val="FF0000"/>
          </w:rPr>
          <w:delText>, it is defined as prospective.)</w:delText>
        </w:r>
      </w:del>
    </w:p>
    <w:p w14:paraId="0000011F" w14:textId="42EE13F4" w:rsidR="002D12B2" w:rsidRDefault="004449F7">
      <w:pPr>
        <w:ind w:left="1260"/>
      </w:pPr>
      <w:sdt>
        <w:sdtPr>
          <w:rPr>
            <w:rFonts w:ascii="Arial Unicode MS" w:eastAsia="Arial Unicode MS" w:hAnsi="Arial Unicode MS" w:cs="Arial Unicode MS"/>
            <w:b/>
            <w:color w:val="000000"/>
          </w:rPr>
          <w:id w:val="2042855948"/>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t xml:space="preserve"> Both:  Retrospective and Prospective Review</w:t>
      </w:r>
    </w:p>
    <w:p w14:paraId="00000120" w14:textId="77777777" w:rsidR="002D12B2" w:rsidRDefault="002D12B2">
      <w:pPr>
        <w:tabs>
          <w:tab w:val="left" w:pos="4320"/>
        </w:tabs>
      </w:pPr>
      <w:bookmarkStart w:id="74" w:name="_heading=h.26in1rg" w:colFirst="0" w:colLast="0"/>
      <w:bookmarkEnd w:id="74"/>
    </w:p>
    <w:p w14:paraId="00000121" w14:textId="4EC039C0"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sz w:val="24"/>
          <w:szCs w:val="24"/>
        </w:rPr>
        <w:t>Identify the Source of the individually identifiable</w:t>
      </w:r>
      <w:sdt>
        <w:sdtPr>
          <w:tag w:val="goog_rdk_0"/>
          <w:id w:val="-205875345"/>
          <w:showingPlcHdr/>
        </w:sdtPr>
        <w:sdtEndPr/>
        <w:sdtContent>
          <w:r w:rsidR="00596325">
            <w:t xml:space="preserve">     </w:t>
          </w:r>
        </w:sdtContent>
      </w:sdt>
      <w:r>
        <w:rPr>
          <w:rFonts w:ascii="Calibri" w:eastAsia="Calibri" w:hAnsi="Calibri" w:cs="Calibri"/>
          <w:sz w:val="24"/>
          <w:szCs w:val="24"/>
        </w:rPr>
        <w:t xml:space="preserve"> information (Check all that apply)</w:t>
      </w:r>
    </w:p>
    <w:p w14:paraId="00000122" w14:textId="291091AE" w:rsidR="002D12B2" w:rsidRDefault="004449F7">
      <w:pPr>
        <w:pBdr>
          <w:top w:val="nil"/>
          <w:left w:val="nil"/>
          <w:bottom w:val="nil"/>
          <w:right w:val="nil"/>
          <w:between w:val="nil"/>
        </w:pBdr>
        <w:spacing w:before="120" w:after="120"/>
        <w:ind w:left="1267"/>
        <w:rPr>
          <w:rFonts w:ascii="Calibri" w:eastAsia="Calibri" w:hAnsi="Calibri" w:cs="Calibri"/>
          <w:sz w:val="24"/>
          <w:szCs w:val="24"/>
        </w:rPr>
      </w:pPr>
      <w:sdt>
        <w:sdtPr>
          <w:rPr>
            <w:rFonts w:ascii="Arial Unicode MS" w:eastAsia="Arial Unicode MS" w:hAnsi="Arial Unicode MS" w:cs="Arial Unicode MS"/>
            <w:b/>
            <w:color w:val="000000"/>
          </w:rPr>
          <w:id w:val="-1619211174"/>
          <w14:checkbox>
            <w14:checked w14:val="1"/>
            <w14:checkedState w14:val="2612" w14:font="MS Gothic"/>
            <w14:uncheckedState w14:val="2610" w14:font="MS Gothic"/>
          </w14:checkbox>
        </w:sdtPr>
        <w:sdtEndPr/>
        <w:sdtContent>
          <w:ins w:id="75" w:author="Anton Hesse" w:date="2022-05-05T16:13:00Z">
            <w:r w:rsidR="00B35E83">
              <w:rPr>
                <w:rFonts w:ascii="MS Gothic" w:eastAsia="MS Gothic" w:hAnsi="MS Gothic" w:cs="Arial Unicode MS" w:hint="eastAsia"/>
                <w:b/>
                <w:color w:val="000000"/>
              </w:rPr>
              <w:t>☒</w:t>
            </w:r>
          </w:ins>
          <w:del w:id="76" w:author="Anton Hesse" w:date="2022-05-05T16:13:00Z">
            <w:r w:rsidR="009B0940" w:rsidDel="00B35E83">
              <w:rPr>
                <w:rFonts w:ascii="MS Gothic" w:eastAsia="MS Gothic" w:hAnsi="MS Gothic" w:cs="Arial Unicode MS" w:hint="eastAsia"/>
                <w:b/>
                <w:color w:val="000000"/>
              </w:rPr>
              <w:delText>☐</w:delText>
            </w:r>
          </w:del>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Information Exchange (IE) Services through CTSI Best Practices Informatics Consulting (BPIC)</w:t>
      </w:r>
    </w:p>
    <w:p w14:paraId="00000123" w14:textId="77777777" w:rsidR="002D12B2" w:rsidRDefault="0012509A">
      <w:pPr>
        <w:numPr>
          <w:ilvl w:val="0"/>
          <w:numId w:val="2"/>
        </w:numPr>
        <w:pBdr>
          <w:top w:val="nil"/>
          <w:left w:val="nil"/>
          <w:bottom w:val="nil"/>
          <w:right w:val="nil"/>
          <w:between w:val="nil"/>
        </w:pBdr>
        <w:spacing w:before="120"/>
        <w:ind w:left="1890"/>
        <w:rPr>
          <w:rFonts w:ascii="Calibri" w:eastAsia="Calibri" w:hAnsi="Calibri" w:cs="Calibri"/>
          <w:color w:val="000000"/>
          <w:sz w:val="24"/>
          <w:szCs w:val="24"/>
        </w:rPr>
      </w:pPr>
      <w:r>
        <w:rPr>
          <w:rFonts w:ascii="Calibri" w:eastAsia="Calibri" w:hAnsi="Calibri" w:cs="Calibri"/>
          <w:color w:val="000000"/>
          <w:sz w:val="24"/>
          <w:szCs w:val="24"/>
        </w:rPr>
        <w:t xml:space="preserve">Include a copy of the </w:t>
      </w:r>
      <w:hyperlink r:id="rId31">
        <w:r>
          <w:rPr>
            <w:rFonts w:ascii="Calibri" w:eastAsia="Calibri" w:hAnsi="Calibri" w:cs="Calibri"/>
            <w:color w:val="0000FF"/>
            <w:sz w:val="24"/>
            <w:szCs w:val="24"/>
            <w:u w:val="single"/>
          </w:rPr>
          <w:t>BPIC</w:t>
        </w:r>
      </w:hyperlink>
      <w:r>
        <w:rPr>
          <w:rFonts w:ascii="Calibri" w:eastAsia="Calibri" w:hAnsi="Calibri" w:cs="Calibri"/>
          <w:color w:val="000000"/>
          <w:sz w:val="24"/>
          <w:szCs w:val="24"/>
        </w:rPr>
        <w:t xml:space="preserve"> Consultation form with the IRB Submission</w:t>
      </w:r>
    </w:p>
    <w:p w14:paraId="00000124" w14:textId="77777777" w:rsidR="002D12B2" w:rsidRDefault="0012509A">
      <w:pPr>
        <w:numPr>
          <w:ilvl w:val="0"/>
          <w:numId w:val="2"/>
        </w:numPr>
        <w:pBdr>
          <w:top w:val="nil"/>
          <w:left w:val="nil"/>
          <w:bottom w:val="nil"/>
          <w:right w:val="nil"/>
          <w:between w:val="nil"/>
        </w:pBdr>
        <w:spacing w:after="120"/>
        <w:ind w:left="1890"/>
        <w:rPr>
          <w:rFonts w:ascii="Calibri" w:eastAsia="Calibri" w:hAnsi="Calibri" w:cs="Calibri"/>
          <w:color w:val="000000"/>
          <w:sz w:val="24"/>
          <w:szCs w:val="24"/>
        </w:rPr>
      </w:pPr>
      <w:r>
        <w:rPr>
          <w:rFonts w:ascii="Calibri" w:eastAsia="Calibri" w:hAnsi="Calibri" w:cs="Calibri"/>
          <w:color w:val="000000"/>
          <w:sz w:val="24"/>
          <w:szCs w:val="24"/>
        </w:rPr>
        <w:t xml:space="preserve">Limited access to </w:t>
      </w:r>
      <w:hyperlink r:id="rId32">
        <w:r>
          <w:rPr>
            <w:rFonts w:ascii="Calibri" w:eastAsia="Calibri" w:hAnsi="Calibri" w:cs="Calibri"/>
            <w:color w:val="0000FF"/>
            <w:sz w:val="24"/>
            <w:szCs w:val="24"/>
            <w:u w:val="single"/>
          </w:rPr>
          <w:t>EPIC</w:t>
        </w:r>
      </w:hyperlink>
      <w:r>
        <w:rPr>
          <w:rFonts w:ascii="Calibri" w:eastAsia="Calibri" w:hAnsi="Calibri" w:cs="Calibri"/>
          <w:color w:val="000000"/>
          <w:sz w:val="24"/>
          <w:szCs w:val="24"/>
        </w:rPr>
        <w:t xml:space="preserve"> through the AHC-IE Security Gateway for validation/supplemental purposes only.</w:t>
      </w:r>
    </w:p>
    <w:p w14:paraId="00000125" w14:textId="77777777" w:rsidR="002D12B2" w:rsidRDefault="0012509A">
      <w:pPr>
        <w:pBdr>
          <w:top w:val="nil"/>
          <w:left w:val="nil"/>
          <w:bottom w:val="nil"/>
          <w:right w:val="nil"/>
          <w:between w:val="nil"/>
        </w:pBdr>
        <w:spacing w:before="120" w:after="120"/>
        <w:ind w:left="1260" w:hanging="7"/>
        <w:rPr>
          <w:rFonts w:ascii="Calibri" w:eastAsia="Calibri" w:hAnsi="Calibri" w:cs="Calibri"/>
          <w:color w:val="FF0000"/>
          <w:sz w:val="24"/>
          <w:szCs w:val="24"/>
        </w:rPr>
      </w:pPr>
      <w:r>
        <w:rPr>
          <w:rFonts w:ascii="Calibri" w:eastAsia="Calibri" w:hAnsi="Calibri" w:cs="Calibri"/>
          <w:color w:val="FF0000"/>
          <w:sz w:val="24"/>
          <w:szCs w:val="24"/>
        </w:rPr>
        <w:t xml:space="preserve">NOTE: </w:t>
      </w:r>
      <w:proofErr w:type="spellStart"/>
      <w:r>
        <w:rPr>
          <w:rFonts w:ascii="Calibri" w:eastAsia="Calibri" w:hAnsi="Calibri" w:cs="Calibri"/>
          <w:color w:val="FF0000"/>
          <w:sz w:val="24"/>
          <w:szCs w:val="24"/>
        </w:rPr>
        <w:t>HealthEast</w:t>
      </w:r>
      <w:proofErr w:type="spellEnd"/>
      <w:r>
        <w:rPr>
          <w:rFonts w:ascii="Calibri" w:eastAsia="Calibri" w:hAnsi="Calibri" w:cs="Calibri"/>
          <w:color w:val="FF0000"/>
          <w:sz w:val="24"/>
          <w:szCs w:val="24"/>
        </w:rPr>
        <w:t xml:space="preserve"> EPIC data is not included in the IE. </w:t>
      </w:r>
      <w:del w:id="77" w:author="Anton Hesse" w:date="2022-05-05T16:25:00Z">
        <w:r w:rsidDel="00A91FE1">
          <w:rPr>
            <w:rFonts w:ascii="Calibri" w:eastAsia="Calibri" w:hAnsi="Calibri" w:cs="Calibri"/>
            <w:color w:val="FF0000"/>
            <w:sz w:val="24"/>
            <w:szCs w:val="24"/>
          </w:rPr>
          <w:delText xml:space="preserve"> </w:delText>
        </w:r>
      </w:del>
      <w:r>
        <w:rPr>
          <w:rFonts w:ascii="Calibri" w:eastAsia="Calibri" w:hAnsi="Calibri" w:cs="Calibri"/>
          <w:color w:val="FF0000"/>
          <w:sz w:val="24"/>
          <w:szCs w:val="24"/>
        </w:rPr>
        <w:t xml:space="preserve">If accessing </w:t>
      </w:r>
      <w:proofErr w:type="spellStart"/>
      <w:r>
        <w:rPr>
          <w:rFonts w:ascii="Calibri" w:eastAsia="Calibri" w:hAnsi="Calibri" w:cs="Calibri"/>
          <w:color w:val="FF0000"/>
          <w:sz w:val="24"/>
          <w:szCs w:val="24"/>
        </w:rPr>
        <w:t>HealthEast</w:t>
      </w:r>
      <w:proofErr w:type="spellEnd"/>
      <w:r>
        <w:rPr>
          <w:rFonts w:ascii="Calibri" w:eastAsia="Calibri" w:hAnsi="Calibri" w:cs="Calibri"/>
          <w:color w:val="FF0000"/>
          <w:sz w:val="24"/>
          <w:szCs w:val="24"/>
        </w:rPr>
        <w:t xml:space="preserve"> EPIC data, complete all sections below.</w:t>
      </w:r>
    </w:p>
    <w:p w14:paraId="41D5F705" w14:textId="2FF69E96" w:rsidR="00B35E83" w:rsidRDefault="004449F7" w:rsidP="00A91FE1">
      <w:pPr>
        <w:pBdr>
          <w:top w:val="nil"/>
          <w:left w:val="nil"/>
          <w:bottom w:val="nil"/>
          <w:right w:val="nil"/>
          <w:between w:val="nil"/>
        </w:pBdr>
        <w:spacing w:before="120" w:after="120"/>
        <w:ind w:left="1267"/>
        <w:rPr>
          <w:rFonts w:ascii="Calibri" w:eastAsia="Calibri" w:hAnsi="Calibri" w:cs="Calibri"/>
          <w:sz w:val="24"/>
          <w:szCs w:val="24"/>
        </w:rPr>
      </w:pPr>
      <w:sdt>
        <w:sdtPr>
          <w:rPr>
            <w:rFonts w:ascii="Arial Unicode MS" w:eastAsia="Arial Unicode MS" w:hAnsi="Arial Unicode MS" w:cs="Arial Unicode MS"/>
            <w:b/>
            <w:color w:val="000000"/>
          </w:rPr>
          <w:id w:val="-1147050323"/>
          <w14:checkbox>
            <w14:checked w14:val="0"/>
            <w14:checkedState w14:val="2612" w14:font="MS Gothic"/>
            <w14:uncheckedState w14:val="2610" w14:font="MS Gothic"/>
          </w14:checkbox>
        </w:sdtPr>
        <w:sdtEndPr/>
        <w:sdtContent>
          <w:r w:rsidR="00B35E83">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EPIC records accessed outside of the Information Exchange. </w:t>
      </w:r>
      <w:del w:id="78" w:author="Anton Hesse" w:date="2022-05-05T16:25:00Z">
        <w:r w:rsidR="0012509A" w:rsidDel="00A91FE1">
          <w:rPr>
            <w:rFonts w:ascii="Calibri" w:eastAsia="Calibri" w:hAnsi="Calibri" w:cs="Calibri"/>
            <w:sz w:val="24"/>
            <w:szCs w:val="24"/>
          </w:rPr>
          <w:delText xml:space="preserve"> </w:delText>
        </w:r>
      </w:del>
      <w:r w:rsidR="0012509A">
        <w:rPr>
          <w:rFonts w:ascii="Calibri" w:eastAsia="Calibri" w:hAnsi="Calibri" w:cs="Calibri"/>
          <w:sz w:val="24"/>
          <w:szCs w:val="24"/>
        </w:rPr>
        <w:t xml:space="preserve">Please provide the information requested below: </w:t>
      </w:r>
    </w:p>
    <w:p w14:paraId="00000127" w14:textId="77777777" w:rsidR="002D12B2"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Pr>
          <w:rFonts w:ascii="Calibri" w:eastAsia="Calibri" w:hAnsi="Calibri" w:cs="Calibri"/>
          <w:sz w:val="24"/>
          <w:szCs w:val="24"/>
        </w:rPr>
        <w:t xml:space="preserve"> </w:t>
      </w:r>
      <w:r>
        <w:rPr>
          <w:rFonts w:ascii="Calibri" w:eastAsia="Calibri" w:hAnsi="Calibri" w:cs="Calibri"/>
          <w:color w:val="FF0000"/>
          <w:sz w:val="24"/>
          <w:szCs w:val="24"/>
        </w:rPr>
        <w:t>-Describe what you will access</w:t>
      </w:r>
    </w:p>
    <w:p w14:paraId="00000128" w14:textId="77777777" w:rsidR="002D12B2"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Pr>
          <w:rFonts w:ascii="Calibri" w:eastAsia="Calibri" w:hAnsi="Calibri" w:cs="Calibri"/>
          <w:color w:val="FF0000"/>
          <w:sz w:val="24"/>
          <w:szCs w:val="24"/>
        </w:rPr>
        <w:t>- Indicate how many patients’ records you plan to access</w:t>
      </w:r>
    </w:p>
    <w:p w14:paraId="00000129" w14:textId="77777777" w:rsidR="002D12B2"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Pr>
          <w:rFonts w:ascii="Calibri" w:eastAsia="Calibri" w:hAnsi="Calibri" w:cs="Calibri"/>
          <w:color w:val="FF0000"/>
          <w:sz w:val="24"/>
          <w:szCs w:val="24"/>
        </w:rPr>
        <w:t>- Describe how you will access the data</w:t>
      </w:r>
    </w:p>
    <w:p w14:paraId="0000012A" w14:textId="77777777" w:rsidR="002D12B2"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Pr>
          <w:rFonts w:ascii="Calibri" w:eastAsia="Calibri" w:hAnsi="Calibri" w:cs="Calibri"/>
          <w:color w:val="FF0000"/>
          <w:sz w:val="24"/>
          <w:szCs w:val="24"/>
        </w:rPr>
        <w:t>- Describe the authority you have to access the data</w:t>
      </w:r>
    </w:p>
    <w:p w14:paraId="0000012B" w14:textId="77777777" w:rsidR="002D12B2" w:rsidRDefault="0012509A">
      <w:pPr>
        <w:pBdr>
          <w:top w:val="nil"/>
          <w:left w:val="nil"/>
          <w:bottom w:val="nil"/>
          <w:right w:val="nil"/>
          <w:between w:val="nil"/>
        </w:pBdr>
        <w:spacing w:before="120" w:after="120"/>
        <w:ind w:left="1267"/>
        <w:rPr>
          <w:rFonts w:ascii="Calibri" w:eastAsia="Calibri" w:hAnsi="Calibri" w:cs="Calibri"/>
          <w:color w:val="FF0000"/>
          <w:sz w:val="24"/>
          <w:szCs w:val="24"/>
        </w:rPr>
      </w:pPr>
      <w:r>
        <w:rPr>
          <w:rFonts w:ascii="Calibri" w:eastAsia="Calibri" w:hAnsi="Calibri" w:cs="Calibri"/>
          <w:color w:val="FF0000"/>
          <w:sz w:val="24"/>
          <w:szCs w:val="24"/>
        </w:rPr>
        <w:t>- Explain how you will exclude the records of those who have opted out of research</w:t>
      </w:r>
    </w:p>
    <w:p w14:paraId="0000012C" w14:textId="05F4C782" w:rsidR="002D12B2" w:rsidRDefault="004449F7">
      <w:pPr>
        <w:spacing w:before="120"/>
        <w:ind w:left="720" w:firstLine="540"/>
        <w:rPr>
          <w:rFonts w:ascii="Calibri" w:eastAsia="Calibri" w:hAnsi="Calibri" w:cs="Calibri"/>
          <w:sz w:val="24"/>
          <w:szCs w:val="24"/>
        </w:rPr>
      </w:pPr>
      <w:sdt>
        <w:sdtPr>
          <w:rPr>
            <w:rFonts w:ascii="Arial Unicode MS" w:eastAsia="Arial Unicode MS" w:hAnsi="Arial Unicode MS" w:cs="Arial Unicode MS"/>
            <w:b/>
            <w:color w:val="000000"/>
          </w:rPr>
          <w:id w:val="-121296221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Information will be collected directly from research participants</w:t>
      </w:r>
    </w:p>
    <w:p w14:paraId="0000012D" w14:textId="79931D2F" w:rsidR="002D12B2" w:rsidRDefault="004449F7">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Arial Unicode MS" w:eastAsia="Arial Unicode MS" w:hAnsi="Arial Unicode MS" w:cs="Arial Unicode MS"/>
            <w:b/>
            <w:color w:val="000000"/>
          </w:rPr>
          <w:id w:val="-73223298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 will retrieve records directly from </w:t>
      </w:r>
      <w:proofErr w:type="spellStart"/>
      <w:r w:rsidR="0012509A">
        <w:rPr>
          <w:rFonts w:ascii="Calibri" w:eastAsia="Calibri" w:hAnsi="Calibri" w:cs="Calibri"/>
          <w:color w:val="000000"/>
          <w:sz w:val="24"/>
          <w:szCs w:val="24"/>
        </w:rPr>
        <w:t>axiUm</w:t>
      </w:r>
      <w:proofErr w:type="spellEnd"/>
      <w:r w:rsidR="0012509A">
        <w:rPr>
          <w:rFonts w:ascii="Calibri" w:eastAsia="Calibri" w:hAnsi="Calibri" w:cs="Calibri"/>
          <w:color w:val="000000"/>
          <w:sz w:val="24"/>
          <w:szCs w:val="24"/>
        </w:rPr>
        <w:t xml:space="preserve"> / </w:t>
      </w:r>
      <w:proofErr w:type="spellStart"/>
      <w:r w:rsidR="0012509A">
        <w:rPr>
          <w:rFonts w:ascii="Calibri" w:eastAsia="Calibri" w:hAnsi="Calibri" w:cs="Calibri"/>
          <w:color w:val="000000"/>
          <w:sz w:val="24"/>
          <w:szCs w:val="24"/>
        </w:rPr>
        <w:t>MiPACS</w:t>
      </w:r>
      <w:proofErr w:type="spellEnd"/>
      <w:r w:rsidR="0012509A">
        <w:rPr>
          <w:rFonts w:ascii="Calibri" w:eastAsia="Calibri" w:hAnsi="Calibri" w:cs="Calibri"/>
          <w:color w:val="000000"/>
          <w:sz w:val="24"/>
          <w:szCs w:val="24"/>
        </w:rPr>
        <w:t xml:space="preserve"> </w:t>
      </w:r>
    </w:p>
    <w:p w14:paraId="0000012E" w14:textId="7A90DD01" w:rsidR="002D12B2" w:rsidRDefault="004449F7">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Arial Unicode MS" w:eastAsia="Arial Unicode MS" w:hAnsi="Arial Unicode MS" w:cs="Arial Unicode MS"/>
            <w:b/>
            <w:color w:val="000000"/>
          </w:rPr>
          <w:id w:val="1050112094"/>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 will receive data from the Center for Medicare/Medicaid Services </w:t>
      </w:r>
    </w:p>
    <w:p w14:paraId="0000012F" w14:textId="1A828930" w:rsidR="002D12B2" w:rsidRDefault="004449F7">
      <w:pPr>
        <w:pBdr>
          <w:top w:val="nil"/>
          <w:left w:val="nil"/>
          <w:bottom w:val="nil"/>
          <w:right w:val="nil"/>
          <w:between w:val="nil"/>
        </w:pBdr>
        <w:spacing w:before="120"/>
        <w:ind w:left="1260"/>
        <w:rPr>
          <w:rFonts w:ascii="Calibri" w:eastAsia="Calibri" w:hAnsi="Calibri" w:cs="Calibri"/>
          <w:color w:val="000000"/>
          <w:sz w:val="24"/>
          <w:szCs w:val="24"/>
        </w:rPr>
      </w:pPr>
      <w:sdt>
        <w:sdtPr>
          <w:rPr>
            <w:rFonts w:ascii="Arial Unicode MS" w:eastAsia="Arial Unicode MS" w:hAnsi="Arial Unicode MS" w:cs="Arial Unicode MS"/>
            <w:b/>
            <w:color w:val="000000"/>
          </w:rPr>
          <w:id w:val="-39613020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 will receive a limited data set from another institution </w:t>
      </w:r>
    </w:p>
    <w:p w14:paraId="00000130" w14:textId="77777777" w:rsidR="002D12B2" w:rsidRDefault="0012509A">
      <w:pPr>
        <w:pBdr>
          <w:top w:val="nil"/>
          <w:left w:val="nil"/>
          <w:bottom w:val="nil"/>
          <w:right w:val="nil"/>
          <w:between w:val="nil"/>
        </w:pBdr>
        <w:spacing w:before="120"/>
        <w:ind w:left="1260"/>
        <w:rPr>
          <w:rFonts w:ascii="Calibri" w:eastAsia="Calibri" w:hAnsi="Calibri" w:cs="Calibri"/>
          <w:color w:val="FF0000"/>
          <w:sz w:val="24"/>
          <w:szCs w:val="24"/>
        </w:rPr>
      </w:pPr>
      <w:r>
        <w:rPr>
          <w:rFonts w:ascii="Calibri" w:eastAsia="Calibri" w:hAnsi="Calibri" w:cs="Calibri"/>
          <w:color w:val="FF0000"/>
          <w:sz w:val="24"/>
          <w:szCs w:val="24"/>
        </w:rPr>
        <w:t xml:space="preserve">If the limited data set used will contain information from somewhere other than the University of Minnesota or MHealth, then you must enter into a </w:t>
      </w:r>
      <w:hyperlink r:id="rId33">
        <w:r>
          <w:rPr>
            <w:rFonts w:ascii="Calibri" w:eastAsia="Calibri" w:hAnsi="Calibri" w:cs="Calibri"/>
            <w:color w:val="0000FF"/>
            <w:sz w:val="24"/>
            <w:szCs w:val="24"/>
            <w:u w:val="single"/>
          </w:rPr>
          <w:t>Data Use Agreement</w:t>
        </w:r>
      </w:hyperlink>
      <w:r>
        <w:rPr>
          <w:rFonts w:ascii="Calibri" w:eastAsia="Calibri" w:hAnsi="Calibri" w:cs="Calibri"/>
          <w:color w:val="FF0000"/>
          <w:sz w:val="24"/>
          <w:szCs w:val="24"/>
        </w:rPr>
        <w:t xml:space="preserve"> with the data source. You may use the University’s standard Data Use Agreement or another form approved by the health information Privacy &amp; Compliance Office. Please upload the Data Use Agreement you will use for this transfer of information in the supporting documents section of ETHOS. </w:t>
      </w:r>
    </w:p>
    <w:p w14:paraId="00000131" w14:textId="77777777" w:rsidR="002D12B2" w:rsidRDefault="0012509A">
      <w:pPr>
        <w:pBdr>
          <w:top w:val="nil"/>
          <w:left w:val="nil"/>
          <w:bottom w:val="nil"/>
          <w:right w:val="nil"/>
          <w:between w:val="nil"/>
        </w:pBdr>
        <w:spacing w:before="120" w:after="120"/>
        <w:ind w:left="1260"/>
        <w:rPr>
          <w:rFonts w:ascii="Calibri" w:eastAsia="Calibri" w:hAnsi="Calibri" w:cs="Calibri"/>
          <w:color w:val="FF0000"/>
          <w:sz w:val="24"/>
          <w:szCs w:val="24"/>
        </w:rPr>
      </w:pPr>
      <w:r>
        <w:rPr>
          <w:rFonts w:ascii="Calibri" w:eastAsia="Calibri" w:hAnsi="Calibri" w:cs="Calibri"/>
          <w:color w:val="FF0000"/>
          <w:sz w:val="24"/>
          <w:szCs w:val="24"/>
        </w:rPr>
        <w:lastRenderedPageBreak/>
        <w:t xml:space="preserve">If you do not have a Data Use Agreement in place, you may continue with application, however, you must complete a Data Use Agreement before you can receive the Limited Data Set.  More information about Limited Data Sets can be found </w:t>
      </w:r>
      <w:hyperlink r:id="rId34">
        <w:r>
          <w:rPr>
            <w:rFonts w:ascii="Calibri" w:eastAsia="Calibri" w:hAnsi="Calibri" w:cs="Calibri"/>
            <w:color w:val="0000FF"/>
            <w:sz w:val="24"/>
            <w:szCs w:val="24"/>
            <w:u w:val="single"/>
          </w:rPr>
          <w:t>HERE</w:t>
        </w:r>
      </w:hyperlink>
      <w:r>
        <w:rPr>
          <w:rFonts w:ascii="Calibri" w:eastAsia="Calibri" w:hAnsi="Calibri" w:cs="Calibri"/>
          <w:color w:val="FF0000"/>
          <w:sz w:val="24"/>
          <w:szCs w:val="24"/>
        </w:rPr>
        <w:t xml:space="preserve"> or by contacting the privacy office at 612-624-7447, or by email at </w:t>
      </w:r>
      <w:hyperlink r:id="rId35">
        <w:r>
          <w:rPr>
            <w:rFonts w:ascii="Calibri" w:eastAsia="Calibri" w:hAnsi="Calibri" w:cs="Calibri"/>
            <w:color w:val="0000FF"/>
            <w:sz w:val="24"/>
            <w:szCs w:val="24"/>
            <w:u w:val="single"/>
          </w:rPr>
          <w:t>privacy@umn.edu</w:t>
        </w:r>
      </w:hyperlink>
      <w:r>
        <w:rPr>
          <w:rFonts w:ascii="Calibri" w:eastAsia="Calibri" w:hAnsi="Calibri" w:cs="Calibri"/>
          <w:color w:val="FF0000"/>
          <w:sz w:val="24"/>
          <w:szCs w:val="24"/>
        </w:rPr>
        <w:t xml:space="preserve"> </w:t>
      </w:r>
    </w:p>
    <w:sdt>
      <w:sdtPr>
        <w:tag w:val="goog_rdk_4"/>
        <w:id w:val="-420572181"/>
      </w:sdtPr>
      <w:sdtEndPr/>
      <w:sdtContent>
        <w:p w14:paraId="00000132" w14:textId="3F74679F" w:rsidR="002D12B2" w:rsidRDefault="004449F7">
          <w:pPr>
            <w:pBdr>
              <w:top w:val="nil"/>
              <w:left w:val="nil"/>
              <w:bottom w:val="nil"/>
              <w:right w:val="nil"/>
              <w:between w:val="nil"/>
            </w:pBdr>
            <w:spacing w:before="120" w:after="120"/>
            <w:ind w:left="1260"/>
            <w:rPr>
              <w:rFonts w:ascii="Calibri" w:eastAsia="Calibri" w:hAnsi="Calibri" w:cs="Calibri"/>
              <w:color w:val="FF0000"/>
              <w:sz w:val="24"/>
              <w:szCs w:val="24"/>
            </w:rPr>
          </w:pPr>
          <w:sdt>
            <w:sdtPr>
              <w:rPr>
                <w:rFonts w:ascii="Arial Unicode MS" w:eastAsia="Arial Unicode MS" w:hAnsi="Arial Unicode MS" w:cs="Arial Unicode MS"/>
                <w:b/>
                <w:color w:val="000000"/>
              </w:rPr>
              <w:id w:val="15504103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Quattrocento Sans" w:eastAsia="Quattrocento Sans" w:hAnsi="Quattrocento Sans" w:cs="Quattrocento Sans"/>
            </w:rPr>
            <w:t xml:space="preserve"> </w:t>
          </w:r>
          <w:r w:rsidR="0012509A">
            <w:rPr>
              <w:rFonts w:ascii="Calibri" w:eastAsia="Calibri" w:hAnsi="Calibri" w:cs="Calibri"/>
              <w:sz w:val="24"/>
              <w:szCs w:val="24"/>
            </w:rPr>
            <w:t xml:space="preserve">Other sources of individually identifiable </w:t>
          </w:r>
          <w:sdt>
            <w:sdtPr>
              <w:tag w:val="goog_rdk_1"/>
              <w:id w:val="-658535223"/>
              <w:showingPlcHdr/>
            </w:sdtPr>
            <w:sdtEndPr/>
            <w:sdtContent>
              <w:r w:rsidR="00596325">
                <w:t xml:space="preserve">     </w:t>
              </w:r>
            </w:sdtContent>
          </w:sdt>
          <w:r w:rsidR="0012509A">
            <w:rPr>
              <w:rFonts w:ascii="Calibri" w:eastAsia="Calibri" w:hAnsi="Calibri" w:cs="Calibri"/>
              <w:sz w:val="24"/>
              <w:szCs w:val="24"/>
            </w:rPr>
            <w:t xml:space="preserve"> information: </w:t>
          </w:r>
          <w:r w:rsidR="0012509A">
            <w:rPr>
              <w:rFonts w:ascii="Calibri" w:eastAsia="Calibri" w:hAnsi="Calibri" w:cs="Calibri"/>
              <w:color w:val="FF0000"/>
              <w:sz w:val="24"/>
              <w:szCs w:val="24"/>
            </w:rPr>
            <w:t>Describe in detail the source of the information, including justification regarding the investigator’s authority to collect the information from the source or if approval (and from whom) was received to collect the information.</w:t>
          </w:r>
          <w:sdt>
            <w:sdtPr>
              <w:tag w:val="goog_rdk_2"/>
              <w:id w:val="-1702852120"/>
            </w:sdtPr>
            <w:sdtEndPr/>
            <w:sdtContent>
              <w:sdt>
                <w:sdtPr>
                  <w:tag w:val="goog_rdk_3"/>
                  <w:id w:val="1608321794"/>
                </w:sdtPr>
                <w:sdtEndPr/>
                <w:sdtContent/>
              </w:sdt>
            </w:sdtContent>
          </w:sdt>
        </w:p>
      </w:sdtContent>
    </w:sdt>
    <w:p w14:paraId="00000133" w14:textId="13BE1F7E" w:rsidR="002D12B2" w:rsidRDefault="00064150">
      <w:pPr>
        <w:pBdr>
          <w:top w:val="nil"/>
          <w:left w:val="nil"/>
          <w:bottom w:val="nil"/>
          <w:right w:val="nil"/>
          <w:between w:val="nil"/>
        </w:pBdr>
        <w:spacing w:before="120" w:after="120"/>
        <w:ind w:left="1260"/>
        <w:rPr>
          <w:rFonts w:ascii="Calibri" w:eastAsia="Calibri" w:hAnsi="Calibri" w:cs="Calibri"/>
          <w:color w:val="FF0000"/>
          <w:sz w:val="24"/>
          <w:szCs w:val="24"/>
        </w:rPr>
      </w:pPr>
      <w:r>
        <w:rPr>
          <w:noProof/>
        </w:rPr>
        <mc:AlternateContent>
          <mc:Choice Requires="wps">
            <w:drawing>
              <wp:inline distT="0" distB="0" distL="0" distR="0" wp14:anchorId="20F8A679" wp14:editId="2E91E928">
                <wp:extent cx="5135525" cy="1573619"/>
                <wp:effectExtent l="12700" t="12700" r="20955" b="26670"/>
                <wp:docPr id="1" name="Text Box 1"/>
                <wp:cNvGraphicFramePr/>
                <a:graphic xmlns:a="http://schemas.openxmlformats.org/drawingml/2006/main">
                  <a:graphicData uri="http://schemas.microsoft.com/office/word/2010/wordprocessingShape">
                    <wps:wsp>
                      <wps:cNvSpPr txBox="1"/>
                      <wps:spPr>
                        <a:xfrm>
                          <a:off x="0" y="0"/>
                          <a:ext cx="5135525" cy="1573619"/>
                        </a:xfrm>
                        <a:prstGeom prst="rect">
                          <a:avLst/>
                        </a:prstGeom>
                        <a:ln w="38100"/>
                      </wps:spPr>
                      <wps:style>
                        <a:lnRef idx="2">
                          <a:schemeClr val="accent2"/>
                        </a:lnRef>
                        <a:fillRef idx="1">
                          <a:schemeClr val="lt1"/>
                        </a:fillRef>
                        <a:effectRef idx="0">
                          <a:schemeClr val="accent2"/>
                        </a:effectRef>
                        <a:fontRef idx="minor">
                          <a:schemeClr val="dk1"/>
                        </a:fontRef>
                      </wps:style>
                      <wps:txb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0F8A679" id="_x0000_t202" coordsize="21600,21600" o:spt="202" path="m,l,21600r21600,l21600,xe">
                <v:stroke joinstyle="miter"/>
                <v:path gradientshapeok="t" o:connecttype="rect"/>
              </v:shapetype>
              <v:shape id="Text Box 1" o:spid="_x0000_s1026" type="#_x0000_t202" style="width:404.35pt;height:12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" fillcolor="white [3201]" strokecolor="#c0504d [3205]" strokeweight="3pt">
                <v:textbox>
                  <w:txbxContent>
                    <w:p w14:paraId="02D81DFB" w14:textId="77777777" w:rsidR="00064150" w:rsidRPr="00596325" w:rsidRDefault="00064150" w:rsidP="00596325">
                      <w:pPr>
                        <w:ind w:left="90"/>
                        <w:rPr>
                          <w:rFonts w:ascii="Calibri" w:eastAsia="Calibri" w:hAnsi="Calibri" w:cs="Calibri"/>
                          <w:sz w:val="24"/>
                          <w:szCs w:val="24"/>
                        </w:rPr>
                      </w:pPr>
                      <w:r w:rsidRPr="00064150">
                        <w:rPr>
                          <w:rFonts w:ascii="Calibri" w:eastAsia="Calibri" w:hAnsi="Calibri" w:cs="Calibri"/>
                          <w:sz w:val="24"/>
                          <w:szCs w:val="24"/>
                        </w:rPr>
                        <w:t xml:space="preserve">If this project requires only </w:t>
                      </w:r>
                      <w:r w:rsidRPr="00596325">
                        <w:rPr>
                          <w:rFonts w:ascii="Calibri" w:eastAsia="Calibri" w:hAnsi="Calibri" w:cs="Calibri"/>
                          <w:b/>
                          <w:sz w:val="24"/>
                          <w:szCs w:val="24"/>
                        </w:rPr>
                        <w:t>RETROSPECTIVE REVIEW</w:t>
                      </w:r>
                      <w:r w:rsidRPr="00596325">
                        <w:rPr>
                          <w:rFonts w:ascii="Calibri" w:eastAsia="Calibri" w:hAnsi="Calibri" w:cs="Calibri"/>
                          <w:sz w:val="24"/>
                          <w:szCs w:val="24"/>
                        </w:rPr>
                        <w:t xml:space="preserve"> </w:t>
                      </w:r>
                      <w:r w:rsidRPr="00064150">
                        <w:rPr>
                          <w:rFonts w:ascii="Calibri" w:eastAsia="Calibri" w:hAnsi="Calibri" w:cs="Calibri"/>
                          <w:sz w:val="24"/>
                          <w:szCs w:val="24"/>
                          <w:u w:val="single"/>
                        </w:rPr>
                        <w:t>and</w:t>
                      </w:r>
                      <w:r w:rsidRPr="00064150">
                        <w:rPr>
                          <w:rFonts w:ascii="Calibri" w:eastAsia="Calibri" w:hAnsi="Calibri" w:cs="Calibri"/>
                          <w:sz w:val="24"/>
                          <w:szCs w:val="24"/>
                        </w:rPr>
                        <w:t xml:space="preserve"> </w:t>
                      </w:r>
                      <w:r w:rsidRPr="00596325">
                        <w:rPr>
                          <w:rFonts w:ascii="Calibri" w:eastAsia="Calibri" w:hAnsi="Calibri" w:cs="Calibri"/>
                          <w:b/>
                          <w:sz w:val="24"/>
                          <w:szCs w:val="24"/>
                        </w:rPr>
                        <w:t>ALL DATA</w:t>
                      </w:r>
                      <w:r w:rsidRPr="00596325">
                        <w:rPr>
                          <w:rFonts w:ascii="Calibri" w:eastAsia="Calibri" w:hAnsi="Calibri" w:cs="Calibri"/>
                          <w:sz w:val="24"/>
                          <w:szCs w:val="24"/>
                        </w:rPr>
                        <w:t xml:space="preserve"> </w:t>
                      </w:r>
                      <w:r w:rsidRPr="00064150">
                        <w:rPr>
                          <w:rFonts w:ascii="Calibri" w:eastAsia="Calibri" w:hAnsi="Calibri" w:cs="Calibri"/>
                          <w:sz w:val="24"/>
                          <w:szCs w:val="24"/>
                        </w:rPr>
                        <w:t xml:space="preserve">will be made available to you by CTSI Best Practices Integrated Informatics Core through the information Exchange you do not need to complete the remainder of this protocol (3.3 – 10, Appendices).  </w:t>
                      </w:r>
                    </w:p>
                    <w:p w14:paraId="3802E6EC" w14:textId="77777777" w:rsidR="00064150" w:rsidRPr="00596325" w:rsidRDefault="00064150" w:rsidP="00596325">
                      <w:pPr>
                        <w:numPr>
                          <w:ilvl w:val="0"/>
                          <w:numId w:val="1"/>
                        </w:numPr>
                        <w:spacing w:before="120"/>
                        <w:ind w:left="450"/>
                        <w:rPr>
                          <w:rFonts w:ascii="Calibri" w:eastAsia="Calibri" w:hAnsi="Calibri" w:cs="Calibri"/>
                          <w:sz w:val="24"/>
                          <w:szCs w:val="24"/>
                        </w:rPr>
                      </w:pPr>
                      <w:r w:rsidRPr="00596325">
                        <w:rPr>
                          <w:rFonts w:ascii="Calibri" w:eastAsia="Calibri" w:hAnsi="Calibri" w:cs="Calibri"/>
                          <w:sz w:val="24"/>
                          <w:szCs w:val="24"/>
                        </w:rPr>
                        <w:t>Upload a copy of your BPIC consultation form with this protocol in ETHOS if you are using the abbreviated process.</w:t>
                      </w:r>
                    </w:p>
                    <w:p w14:paraId="6261C32D" w14:textId="77777777" w:rsidR="00064150" w:rsidRPr="00596325" w:rsidRDefault="00064150" w:rsidP="00596325">
                      <w:pPr>
                        <w:numPr>
                          <w:ilvl w:val="0"/>
                          <w:numId w:val="1"/>
                        </w:numPr>
                        <w:ind w:left="450"/>
                        <w:rPr>
                          <w:rFonts w:ascii="Calibri" w:eastAsia="Calibri" w:hAnsi="Calibri" w:cs="Calibri"/>
                          <w:sz w:val="24"/>
                          <w:szCs w:val="24"/>
                        </w:rPr>
                      </w:pPr>
                      <w:r w:rsidRPr="00596325">
                        <w:rPr>
                          <w:rFonts w:ascii="Calibri" w:eastAsia="Calibri" w:hAnsi="Calibri" w:cs="Calibri"/>
                          <w:sz w:val="24"/>
                          <w:szCs w:val="24"/>
                        </w:rPr>
                        <w:t>HIPCO and Fairview ancillary reviews are waived for these projects</w:t>
                      </w:r>
                    </w:p>
                    <w:p w14:paraId="6C089A20" w14:textId="77777777" w:rsidR="00064150" w:rsidRDefault="00064150"/>
                  </w:txbxContent>
                </v:textbox>
                <w10:anchorlock/>
              </v:shape>
            </w:pict>
          </mc:Fallback>
        </mc:AlternateContent>
      </w:r>
      <w:sdt>
        <w:sdtPr>
          <w:tag w:val="goog_rdk_5"/>
          <w:id w:val="279148099"/>
        </w:sdtPr>
        <w:sdtEndPr/>
        <w:sdtContent/>
      </w:sdt>
    </w:p>
    <w:p w14:paraId="00000138" w14:textId="77777777" w:rsidR="002D12B2" w:rsidRDefault="002D12B2">
      <w:pPr>
        <w:pBdr>
          <w:top w:val="nil"/>
          <w:left w:val="nil"/>
          <w:bottom w:val="nil"/>
          <w:right w:val="nil"/>
          <w:between w:val="nil"/>
        </w:pBdr>
        <w:spacing w:before="120" w:after="120"/>
        <w:ind w:left="1260"/>
        <w:rPr>
          <w:rFonts w:ascii="Calibri" w:eastAsia="Calibri" w:hAnsi="Calibri" w:cs="Calibri"/>
          <w:color w:val="FF0000"/>
          <w:sz w:val="24"/>
          <w:szCs w:val="24"/>
        </w:rPr>
      </w:pPr>
    </w:p>
    <w:sdt>
      <w:sdtPr>
        <w:tag w:val="goog_rdk_17"/>
        <w:id w:val="1781988546"/>
      </w:sdtPr>
      <w:sdtEndPr/>
      <w:sdtContent>
        <w:p w14:paraId="00000139" w14:textId="1FA98BC5" w:rsidR="002D12B2" w:rsidRPr="00596325" w:rsidRDefault="0012509A" w:rsidP="00596325">
          <w:pPr>
            <w:numPr>
              <w:ilvl w:val="1"/>
              <w:numId w:val="8"/>
            </w:numPr>
            <w:ind w:left="1260" w:hanging="540"/>
            <w:rPr>
              <w:b/>
              <w:color w:val="000000"/>
            </w:rPr>
          </w:pPr>
          <w:r w:rsidRPr="0017330F">
            <w:rPr>
              <w:rFonts w:asciiTheme="minorHAnsi" w:hAnsiTheme="minorHAnsi"/>
              <w:color w:val="000000"/>
              <w:rPrChange w:id="79" w:author="Anton Hesse" w:date="2022-05-05T16:30:00Z">
                <w:rPr>
                  <w:color w:val="000000"/>
                </w:rPr>
              </w:rPrChange>
            </w:rPr>
            <w:t xml:space="preserve">Date Range: </w:t>
          </w:r>
          <w:r w:rsidRPr="0017330F">
            <w:rPr>
              <w:rFonts w:asciiTheme="minorHAnsi" w:hAnsiTheme="minorHAnsi"/>
              <w:color w:val="FF0000"/>
              <w:rPrChange w:id="80" w:author="Anton Hesse" w:date="2022-05-05T16:30:00Z">
                <w:rPr>
                  <w:color w:val="FF0000"/>
                </w:rPr>
              </w:rPrChange>
            </w:rPr>
            <w:t xml:space="preserve">Describe the date range of data / specimens to be obtained for this study. If this is a retrospective review, the end date must be before the IRB submission date. </w:t>
          </w:r>
          <w:sdt>
            <w:sdtPr>
              <w:rPr>
                <w:rFonts w:asciiTheme="minorHAnsi" w:hAnsiTheme="minorHAnsi"/>
                <w:rPrChange w:id="81" w:author="Anton Hesse" w:date="2022-05-05T16:30:00Z">
                  <w:rPr/>
                </w:rPrChange>
              </w:rPr>
              <w:tag w:val="goog_rdk_15"/>
              <w:id w:val="-1779786256"/>
            </w:sdtPr>
            <w:sdtEndPr>
              <w:rPr>
                <w:rFonts w:ascii="Arial" w:hAnsi="Arial"/>
              </w:rPr>
            </w:sdtEndPr>
            <w:sdtContent>
              <w:sdt>
                <w:sdtPr>
                  <w:rPr>
                    <w:rFonts w:asciiTheme="minorHAnsi" w:hAnsiTheme="minorHAnsi"/>
                    <w:rPrChange w:id="82" w:author="Anton Hesse" w:date="2022-05-05T16:30:00Z">
                      <w:rPr/>
                    </w:rPrChange>
                  </w:rPr>
                  <w:tag w:val="goog_rdk_16"/>
                  <w:id w:val="1428225161"/>
                </w:sdtPr>
                <w:sdtEndPr>
                  <w:rPr>
                    <w:rPrChange w:id="83" w:author="Anton Hesse" w:date="2022-05-05T16:30:00Z">
                      <w:rPr/>
                    </w:rPrChange>
                  </w:rPr>
                </w:sdtEndPr>
                <w:sdtContent>
                  <w:del w:id="84" w:author="Anton Hesse" w:date="2022-05-05T16:27:00Z">
                    <w:r w:rsidR="00B35E83" w:rsidRPr="0017330F" w:rsidDel="00A91FE1">
                      <w:rPr>
                        <w:rFonts w:asciiTheme="minorHAnsi" w:hAnsiTheme="minorHAnsi"/>
                        <w:rPrChange w:id="85" w:author="Anton Hesse" w:date="2022-05-05T16:30:00Z">
                          <w:rPr/>
                        </w:rPrChange>
                      </w:rPr>
                      <w:delText xml:space="preserve">     </w:delText>
                    </w:r>
                  </w:del>
                  <w:ins w:id="86" w:author="Anton Hesse" w:date="2022-05-05T16:27:00Z">
                    <w:r w:rsidR="00A91FE1" w:rsidRPr="0017330F">
                      <w:rPr>
                        <w:rFonts w:asciiTheme="minorHAnsi" w:hAnsiTheme="minorHAnsi"/>
                        <w:rPrChange w:id="87" w:author="Anton Hesse" w:date="2022-05-05T16:30:00Z">
                          <w:rPr/>
                        </w:rPrChange>
                      </w:rPr>
                      <w:t>The beginning date is the start of the Executive Health Program at the University of Minnesota Physicians Clinics and Surgery Center. The end date is the day before the IRB submission in Ethos.</w:t>
                    </w:r>
                  </w:ins>
                </w:sdtContent>
              </w:sdt>
              <w:bookmarkStart w:id="88" w:name="_heading=h.2m1mwas0dh4o" w:colFirst="0" w:colLast="0"/>
              <w:bookmarkEnd w:id="88"/>
            </w:sdtContent>
          </w:sdt>
        </w:p>
      </w:sdtContent>
    </w:sdt>
    <w:sdt>
      <w:sdtPr>
        <w:tag w:val="goog_rdk_19"/>
        <w:id w:val="-2087682317"/>
      </w:sdtPr>
      <w:sdtEndPr/>
      <w:sdtContent>
        <w:p w14:paraId="0000013A" w14:textId="53AA0269" w:rsidR="002D12B2" w:rsidRPr="00596325" w:rsidRDefault="004449F7" w:rsidP="00596325">
          <w:pPr>
            <w:pBdr>
              <w:top w:val="nil"/>
              <w:left w:val="nil"/>
              <w:bottom w:val="nil"/>
              <w:right w:val="nil"/>
              <w:between w:val="nil"/>
            </w:pBdr>
            <w:rPr>
              <w:b/>
            </w:rPr>
          </w:pPr>
          <w:sdt>
            <w:sdtPr>
              <w:tag w:val="goog_rdk_18"/>
              <w:id w:val="-72359571"/>
              <w:showingPlcHdr/>
            </w:sdtPr>
            <w:sdtEndPr/>
            <w:sdtContent>
              <w:r w:rsidR="00B35E83">
                <w:t xml:space="preserve">     </w:t>
              </w:r>
            </w:sdtContent>
          </w:sdt>
        </w:p>
      </w:sdtContent>
    </w:sdt>
    <w:p w14:paraId="0000013B" w14:textId="47024F63" w:rsidR="002D12B2" w:rsidRPr="00A91FE1" w:rsidRDefault="0012509A">
      <w:pPr>
        <w:numPr>
          <w:ilvl w:val="1"/>
          <w:numId w:val="8"/>
        </w:numPr>
        <w:pBdr>
          <w:top w:val="nil"/>
          <w:left w:val="nil"/>
          <w:bottom w:val="nil"/>
          <w:right w:val="nil"/>
          <w:between w:val="nil"/>
        </w:pBdr>
        <w:ind w:left="1260" w:hanging="540"/>
        <w:rPr>
          <w:ins w:id="89" w:author="Anton Hesse" w:date="2022-05-05T16:28:00Z"/>
          <w:b/>
          <w:color w:val="000000"/>
          <w:rPrChange w:id="90" w:author="Anton Hesse" w:date="2022-05-05T16:28:00Z">
            <w:rPr>
              <w:ins w:id="91" w:author="Anton Hesse" w:date="2022-05-05T16:28:00Z"/>
              <w:rFonts w:ascii="Calibri" w:eastAsia="Calibri" w:hAnsi="Calibri" w:cs="Calibri"/>
              <w:color w:val="000000"/>
              <w:sz w:val="24"/>
              <w:szCs w:val="24"/>
            </w:rPr>
          </w:rPrChange>
        </w:rPr>
      </w:pPr>
      <w:r>
        <w:rPr>
          <w:rFonts w:ascii="Calibri" w:eastAsia="Calibri" w:hAnsi="Calibri" w:cs="Calibri"/>
          <w:color w:val="000000"/>
          <w:sz w:val="24"/>
          <w:szCs w:val="24"/>
        </w:rPr>
        <w:t>Approximate number of records required for review:</w:t>
      </w:r>
    </w:p>
    <w:p w14:paraId="3EAC5983" w14:textId="5B7B7339" w:rsidR="00A91FE1" w:rsidRPr="00A91FE1" w:rsidRDefault="00A91FE1" w:rsidP="00A91FE1">
      <w:pPr>
        <w:pBdr>
          <w:top w:val="nil"/>
          <w:left w:val="nil"/>
          <w:bottom w:val="nil"/>
          <w:right w:val="nil"/>
          <w:between w:val="nil"/>
        </w:pBdr>
        <w:ind w:left="1260"/>
        <w:rPr>
          <w:bCs/>
          <w:color w:val="000000"/>
          <w:rPrChange w:id="92" w:author="Anton Hesse" w:date="2022-05-05T16:28:00Z">
            <w:rPr>
              <w:b/>
              <w:color w:val="000000"/>
            </w:rPr>
          </w:rPrChange>
        </w:rPr>
        <w:pPrChange w:id="93" w:author="Anton Hesse" w:date="2022-05-05T16:28:00Z">
          <w:pPr>
            <w:numPr>
              <w:ilvl w:val="1"/>
              <w:numId w:val="8"/>
            </w:numPr>
            <w:pBdr>
              <w:top w:val="nil"/>
              <w:left w:val="nil"/>
              <w:bottom w:val="nil"/>
              <w:right w:val="nil"/>
              <w:between w:val="nil"/>
            </w:pBdr>
            <w:ind w:left="1260" w:hanging="540"/>
          </w:pPr>
        </w:pPrChange>
      </w:pPr>
      <w:ins w:id="94" w:author="Anton Hesse" w:date="2022-05-05T16:28:00Z">
        <w:r w:rsidRPr="00A91FE1">
          <w:rPr>
            <w:bCs/>
            <w:color w:val="000000"/>
            <w:rPrChange w:id="95" w:author="Anton Hesse" w:date="2022-05-05T16:28:00Z">
              <w:rPr>
                <w:b/>
                <w:color w:val="000000"/>
              </w:rPr>
            </w:rPrChange>
          </w:rPr>
          <w:t>~600</w:t>
        </w:r>
      </w:ins>
    </w:p>
    <w:p w14:paraId="0000013C" w14:textId="1AB4D061" w:rsidR="002D12B2" w:rsidDel="00A91FE1" w:rsidRDefault="0012509A">
      <w:pPr>
        <w:spacing w:before="120" w:after="120"/>
        <w:ind w:left="1260"/>
        <w:rPr>
          <w:del w:id="96" w:author="Anton Hesse" w:date="2022-05-05T16:28:00Z"/>
          <w:rFonts w:ascii="Calibri" w:eastAsia="Calibri" w:hAnsi="Calibri" w:cs="Calibri"/>
          <w:color w:val="FF0000"/>
          <w:sz w:val="24"/>
          <w:szCs w:val="24"/>
        </w:rPr>
      </w:pPr>
      <w:del w:id="97" w:author="Anton Hesse" w:date="2022-05-05T16:28:00Z">
        <w:r w:rsidDel="00A91FE1">
          <w:rPr>
            <w:rFonts w:ascii="Calibri" w:eastAsia="Calibri" w:hAnsi="Calibri" w:cs="Calibri"/>
            <w:color w:val="FF0000"/>
            <w:sz w:val="24"/>
            <w:szCs w:val="24"/>
          </w:rPr>
          <w:delText>UMN/Fairview researchers: If indicated you will retrieve records directly from EPIC and response is greater than or equal to 200, please explain below why you cannot use BPIC  to retrieve data from the Information Exchange</w:delText>
        </w:r>
      </w:del>
    </w:p>
    <w:p w14:paraId="23818195" w14:textId="77777777" w:rsidR="0017330F" w:rsidRPr="0017330F" w:rsidRDefault="0012509A">
      <w:pPr>
        <w:numPr>
          <w:ilvl w:val="1"/>
          <w:numId w:val="8"/>
        </w:numPr>
        <w:spacing w:before="120" w:after="120"/>
        <w:ind w:left="1260" w:hanging="540"/>
        <w:rPr>
          <w:ins w:id="98" w:author="Anton Hesse" w:date="2022-05-05T16:29:00Z"/>
          <w:rFonts w:ascii="Calibri" w:eastAsia="Calibri" w:hAnsi="Calibri" w:cs="Calibri"/>
          <w:sz w:val="24"/>
          <w:szCs w:val="24"/>
          <w:rPrChange w:id="99" w:author="Anton Hesse" w:date="2022-05-05T16:29:00Z">
            <w:rPr>
              <w:ins w:id="100" w:author="Anton Hesse" w:date="2022-05-05T16:29:00Z"/>
              <w:rFonts w:ascii="Calibri" w:eastAsia="Calibri" w:hAnsi="Calibri" w:cs="Calibri"/>
              <w:color w:val="000000"/>
              <w:sz w:val="24"/>
              <w:szCs w:val="24"/>
            </w:rPr>
          </w:rPrChange>
        </w:rPr>
      </w:pPr>
      <w:r>
        <w:rPr>
          <w:rFonts w:ascii="Calibri" w:eastAsia="Calibri" w:hAnsi="Calibri" w:cs="Calibri"/>
          <w:color w:val="000000"/>
          <w:sz w:val="24"/>
          <w:szCs w:val="24"/>
        </w:rPr>
        <w:t>Research conducted with populations with additional protections:</w:t>
      </w:r>
    </w:p>
    <w:p w14:paraId="0000013D" w14:textId="31D0F543" w:rsidR="002D12B2" w:rsidRDefault="0017330F" w:rsidP="0017330F">
      <w:pPr>
        <w:spacing w:before="120" w:after="120"/>
        <w:ind w:left="1260"/>
        <w:rPr>
          <w:rFonts w:ascii="Calibri" w:eastAsia="Calibri" w:hAnsi="Calibri" w:cs="Calibri"/>
          <w:sz w:val="24"/>
          <w:szCs w:val="24"/>
        </w:rPr>
        <w:pPrChange w:id="101" w:author="Anton Hesse" w:date="2022-05-05T16:31:00Z">
          <w:pPr>
            <w:numPr>
              <w:ilvl w:val="1"/>
              <w:numId w:val="8"/>
            </w:numPr>
            <w:spacing w:before="120" w:after="120"/>
            <w:ind w:left="1260" w:hanging="540"/>
          </w:pPr>
        </w:pPrChange>
      </w:pPr>
      <w:ins w:id="102" w:author="Anton Hesse" w:date="2022-05-05T16:29:00Z">
        <w:r>
          <w:rPr>
            <w:rFonts w:ascii="Calibri" w:eastAsia="Calibri" w:hAnsi="Calibri" w:cs="Calibri"/>
            <w:sz w:val="24"/>
            <w:szCs w:val="24"/>
          </w:rPr>
          <w:t>We are unaware if any records will be associated with populations that require additional protections. The typical age range of patients in the</w:t>
        </w:r>
      </w:ins>
      <w:ins w:id="103" w:author="Anton Hesse" w:date="2022-05-05T16:30:00Z">
        <w:r>
          <w:rPr>
            <w:rFonts w:ascii="Calibri" w:eastAsia="Calibri" w:hAnsi="Calibri" w:cs="Calibri"/>
            <w:sz w:val="24"/>
            <w:szCs w:val="24"/>
          </w:rPr>
          <w:t xml:space="preserve"> Executive Health program is at least 40 years old, but it</w:t>
        </w:r>
      </w:ins>
      <w:ins w:id="104" w:author="Anton Hesse" w:date="2022-05-05T16:31:00Z">
        <w:r>
          <w:rPr>
            <w:rFonts w:ascii="Calibri" w:eastAsia="Calibri" w:hAnsi="Calibri" w:cs="Calibri"/>
            <w:sz w:val="24"/>
            <w:szCs w:val="24"/>
          </w:rPr>
          <w:t xml:space="preserve"> is possible that a small number of the women in the program were pregnant at some point.</w:t>
        </w:r>
      </w:ins>
      <w:del w:id="105" w:author="Anton Hesse" w:date="2022-05-05T16:31:00Z">
        <w:r w:rsidR="0012509A" w:rsidDel="0017330F">
          <w:rPr>
            <w:rFonts w:ascii="Calibri" w:eastAsia="Calibri" w:hAnsi="Calibri" w:cs="Calibri"/>
            <w:color w:val="000000"/>
            <w:sz w:val="24"/>
            <w:szCs w:val="24"/>
          </w:rPr>
          <w:delText xml:space="preserve"> </w:delText>
        </w:r>
        <w:r w:rsidR="0012509A" w:rsidDel="0017330F">
          <w:rPr>
            <w:rFonts w:ascii="Calibri" w:eastAsia="Calibri" w:hAnsi="Calibri" w:cs="Calibri"/>
            <w:color w:val="FF0000"/>
            <w:sz w:val="24"/>
            <w:szCs w:val="24"/>
          </w:rPr>
          <w:delText>Indicate whether records will be associated with populations that require additional protections (pregnant women, prisoners, children, etc.).</w:delText>
        </w:r>
      </w:del>
      <w:r w:rsidR="0012509A">
        <w:rPr>
          <w:rFonts w:ascii="Calibri" w:eastAsia="Calibri" w:hAnsi="Calibri" w:cs="Calibri"/>
          <w:color w:val="FF0000"/>
          <w:sz w:val="24"/>
          <w:szCs w:val="24"/>
        </w:rPr>
        <w:t xml:space="preserve"> </w:t>
      </w:r>
    </w:p>
    <w:p w14:paraId="00000144" w14:textId="6C51C1DD" w:rsidR="002D12B2" w:rsidRDefault="004449F7" w:rsidP="00596325">
      <w:pPr>
        <w:numPr>
          <w:ilvl w:val="1"/>
          <w:numId w:val="8"/>
        </w:numPr>
        <w:spacing w:before="120" w:after="120"/>
        <w:ind w:left="1260" w:hanging="540"/>
        <w:rPr>
          <w:ins w:id="106" w:author="Anton Hesse" w:date="2022-05-05T16:31:00Z"/>
        </w:rPr>
      </w:pPr>
      <w:sdt>
        <w:sdtPr>
          <w:tag w:val="goog_rdk_21"/>
          <w:id w:val="-1829055977"/>
        </w:sdtPr>
        <w:sdtEndPr/>
        <w:sdtContent>
          <w:r w:rsidR="0012509A">
            <w:rPr>
              <w:rFonts w:ascii="Calibri" w:eastAsia="Calibri" w:hAnsi="Calibri" w:cs="Calibri"/>
              <w:color w:val="000000"/>
              <w:sz w:val="24"/>
              <w:szCs w:val="24"/>
            </w:rPr>
            <w:t>Informed Consent:</w:t>
          </w:r>
          <w:r w:rsidR="0012509A">
            <w:rPr>
              <w:rFonts w:ascii="Calibri" w:eastAsia="Calibri" w:hAnsi="Calibri" w:cs="Calibri"/>
              <w:sz w:val="24"/>
              <w:szCs w:val="24"/>
            </w:rPr>
            <w:t xml:space="preserve"> </w:t>
          </w:r>
          <w:r w:rsidR="0012509A">
            <w:rPr>
              <w:rFonts w:ascii="Calibri" w:eastAsia="Calibri" w:hAnsi="Calibri" w:cs="Calibri"/>
              <w:color w:val="FF0000"/>
              <w:sz w:val="24"/>
              <w:szCs w:val="24"/>
            </w:rPr>
            <w:t>Clarify whether informed consent for research use of records was ever obtained for the records you intend to utilize for research purposes or whether records where patients “opted out” will be excluded from the record set. Describe whether informed consent should be obtained for the purposes of this research (for information on whether consent is required, see the Appendix B-2 of the Investigator Manual (HRP-103)).</w:t>
          </w:r>
          <w:sdt>
            <w:sdtPr>
              <w:tag w:val="goog_rdk_20"/>
              <w:id w:val="-2014898359"/>
              <w:showingPlcHdr/>
            </w:sdtPr>
            <w:sdtEndPr/>
            <w:sdtContent>
              <w:r w:rsidR="00064150">
                <w:t xml:space="preserve">     </w:t>
              </w:r>
            </w:sdtContent>
          </w:sdt>
        </w:sdtContent>
      </w:sdt>
      <w:sdt>
        <w:sdtPr>
          <w:tag w:val="goog_rdk_23"/>
          <w:id w:val="-1915698080"/>
        </w:sdtPr>
        <w:sdtEndPr/>
        <w:sdtContent>
          <w:sdt>
            <w:sdtPr>
              <w:tag w:val="goog_rdk_22"/>
              <w:id w:val="-896357071"/>
            </w:sdtPr>
            <w:sdtEndPr/>
            <w:sdtContent/>
          </w:sdt>
        </w:sdtContent>
      </w:sdt>
      <w:sdt>
        <w:sdtPr>
          <w:tag w:val="goog_rdk_25"/>
          <w:id w:val="-1515300303"/>
        </w:sdtPr>
        <w:sdtEndPr/>
        <w:sdtContent>
          <w:sdt>
            <w:sdtPr>
              <w:tag w:val="goog_rdk_24"/>
              <w:id w:val="83421304"/>
            </w:sdtPr>
            <w:sdtEndPr/>
            <w:sdtContent/>
          </w:sdt>
        </w:sdtContent>
      </w:sdt>
      <w:sdt>
        <w:sdtPr>
          <w:tag w:val="goog_rdk_27"/>
          <w:id w:val="-1188370647"/>
        </w:sdtPr>
        <w:sdtEndPr/>
        <w:sdtContent>
          <w:sdt>
            <w:sdtPr>
              <w:tag w:val="goog_rdk_26"/>
              <w:id w:val="1725017621"/>
              <w:showingPlcHdr/>
            </w:sdtPr>
            <w:sdtEndPr/>
            <w:sdtContent>
              <w:r w:rsidR="00596325">
                <w:t xml:space="preserve">     </w:t>
              </w:r>
            </w:sdtContent>
          </w:sdt>
        </w:sdtContent>
      </w:sdt>
      <w:sdt>
        <w:sdtPr>
          <w:tag w:val="goog_rdk_29"/>
          <w:id w:val="577406889"/>
        </w:sdtPr>
        <w:sdtEndPr/>
        <w:sdtContent>
          <w:sdt>
            <w:sdtPr>
              <w:tag w:val="goog_rdk_28"/>
              <w:id w:val="-1925333045"/>
              <w:showingPlcHdr/>
            </w:sdtPr>
            <w:sdtEndPr/>
            <w:sdtContent>
              <w:r w:rsidR="00596325">
                <w:t xml:space="preserve">     </w:t>
              </w:r>
            </w:sdtContent>
          </w:sdt>
        </w:sdtContent>
      </w:sdt>
      <w:sdt>
        <w:sdtPr>
          <w:tag w:val="goog_rdk_31"/>
          <w:id w:val="-677197014"/>
        </w:sdtPr>
        <w:sdtEndPr/>
        <w:sdtContent>
          <w:sdt>
            <w:sdtPr>
              <w:tag w:val="goog_rdk_30"/>
              <w:id w:val="-857649436"/>
              <w:showingPlcHdr/>
            </w:sdtPr>
            <w:sdtEndPr/>
            <w:sdtContent>
              <w:r w:rsidR="00596325">
                <w:t xml:space="preserve">     </w:t>
              </w:r>
            </w:sdtContent>
          </w:sdt>
        </w:sdtContent>
      </w:sdt>
      <w:sdt>
        <w:sdtPr>
          <w:tag w:val="goog_rdk_32"/>
          <w:id w:val="1812675843"/>
          <w:showingPlcHdr/>
        </w:sdtPr>
        <w:sdtEndPr/>
        <w:sdtContent>
          <w:r w:rsidR="0017330F">
            <w:t xml:space="preserve">     </w:t>
          </w:r>
        </w:sdtContent>
      </w:sdt>
    </w:p>
    <w:p w14:paraId="1787381E" w14:textId="287B3469" w:rsidR="0017330F" w:rsidRPr="00596325" w:rsidRDefault="0017330F" w:rsidP="0017330F">
      <w:pPr>
        <w:spacing w:before="120" w:after="120"/>
        <w:ind w:left="1260"/>
        <w:pPrChange w:id="107" w:author="Anton Hesse" w:date="2022-05-05T16:31:00Z">
          <w:pPr>
            <w:numPr>
              <w:ilvl w:val="1"/>
              <w:numId w:val="8"/>
            </w:numPr>
            <w:spacing w:before="120" w:after="120"/>
            <w:ind w:left="1260" w:hanging="540"/>
          </w:pPr>
        </w:pPrChange>
      </w:pPr>
      <w:ins w:id="108" w:author="Anton Hesse" w:date="2022-05-05T16:31:00Z">
        <w:r>
          <w:t xml:space="preserve">Upon </w:t>
        </w:r>
      </w:ins>
      <w:ins w:id="109" w:author="Anton Hesse" w:date="2022-05-05T16:32:00Z">
        <w:r>
          <w:t xml:space="preserve">enrollment in the executive health program, patients were asked if they consented to allow their data to be used for research purposes. The information </w:t>
        </w:r>
        <w:r>
          <w:lastRenderedPageBreak/>
          <w:t>from the CTSI will only return those patients who opted to allow their</w:t>
        </w:r>
      </w:ins>
      <w:ins w:id="110" w:author="Anton Hesse" w:date="2022-05-05T16:33:00Z">
        <w:r>
          <w:t xml:space="preserve"> data to be used for research purposes.</w:t>
        </w:r>
      </w:ins>
    </w:p>
    <w:p w14:paraId="00000145"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 xml:space="preserve">Study Design: </w:t>
      </w:r>
      <w:r>
        <w:rPr>
          <w:rFonts w:ascii="Calibri" w:eastAsia="Calibri" w:hAnsi="Calibri" w:cs="Calibri"/>
          <w:color w:val="FF0000"/>
          <w:sz w:val="24"/>
          <w:szCs w:val="24"/>
        </w:rPr>
        <w:t>Describe and explain the study design.</w:t>
      </w:r>
      <w:r>
        <w:rPr>
          <w:rFonts w:ascii="Calibri" w:eastAsia="Calibri" w:hAnsi="Calibri" w:cs="Calibri"/>
          <w:i/>
          <w:color w:val="FF0000"/>
          <w:sz w:val="24"/>
          <w:szCs w:val="24"/>
        </w:rPr>
        <w:t xml:space="preserve"> </w:t>
      </w:r>
    </w:p>
    <w:p w14:paraId="00000146"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 xml:space="preserve">Study Procedures: </w:t>
      </w:r>
      <w:r>
        <w:rPr>
          <w:rFonts w:ascii="Calibri" w:eastAsia="Calibri" w:hAnsi="Calibri" w:cs="Calibri"/>
          <w:color w:val="FF0000"/>
          <w:sz w:val="24"/>
          <w:szCs w:val="24"/>
        </w:rPr>
        <w:t>Provide a description of all research procedures being performed and when they are performed. For research involving data, describe how the data will be selected and who will define the data selection</w:t>
      </w:r>
      <w:r>
        <w:rPr>
          <w:rFonts w:ascii="Calibri" w:eastAsia="Calibri" w:hAnsi="Calibri" w:cs="Calibri"/>
          <w:color w:val="000000"/>
          <w:sz w:val="24"/>
          <w:szCs w:val="24"/>
        </w:rPr>
        <w:t xml:space="preserve">. </w:t>
      </w:r>
    </w:p>
    <w:p w14:paraId="00000147"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Individually Identifiable Health Information: </w:t>
      </w:r>
      <w:r>
        <w:rPr>
          <w:rFonts w:ascii="Calibri" w:eastAsia="Calibri" w:hAnsi="Calibri" w:cs="Calibri"/>
          <w:color w:val="FF0000"/>
          <w:sz w:val="24"/>
          <w:szCs w:val="24"/>
        </w:rPr>
        <w:t xml:space="preserve">Identify whether the research study involves the use of individually identifiable health information. Also complete Appendix B. If this research will involve the use of individually identifiable health information, either collecting or having access to, complete Section 4 below.    See </w:t>
      </w:r>
      <w:hyperlink r:id="rId36">
        <w:r>
          <w:rPr>
            <w:rFonts w:ascii="Calibri" w:eastAsia="Calibri" w:hAnsi="Calibri" w:cs="Calibri"/>
            <w:color w:val="0070C0"/>
            <w:sz w:val="24"/>
            <w:szCs w:val="24"/>
            <w:u w:val="single"/>
          </w:rPr>
          <w:t>UMN Privacy Office Policies</w:t>
        </w:r>
      </w:hyperlink>
      <w:r>
        <w:rPr>
          <w:rFonts w:ascii="Calibri" w:eastAsia="Calibri" w:hAnsi="Calibri" w:cs="Calibri"/>
          <w:color w:val="0070C0"/>
          <w:sz w:val="24"/>
          <w:szCs w:val="24"/>
        </w:rPr>
        <w:t xml:space="preserve"> and/or </w:t>
      </w:r>
      <w:hyperlink r:id="rId37">
        <w:r>
          <w:rPr>
            <w:rFonts w:ascii="Calibri" w:eastAsia="Calibri" w:hAnsi="Calibri" w:cs="Calibri"/>
            <w:color w:val="0070C0"/>
            <w:sz w:val="24"/>
            <w:szCs w:val="24"/>
            <w:u w:val="single"/>
          </w:rPr>
          <w:t>Fairview Health Services Privacy Policies</w:t>
        </w:r>
      </w:hyperlink>
      <w:r>
        <w:rPr>
          <w:rFonts w:ascii="Calibri" w:eastAsia="Calibri" w:hAnsi="Calibri" w:cs="Calibri"/>
          <w:color w:val="FF0000"/>
          <w:sz w:val="24"/>
          <w:szCs w:val="24"/>
        </w:rPr>
        <w:t xml:space="preserve">, and </w:t>
      </w:r>
      <w:hyperlink r:id="rId38">
        <w:r>
          <w:rPr>
            <w:rFonts w:ascii="Calibri" w:eastAsia="Calibri" w:hAnsi="Calibri" w:cs="Calibri"/>
            <w:color w:val="0070C0"/>
            <w:sz w:val="24"/>
            <w:szCs w:val="24"/>
            <w:u w:val="single"/>
          </w:rPr>
          <w:t>UMN HIPAA Agreement Templates</w:t>
        </w:r>
      </w:hyperlink>
      <w:r>
        <w:rPr>
          <w:rFonts w:ascii="Calibri" w:eastAsia="Calibri" w:hAnsi="Calibri" w:cs="Calibri"/>
          <w:i/>
          <w:color w:val="000000"/>
          <w:sz w:val="24"/>
          <w:szCs w:val="24"/>
        </w:rPr>
        <w:t xml:space="preserve">. </w:t>
      </w:r>
      <w:r>
        <w:rPr>
          <w:rFonts w:ascii="Calibri" w:eastAsia="Calibri" w:hAnsi="Calibri" w:cs="Calibri"/>
          <w:color w:val="FF0000"/>
          <w:sz w:val="24"/>
          <w:szCs w:val="24"/>
        </w:rPr>
        <w:t xml:space="preserve">For research conducted at Gillette Children’s Specialty Healthcare refer to </w:t>
      </w:r>
      <w:hyperlink r:id="rId39">
        <w:r>
          <w:rPr>
            <w:rFonts w:ascii="Calibri" w:eastAsia="Calibri" w:hAnsi="Calibri" w:cs="Calibri"/>
            <w:color w:val="0070C0"/>
            <w:sz w:val="24"/>
            <w:szCs w:val="24"/>
            <w:u w:val="single"/>
          </w:rPr>
          <w:t>Gillette Research Administration</w:t>
        </w:r>
      </w:hyperlink>
      <w:r>
        <w:rPr>
          <w:rFonts w:ascii="Calibri" w:eastAsia="Calibri" w:hAnsi="Calibri" w:cs="Calibri"/>
          <w:color w:val="FF0000"/>
          <w:sz w:val="24"/>
          <w:szCs w:val="24"/>
        </w:rPr>
        <w:t xml:space="preserve"> for guidance.</w:t>
      </w:r>
    </w:p>
    <w:p w14:paraId="00000148" w14:textId="77777777" w:rsidR="002D12B2" w:rsidRDefault="002D12B2">
      <w:pPr>
        <w:pBdr>
          <w:top w:val="nil"/>
          <w:left w:val="nil"/>
          <w:bottom w:val="nil"/>
          <w:right w:val="nil"/>
          <w:between w:val="nil"/>
        </w:pBdr>
        <w:spacing w:before="120" w:after="120"/>
        <w:ind w:left="720"/>
        <w:rPr>
          <w:rFonts w:ascii="Calibri" w:eastAsia="Calibri" w:hAnsi="Calibri" w:cs="Calibri"/>
          <w:color w:val="FF0000"/>
          <w:sz w:val="24"/>
          <w:szCs w:val="24"/>
        </w:rPr>
      </w:pPr>
    </w:p>
    <w:p w14:paraId="00000149" w14:textId="77777777" w:rsidR="002D12B2" w:rsidRDefault="002D12B2">
      <w:pPr>
        <w:pBdr>
          <w:top w:val="nil"/>
          <w:left w:val="nil"/>
          <w:bottom w:val="nil"/>
          <w:right w:val="nil"/>
          <w:between w:val="nil"/>
        </w:pBdr>
        <w:spacing w:before="120" w:after="120"/>
        <w:ind w:left="1260"/>
        <w:rPr>
          <w:rFonts w:ascii="Calibri" w:eastAsia="Calibri" w:hAnsi="Calibri" w:cs="Calibri"/>
        </w:rPr>
      </w:pPr>
      <w:bookmarkStart w:id="111" w:name="_heading=h.lnxbz9" w:colFirst="0" w:colLast="0"/>
      <w:bookmarkEnd w:id="111"/>
    </w:p>
    <w:p w14:paraId="0000014A" w14:textId="77777777" w:rsidR="002D12B2" w:rsidRDefault="0012509A">
      <w:pPr>
        <w:pStyle w:val="Heading1"/>
        <w:keepNext w:val="0"/>
        <w:widowControl/>
        <w:numPr>
          <w:ilvl w:val="0"/>
          <w:numId w:val="8"/>
        </w:numPr>
        <w:spacing w:before="120"/>
        <w:rPr>
          <w:rFonts w:ascii="Calibri" w:eastAsia="Calibri" w:hAnsi="Calibri" w:cs="Calibri"/>
          <w:b/>
        </w:rPr>
      </w:pPr>
      <w:bookmarkStart w:id="112" w:name="_heading=h.1hmsyys" w:colFirst="0" w:colLast="0"/>
      <w:bookmarkEnd w:id="112"/>
      <w:r>
        <w:rPr>
          <w:rFonts w:ascii="Calibri" w:eastAsia="Calibri" w:hAnsi="Calibri" w:cs="Calibri"/>
          <w:b/>
        </w:rPr>
        <w:t>Health Information and Privacy Compliance</w:t>
      </w:r>
    </w:p>
    <w:p w14:paraId="0000014B" w14:textId="77777777" w:rsidR="002D12B2" w:rsidRDefault="0012509A">
      <w:pPr>
        <w:pBdr>
          <w:top w:val="nil"/>
          <w:left w:val="nil"/>
          <w:bottom w:val="nil"/>
          <w:right w:val="nil"/>
          <w:between w:val="nil"/>
        </w:pBdr>
        <w:spacing w:before="120" w:after="120"/>
        <w:rPr>
          <w:rFonts w:ascii="Calibri" w:eastAsia="Calibri" w:hAnsi="Calibri" w:cs="Calibri"/>
          <w:sz w:val="24"/>
          <w:szCs w:val="24"/>
        </w:rPr>
      </w:pPr>
      <w:r>
        <w:rPr>
          <w:rFonts w:ascii="Calibri" w:eastAsia="Calibri" w:hAnsi="Calibri" w:cs="Calibri"/>
          <w:sz w:val="24"/>
          <w:szCs w:val="24"/>
        </w:rPr>
        <w:t xml:space="preserve">Under the HIPAA Privacy Rule, research studies at the University are permitted to use and disclose protected health information with the authorization of the research participants, or without individual authorization in limited circumstances. </w:t>
      </w:r>
    </w:p>
    <w:p w14:paraId="0000014C" w14:textId="77777777" w:rsidR="002D12B2" w:rsidRDefault="0012509A">
      <w:pPr>
        <w:numPr>
          <w:ilvl w:val="1"/>
          <w:numId w:val="8"/>
        </w:numPr>
        <w:pBdr>
          <w:top w:val="nil"/>
          <w:left w:val="nil"/>
          <w:bottom w:val="nil"/>
          <w:right w:val="nil"/>
          <w:between w:val="nil"/>
        </w:pBdr>
        <w:spacing w:before="120" w:after="120"/>
        <w:rPr>
          <w:rFonts w:ascii="Calibri" w:eastAsia="Calibri" w:hAnsi="Calibri" w:cs="Calibri"/>
          <w:sz w:val="24"/>
          <w:szCs w:val="24"/>
        </w:rPr>
      </w:pPr>
      <w:r>
        <w:rPr>
          <w:rFonts w:ascii="Calibri" w:eastAsia="Calibri" w:hAnsi="Calibri" w:cs="Calibri"/>
          <w:sz w:val="24"/>
          <w:szCs w:val="24"/>
        </w:rPr>
        <w:t>Select which of the following is applicable to your research:</w:t>
      </w:r>
    </w:p>
    <w:p w14:paraId="0000014D" w14:textId="660719DB" w:rsidR="002D12B2" w:rsidRDefault="004449F7">
      <w:pPr>
        <w:pBdr>
          <w:top w:val="nil"/>
          <w:left w:val="nil"/>
          <w:bottom w:val="nil"/>
          <w:right w:val="nil"/>
          <w:between w:val="nil"/>
        </w:pBdr>
        <w:spacing w:before="120" w:after="120"/>
        <w:ind w:left="720"/>
        <w:rPr>
          <w:rFonts w:ascii="Calibri" w:eastAsia="Calibri" w:hAnsi="Calibri" w:cs="Calibri"/>
          <w:sz w:val="24"/>
          <w:szCs w:val="24"/>
        </w:rPr>
      </w:pPr>
      <w:sdt>
        <w:sdtPr>
          <w:rPr>
            <w:rFonts w:ascii="Arial Unicode MS" w:eastAsia="Arial Unicode MS" w:hAnsi="Arial Unicode MS" w:cs="Arial Unicode MS"/>
            <w:b/>
            <w:color w:val="000000"/>
          </w:rPr>
          <w:id w:val="-183814110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My research does not require access to individual health information and therefore HIPAA does not apply.  </w:t>
      </w:r>
    </w:p>
    <w:p w14:paraId="0000014E" w14:textId="7F3A4D86" w:rsidR="002D12B2" w:rsidRDefault="004449F7">
      <w:pPr>
        <w:pBdr>
          <w:top w:val="nil"/>
          <w:left w:val="nil"/>
          <w:bottom w:val="nil"/>
          <w:right w:val="nil"/>
          <w:between w:val="nil"/>
        </w:pBdr>
        <w:spacing w:before="120" w:after="120"/>
        <w:ind w:left="720"/>
        <w:rPr>
          <w:rFonts w:ascii="Calibri" w:eastAsia="Calibri" w:hAnsi="Calibri" w:cs="Calibri"/>
          <w:sz w:val="24"/>
          <w:szCs w:val="24"/>
        </w:rPr>
      </w:pPr>
      <w:sdt>
        <w:sdtPr>
          <w:rPr>
            <w:rFonts w:ascii="Arial Unicode MS" w:eastAsia="Arial Unicode MS" w:hAnsi="Arial Unicode MS" w:cs="Arial Unicode MS"/>
            <w:b/>
            <w:color w:val="000000"/>
          </w:rPr>
          <w:id w:val="-444082653"/>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I am requesting the IRB to approve a Waiver or an alteration of research participant authorization to participate in the research. </w:t>
      </w:r>
    </w:p>
    <w:p w14:paraId="0000014F" w14:textId="52A88428" w:rsidR="002D12B2" w:rsidRDefault="004449F7">
      <w:pPr>
        <w:pBdr>
          <w:top w:val="nil"/>
          <w:left w:val="nil"/>
          <w:bottom w:val="nil"/>
          <w:right w:val="nil"/>
          <w:between w:val="nil"/>
        </w:pBdr>
        <w:spacing w:before="120" w:after="120"/>
        <w:ind w:left="720"/>
        <w:rPr>
          <w:rFonts w:ascii="Calibri" w:eastAsia="Calibri" w:hAnsi="Calibri" w:cs="Calibri"/>
          <w:sz w:val="24"/>
          <w:szCs w:val="24"/>
        </w:rPr>
      </w:pPr>
      <w:sdt>
        <w:sdtPr>
          <w:rPr>
            <w:rFonts w:ascii="Arial Unicode MS" w:eastAsia="Arial Unicode MS" w:hAnsi="Arial Unicode MS" w:cs="Arial Unicode MS"/>
            <w:b/>
            <w:color w:val="000000"/>
          </w:rPr>
          <w:id w:val="455301523"/>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 I will be obtaining HIPAA Authorization from participants.</w:t>
      </w:r>
    </w:p>
    <w:p w14:paraId="00000150" w14:textId="77777777" w:rsidR="002D12B2" w:rsidRDefault="0012509A">
      <w:pPr>
        <w:numPr>
          <w:ilvl w:val="1"/>
          <w:numId w:val="8"/>
        </w:numPr>
        <w:pBdr>
          <w:top w:val="nil"/>
          <w:left w:val="nil"/>
          <w:bottom w:val="nil"/>
          <w:right w:val="nil"/>
          <w:between w:val="nil"/>
        </w:pBdr>
        <w:spacing w:before="120" w:after="120"/>
        <w:ind w:left="1170" w:hanging="450"/>
        <w:rPr>
          <w:rFonts w:ascii="Calibri" w:eastAsia="Calibri" w:hAnsi="Calibri" w:cs="Calibri"/>
          <w:sz w:val="24"/>
          <w:szCs w:val="24"/>
        </w:rPr>
      </w:pPr>
      <w:r>
        <w:rPr>
          <w:rFonts w:ascii="Calibri" w:eastAsia="Calibri" w:hAnsi="Calibri" w:cs="Calibri"/>
          <w:sz w:val="24"/>
          <w:szCs w:val="24"/>
        </w:rPr>
        <w:t>Appropriate Use for Research: Explain how you will ensure that only records of patients/participants who have agreed to have their information used for research will be reviewed.</w:t>
      </w:r>
    </w:p>
    <w:p w14:paraId="0B0C3303" w14:textId="6CD99CDB" w:rsidR="002B0D67" w:rsidRDefault="002B0D67" w:rsidP="002B0D67">
      <w:pPr>
        <w:pBdr>
          <w:top w:val="nil"/>
          <w:left w:val="nil"/>
          <w:bottom w:val="nil"/>
          <w:right w:val="nil"/>
          <w:between w:val="nil"/>
        </w:pBdr>
        <w:spacing w:before="120" w:after="120"/>
        <w:ind w:left="720"/>
        <w:rPr>
          <w:rFonts w:ascii="Calibri" w:eastAsia="Calibri" w:hAnsi="Calibri" w:cs="Calibri"/>
          <w:sz w:val="24"/>
          <w:szCs w:val="24"/>
        </w:rPr>
      </w:pPr>
      <w:ins w:id="113" w:author="Anton Hesse" w:date="2022-05-05T16:37:00Z">
        <w:r>
          <w:rPr>
            <w:rFonts w:ascii="Calibri" w:eastAsia="Calibri" w:hAnsi="Calibri" w:cs="Calibri"/>
            <w:sz w:val="24"/>
            <w:szCs w:val="24"/>
          </w:rPr>
          <w:t>We are using the CTSI to obtain medical record numbers for only those patients who were in the Executive Health program who underwent VO</w:t>
        </w:r>
        <w:r>
          <w:rPr>
            <w:rFonts w:ascii="Calibri" w:eastAsia="Calibri" w:hAnsi="Calibri" w:cs="Calibri"/>
            <w:sz w:val="24"/>
            <w:szCs w:val="24"/>
            <w:vertAlign w:val="subscript"/>
          </w:rPr>
          <w:t>2max</w:t>
        </w:r>
      </w:ins>
      <w:ins w:id="114" w:author="Anton Hesse" w:date="2022-05-05T16:38:00Z">
        <w:r>
          <w:rPr>
            <w:rFonts w:ascii="Calibri" w:eastAsia="Calibri" w:hAnsi="Calibri" w:cs="Calibri"/>
            <w:sz w:val="24"/>
            <w:szCs w:val="24"/>
          </w:rPr>
          <w:t xml:space="preserve"> testing. </w:t>
        </w:r>
      </w:ins>
    </w:p>
    <w:sdt>
      <w:sdtPr>
        <w:tag w:val="goog_rdk_35"/>
        <w:id w:val="-321113716"/>
      </w:sdtPr>
      <w:sdtEndPr/>
      <w:sdtContent>
        <w:p w14:paraId="00000152" w14:textId="6B82FE05" w:rsidR="002D12B2" w:rsidRDefault="0012509A">
          <w:pPr>
            <w:numPr>
              <w:ilvl w:val="1"/>
              <w:numId w:val="8"/>
            </w:numPr>
            <w:pBdr>
              <w:top w:val="nil"/>
              <w:left w:val="nil"/>
              <w:bottom w:val="nil"/>
              <w:right w:val="nil"/>
              <w:between w:val="nil"/>
            </w:pBdr>
            <w:spacing w:before="120" w:after="120"/>
            <w:ind w:left="1170" w:hanging="450"/>
          </w:pPr>
          <w:r>
            <w:rPr>
              <w:rFonts w:ascii="Calibri" w:eastAsia="Calibri" w:hAnsi="Calibri" w:cs="Calibri"/>
              <w:sz w:val="24"/>
              <w:szCs w:val="24"/>
            </w:rPr>
            <w:t xml:space="preserve">Location(s) of storage, sharing and analysis of research data, including any links to research data (check all that apply).   In the case of research involving sensitive data (including data that is sensitive but not covered by HIPAA), the protocol must  include a robust security plan in compliance with the University’s </w:t>
          </w:r>
          <w:hyperlink r:id="rId40" w:history="1">
            <w:r>
              <w:rPr>
                <w:rFonts w:ascii="Calibri" w:eastAsia="Calibri" w:hAnsi="Calibri" w:cs="Calibri"/>
                <w:color w:val="0000FF"/>
                <w:sz w:val="24"/>
                <w:szCs w:val="24"/>
                <w:u w:val="single"/>
              </w:rPr>
              <w:t>Data Security Policies.</w:t>
            </w:r>
          </w:hyperlink>
          <w:r>
            <w:rPr>
              <w:rFonts w:ascii="Calibri" w:eastAsia="Calibri" w:hAnsi="Calibri" w:cs="Calibri"/>
              <w:sz w:val="24"/>
              <w:szCs w:val="24"/>
            </w:rPr>
            <w:t xml:space="preserve"> Review additional policies that may apply including the </w:t>
          </w:r>
          <w:hyperlink r:id="rId41" w:history="1">
            <w:r>
              <w:rPr>
                <w:rFonts w:ascii="Calibri" w:eastAsia="Calibri" w:hAnsi="Calibri" w:cs="Calibri"/>
                <w:color w:val="0000FF"/>
                <w:sz w:val="24"/>
                <w:szCs w:val="24"/>
                <w:u w:val="single"/>
              </w:rPr>
              <w:t>University’s Data Security Classification</w:t>
            </w:r>
          </w:hyperlink>
          <w:r>
            <w:rPr>
              <w:rFonts w:ascii="Calibri" w:eastAsia="Calibri" w:hAnsi="Calibri" w:cs="Calibri"/>
              <w:sz w:val="24"/>
              <w:szCs w:val="24"/>
            </w:rPr>
            <w:t xml:space="preserve"> and </w:t>
          </w:r>
          <w:hyperlink r:id="rId42" w:history="1">
            <w:r>
              <w:rPr>
                <w:rFonts w:ascii="Calibri" w:eastAsia="Calibri" w:hAnsi="Calibri" w:cs="Calibri"/>
                <w:color w:val="0000FF"/>
                <w:sz w:val="24"/>
                <w:szCs w:val="24"/>
                <w:u w:val="single"/>
              </w:rPr>
              <w:t>Information Security policies</w:t>
            </w:r>
          </w:hyperlink>
          <w:r>
            <w:rPr>
              <w:rFonts w:ascii="Calibri" w:eastAsia="Calibri" w:hAnsi="Calibri" w:cs="Calibri"/>
              <w:sz w:val="24"/>
              <w:szCs w:val="24"/>
            </w:rPr>
            <w:t>.</w:t>
          </w:r>
          <w:sdt>
            <w:sdtPr>
              <w:tag w:val="goog_rdk_34"/>
              <w:id w:val="-601652664"/>
            </w:sdtPr>
            <w:sdtEndPr/>
            <w:sdtContent/>
          </w:sdt>
        </w:p>
      </w:sdtContent>
    </w:sdt>
    <w:sdt>
      <w:sdtPr>
        <w:tag w:val="goog_rdk_36"/>
        <w:id w:val="679935092"/>
      </w:sdtPr>
      <w:sdtEndPr/>
      <w:sdtContent>
        <w:p w14:paraId="00000153" w14:textId="77777777" w:rsidR="002D12B2" w:rsidRPr="00596325" w:rsidRDefault="004449F7" w:rsidP="00596325">
          <w:pPr>
            <w:pBdr>
              <w:top w:val="nil"/>
              <w:left w:val="nil"/>
              <w:bottom w:val="nil"/>
              <w:right w:val="nil"/>
              <w:between w:val="nil"/>
            </w:pBdr>
            <w:spacing w:before="120" w:after="120"/>
            <w:ind w:left="1170"/>
          </w:pPr>
        </w:p>
      </w:sdtContent>
    </w:sdt>
    <w:bookmarkStart w:id="115" w:name="_heading=h.1ksv4uv" w:colFirst="0" w:colLast="0"/>
    <w:bookmarkEnd w:id="115"/>
    <w:p w14:paraId="00000154" w14:textId="50DA357C"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218478278"/>
          <w14:checkbox>
            <w14:checked w14:val="1"/>
            <w14:checkedState w14:val="2612" w14:font="MS Gothic"/>
            <w14:uncheckedState w14:val="2610" w14:font="MS Gothic"/>
          </w14:checkbox>
        </w:sdtPr>
        <w:sdtEndPr/>
        <w:sdtContent>
          <w:ins w:id="116" w:author="Anton Hesse" w:date="2022-05-05T16:20:00Z">
            <w:r w:rsidR="00202DD4">
              <w:rPr>
                <w:rFonts w:ascii="MS Gothic" w:eastAsia="MS Gothic" w:hAnsi="MS Gothic" w:cs="Arial Unicode MS" w:hint="eastAsia"/>
                <w:b/>
                <w:color w:val="000000"/>
              </w:rPr>
              <w:t>☒</w:t>
            </w:r>
          </w:ins>
          <w:del w:id="117" w:author="Anton Hesse" w:date="2022-05-05T16:20:00Z">
            <w:r w:rsidR="00064150" w:rsidDel="00202DD4">
              <w:rPr>
                <w:rFonts w:ascii="MS Gothic" w:eastAsia="MS Gothic" w:hAnsi="MS Gothic" w:cs="Arial Unicode MS" w:hint="eastAsia"/>
                <w:b/>
                <w:color w:val="000000"/>
              </w:rPr>
              <w:delText>☐</w:delText>
            </w:r>
          </w:del>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the </w:t>
      </w:r>
      <w:hyperlink r:id="rId43">
        <w:r w:rsidR="0012509A">
          <w:rPr>
            <w:rFonts w:ascii="Calibri" w:eastAsia="Calibri" w:hAnsi="Calibri" w:cs="Calibri"/>
            <w:color w:val="0000FF"/>
            <w:sz w:val="24"/>
            <w:szCs w:val="24"/>
            <w:u w:val="single"/>
          </w:rPr>
          <w:t>BPIC</w:t>
        </w:r>
      </w:hyperlink>
      <w:r w:rsidR="0012509A">
        <w:rPr>
          <w:rFonts w:ascii="Calibri" w:eastAsia="Calibri" w:hAnsi="Calibri" w:cs="Calibri"/>
          <w:color w:val="000000"/>
          <w:sz w:val="24"/>
          <w:szCs w:val="24"/>
        </w:rPr>
        <w:t xml:space="preserve"> data shelter of the </w:t>
      </w:r>
      <w:hyperlink r:id="rId44">
        <w:r w:rsidR="0012509A">
          <w:rPr>
            <w:rFonts w:ascii="Calibri" w:eastAsia="Calibri" w:hAnsi="Calibri" w:cs="Calibri"/>
            <w:color w:val="0000FF"/>
            <w:sz w:val="24"/>
            <w:szCs w:val="24"/>
            <w:u w:val="single"/>
          </w:rPr>
          <w:t>Information Exchange (IE)</w:t>
        </w:r>
      </w:hyperlink>
      <w:r w:rsidR="0012509A">
        <w:rPr>
          <w:rFonts w:ascii="Calibri" w:eastAsia="Calibri" w:hAnsi="Calibri" w:cs="Calibri"/>
          <w:color w:val="000000"/>
          <w:sz w:val="24"/>
          <w:szCs w:val="24"/>
        </w:rPr>
        <w:t xml:space="preserve"> </w:t>
      </w:r>
    </w:p>
    <w:p w14:paraId="00000155" w14:textId="2BA89C6E"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bookmarkStart w:id="118" w:name="_heading=h.41mghml" w:colFirst="0" w:colLast="0"/>
      <w:bookmarkEnd w:id="118"/>
      <w:r>
        <w:rPr>
          <w:rFonts w:ascii="Calibri" w:eastAsia="Calibri" w:hAnsi="Calibri" w:cs="Calibri"/>
          <w:color w:val="000000"/>
          <w:sz w:val="24"/>
          <w:szCs w:val="24"/>
        </w:rPr>
        <w:tab/>
      </w:r>
      <w:sdt>
        <w:sdtPr>
          <w:rPr>
            <w:rFonts w:ascii="Arial Unicode MS" w:eastAsia="Arial Unicode MS" w:hAnsi="Arial Unicode MS" w:cs="Arial Unicode MS"/>
            <w:b/>
            <w:color w:val="000000"/>
          </w:rPr>
          <w:id w:val="-212961726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23868608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750736338"/>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56" w14:textId="44E81302"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28327353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the Bone Marrow Transplant (BMT) database, also known as the HSCT (Hematopoietic Stem Cell Transplant) Database </w:t>
      </w:r>
    </w:p>
    <w:p w14:paraId="00000157" w14:textId="7FC66B14"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466707964"/>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33851512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512605456"/>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58" w14:textId="13359138"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50439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REDCap (recap.ahc.umn.edu) </w:t>
      </w:r>
    </w:p>
    <w:p w14:paraId="00000159" w14:textId="775AE24E"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245644422"/>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127923201"/>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2077810416"/>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Calibri" w:eastAsia="Calibri" w:hAnsi="Calibri" w:cs="Calibri"/>
          <w:color w:val="000000"/>
          <w:sz w:val="24"/>
          <w:szCs w:val="24"/>
        </w:rPr>
        <w:t xml:space="preserve"> Share</w:t>
      </w:r>
    </w:p>
    <w:p w14:paraId="0000015A" w14:textId="73185298"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244697191"/>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Qualtrics (qualtrics.umn.edu)</w:t>
      </w:r>
    </w:p>
    <w:p w14:paraId="0000015B" w14:textId="740BC9C1"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61671702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17827689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71955524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5C" w14:textId="2FFEA769"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203738289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w:t>
      </w:r>
      <w:proofErr w:type="spellStart"/>
      <w:r w:rsidR="0012509A">
        <w:rPr>
          <w:rFonts w:ascii="Calibri" w:eastAsia="Calibri" w:hAnsi="Calibri" w:cs="Calibri"/>
          <w:color w:val="000000"/>
          <w:sz w:val="24"/>
          <w:szCs w:val="24"/>
        </w:rPr>
        <w:t>OnCore</w:t>
      </w:r>
      <w:proofErr w:type="spellEnd"/>
      <w:r w:rsidR="0012509A">
        <w:rPr>
          <w:rFonts w:ascii="Calibri" w:eastAsia="Calibri" w:hAnsi="Calibri" w:cs="Calibri"/>
          <w:color w:val="000000"/>
          <w:sz w:val="24"/>
          <w:szCs w:val="24"/>
        </w:rPr>
        <w:t xml:space="preserve"> (oncore.umn.edu) </w:t>
      </w:r>
    </w:p>
    <w:p w14:paraId="0000015D" w14:textId="63A2F7A2"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279225944"/>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47213842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70906484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5E" w14:textId="2864D049"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38896092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the University’s Box Secure Storage (box.umn.edu)</w:t>
      </w:r>
    </w:p>
    <w:p w14:paraId="0000015F" w14:textId="5092A2F1"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9838208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601925172"/>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201649551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60" w14:textId="2DE6F664"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1401640679"/>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In an AHC-IS supported server. Provide folder path, location of server and IT Support Contact:</w:t>
      </w:r>
    </w:p>
    <w:p w14:paraId="00000161" w14:textId="77777777" w:rsidR="002D12B2" w:rsidRDefault="0012509A">
      <w:pPr>
        <w:pBdr>
          <w:top w:val="nil"/>
          <w:left w:val="nil"/>
          <w:bottom w:val="nil"/>
          <w:right w:val="nil"/>
          <w:between w:val="nil"/>
        </w:pBdr>
        <w:spacing w:before="120"/>
        <w:ind w:left="1267"/>
        <w:rPr>
          <w:rFonts w:ascii="Calibri" w:eastAsia="Calibri" w:hAnsi="Calibri" w:cs="Calibri"/>
          <w:color w:val="FF0000"/>
          <w:sz w:val="24"/>
          <w:szCs w:val="24"/>
        </w:rPr>
      </w:pPr>
      <w:r>
        <w:rPr>
          <w:rFonts w:ascii="Calibri" w:eastAsia="Calibri" w:hAnsi="Calibri" w:cs="Calibri"/>
          <w:color w:val="FF0000"/>
          <w:sz w:val="24"/>
          <w:szCs w:val="24"/>
        </w:rPr>
        <w:t>The path should be in the form of “\\vp.ahc.umn.edu\</w:t>
      </w:r>
      <w:proofErr w:type="spellStart"/>
      <w:r>
        <w:rPr>
          <w:rFonts w:ascii="Calibri" w:eastAsia="Calibri" w:hAnsi="Calibri" w:cs="Calibri"/>
          <w:color w:val="FF0000"/>
          <w:sz w:val="24"/>
          <w:szCs w:val="24"/>
        </w:rPr>
        <w:t>vp</w:t>
      </w:r>
      <w:proofErr w:type="spellEnd"/>
      <w:r>
        <w:rPr>
          <w:rFonts w:ascii="Calibri" w:eastAsia="Calibri" w:hAnsi="Calibri" w:cs="Calibri"/>
          <w:color w:val="FF0000"/>
          <w:sz w:val="24"/>
          <w:szCs w:val="24"/>
        </w:rPr>
        <w:t xml:space="preserve">\Research\Study0004” </w:t>
      </w:r>
      <w:sdt>
        <w:sdtPr>
          <w:tag w:val="goog_rdk_37"/>
          <w:id w:val="1834495933"/>
        </w:sdtPr>
        <w:sdtEndPr/>
        <w:sdtContent>
          <w:r>
            <w:rPr>
              <w:rFonts w:ascii="Calibri" w:eastAsia="Calibri" w:hAnsi="Calibri" w:cs="Calibri"/>
              <w:color w:val="FF0000"/>
              <w:sz w:val="24"/>
              <w:szCs w:val="24"/>
            </w:rPr>
            <w:t xml:space="preserve">If accessing PHI, </w:t>
          </w:r>
        </w:sdtContent>
      </w:sdt>
      <w:r>
        <w:rPr>
          <w:rFonts w:ascii="Calibri" w:eastAsia="Calibri" w:hAnsi="Calibri" w:cs="Calibri"/>
          <w:color w:val="FF0000"/>
          <w:sz w:val="24"/>
          <w:szCs w:val="24"/>
        </w:rPr>
        <w:t>HIPCO requires this information to verify the data are in a properly encrypted server.</w:t>
      </w:r>
    </w:p>
    <w:p w14:paraId="00000162" w14:textId="13BA9C8F" w:rsidR="002D12B2" w:rsidRDefault="004449F7">
      <w:pPr>
        <w:pBdr>
          <w:top w:val="nil"/>
          <w:left w:val="nil"/>
          <w:bottom w:val="nil"/>
          <w:right w:val="nil"/>
          <w:between w:val="nil"/>
        </w:pBdr>
        <w:spacing w:before="120"/>
        <w:ind w:left="1267"/>
        <w:rPr>
          <w:rFonts w:ascii="Calibri" w:eastAsia="Calibri" w:hAnsi="Calibri" w:cs="Calibri"/>
          <w:color w:val="000000"/>
          <w:sz w:val="24"/>
          <w:szCs w:val="24"/>
        </w:rPr>
      </w:pPr>
      <w:sdt>
        <w:sdtPr>
          <w:rPr>
            <w:rFonts w:ascii="Arial Unicode MS" w:eastAsia="Arial Unicode MS" w:hAnsi="Arial Unicode MS" w:cs="Arial Unicode MS"/>
            <w:b/>
            <w:color w:val="000000"/>
          </w:rPr>
          <w:id w:val="-165096796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Calibri" w:eastAsia="Calibri" w:hAnsi="Calibri" w:cs="Calibri"/>
          <w:color w:val="000000"/>
          <w:sz w:val="24"/>
          <w:szCs w:val="24"/>
        </w:rPr>
        <w:t xml:space="preserve"> In an AHC-IS supported desktop or laptop. </w:t>
      </w:r>
    </w:p>
    <w:p w14:paraId="00000163" w14:textId="77777777"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Provide UMN device numbers of all devices:</w:t>
      </w:r>
    </w:p>
    <w:p w14:paraId="00000164" w14:textId="77777777" w:rsidR="002D12B2" w:rsidRDefault="004449F7">
      <w:pPr>
        <w:pBdr>
          <w:top w:val="nil"/>
          <w:left w:val="nil"/>
          <w:bottom w:val="nil"/>
          <w:right w:val="nil"/>
          <w:between w:val="nil"/>
        </w:pBdr>
        <w:spacing w:before="120"/>
        <w:ind w:left="1267"/>
        <w:rPr>
          <w:rFonts w:ascii="Calibri" w:eastAsia="Calibri" w:hAnsi="Calibri" w:cs="Calibri"/>
          <w:color w:val="FF0000"/>
          <w:sz w:val="24"/>
          <w:szCs w:val="24"/>
        </w:rPr>
      </w:pPr>
      <w:sdt>
        <w:sdtPr>
          <w:tag w:val="goog_rdk_39"/>
          <w:id w:val="-1514147658"/>
        </w:sdtPr>
        <w:sdtEndPr/>
        <w:sdtContent>
          <w:r w:rsidR="0012509A">
            <w:rPr>
              <w:rFonts w:ascii="Calibri" w:eastAsia="Calibri" w:hAnsi="Calibri" w:cs="Calibri"/>
              <w:color w:val="FF0000"/>
              <w:sz w:val="24"/>
              <w:szCs w:val="24"/>
            </w:rPr>
            <w:t xml:space="preserve">If accessing PHI, </w:t>
          </w:r>
        </w:sdtContent>
      </w:sdt>
      <w:r w:rsidR="0012509A">
        <w:rPr>
          <w:rFonts w:ascii="Calibri" w:eastAsia="Calibri" w:hAnsi="Calibri" w:cs="Calibri"/>
          <w:color w:val="FF0000"/>
          <w:sz w:val="24"/>
          <w:szCs w:val="24"/>
        </w:rPr>
        <w:t xml:space="preserve">HIPCO requires and will confirm that devices used in this manner are properly encrypted. </w:t>
      </w:r>
    </w:p>
    <w:p w14:paraId="00000165" w14:textId="308F95FC" w:rsidR="002D12B2" w:rsidRDefault="0012509A">
      <w:pPr>
        <w:pBdr>
          <w:top w:val="nil"/>
          <w:left w:val="nil"/>
          <w:bottom w:val="nil"/>
          <w:right w:val="nil"/>
          <w:between w:val="nil"/>
        </w:pBdr>
        <w:spacing w:before="120"/>
        <w:ind w:left="1267"/>
        <w:rPr>
          <w:rFonts w:ascii="Calibri" w:eastAsia="Calibri" w:hAnsi="Calibri" w:cs="Calibri"/>
          <w:color w:val="000000"/>
          <w:sz w:val="24"/>
          <w:szCs w:val="24"/>
        </w:rPr>
      </w:pP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516050061"/>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Store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62890032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Analyze</w:t>
      </w:r>
      <w:r>
        <w:rPr>
          <w:rFonts w:ascii="Calibri" w:eastAsia="Calibri" w:hAnsi="Calibri" w:cs="Calibri"/>
          <w:color w:val="000000"/>
          <w:sz w:val="24"/>
          <w:szCs w:val="24"/>
        </w:rPr>
        <w:tab/>
      </w:r>
      <w:sdt>
        <w:sdtPr>
          <w:rPr>
            <w:rFonts w:ascii="Arial Unicode MS" w:eastAsia="Arial Unicode MS" w:hAnsi="Arial Unicode MS" w:cs="Arial Unicode MS"/>
            <w:b/>
            <w:color w:val="000000"/>
          </w:rPr>
          <w:id w:val="-1005595667"/>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Pr>
          <w:rFonts w:ascii="Arimo" w:eastAsia="Arimo" w:hAnsi="Arimo" w:cs="Arimo"/>
          <w:b/>
          <w:color w:val="000000"/>
          <w:sz w:val="24"/>
          <w:szCs w:val="24"/>
        </w:rPr>
        <w:t xml:space="preserve"> </w:t>
      </w:r>
      <w:r>
        <w:rPr>
          <w:rFonts w:ascii="Calibri" w:eastAsia="Calibri" w:hAnsi="Calibri" w:cs="Calibri"/>
          <w:color w:val="000000"/>
          <w:sz w:val="24"/>
          <w:szCs w:val="24"/>
        </w:rPr>
        <w:t xml:space="preserve"> Share</w:t>
      </w:r>
    </w:p>
    <w:p w14:paraId="00000166" w14:textId="06BE19A8" w:rsidR="002D12B2" w:rsidRDefault="004449F7">
      <w:pPr>
        <w:pBdr>
          <w:top w:val="nil"/>
          <w:left w:val="nil"/>
          <w:bottom w:val="nil"/>
          <w:right w:val="nil"/>
          <w:between w:val="nil"/>
        </w:pBdr>
        <w:spacing w:before="120"/>
        <w:ind w:left="1267"/>
        <w:rPr>
          <w:rFonts w:ascii="Calibri" w:eastAsia="Calibri" w:hAnsi="Calibri" w:cs="Calibri"/>
          <w:color w:val="FF0000"/>
          <w:sz w:val="24"/>
          <w:szCs w:val="24"/>
        </w:rPr>
      </w:pPr>
      <w:sdt>
        <w:sdtPr>
          <w:rPr>
            <w:rFonts w:ascii="Arial Unicode MS" w:eastAsia="Arial Unicode MS" w:hAnsi="Arial Unicode MS" w:cs="Arial Unicode MS"/>
            <w:b/>
            <w:color w:val="000000"/>
          </w:rPr>
          <w:id w:val="-50919242"/>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color w:val="000000"/>
          <w:sz w:val="24"/>
          <w:szCs w:val="24"/>
        </w:rPr>
        <w:t xml:space="preserve"> Other. </w:t>
      </w:r>
      <w:r w:rsidR="0012509A">
        <w:rPr>
          <w:rFonts w:ascii="Calibri" w:eastAsia="Calibri" w:hAnsi="Calibri" w:cs="Calibri"/>
          <w:color w:val="FF0000"/>
          <w:sz w:val="24"/>
          <w:szCs w:val="24"/>
        </w:rPr>
        <w:t>Describe in detail the location and whether the data / specimens will be stored, analyzed, or shared, and in what ways.</w:t>
      </w:r>
    </w:p>
    <w:p w14:paraId="00000167" w14:textId="77777777" w:rsidR="002D12B2" w:rsidRDefault="0012509A">
      <w:pPr>
        <w:spacing w:before="120"/>
        <w:ind w:left="1267"/>
        <w:rPr>
          <w:rFonts w:ascii="Calibri" w:eastAsia="Calibri" w:hAnsi="Calibri" w:cs="Calibri"/>
          <w:sz w:val="24"/>
          <w:szCs w:val="24"/>
        </w:rPr>
      </w:pPr>
      <w:r>
        <w:rPr>
          <w:rFonts w:ascii="Calibri" w:eastAsia="Calibri" w:hAnsi="Calibri" w:cs="Calibri"/>
          <w:sz w:val="24"/>
          <w:szCs w:val="24"/>
        </w:rPr>
        <w:t>Indicate if data will be collected, downloaded, accessed, shared or stored using a server, desktop, laptop, external drive or mobile device (including a tablet computer such as an iPad or a SmartForm (iPhone or Android devices) that you have not already identified in the preceding questions</w:t>
      </w:r>
    </w:p>
    <w:p w14:paraId="00000168" w14:textId="584ED555" w:rsidR="002D12B2" w:rsidRDefault="004449F7">
      <w:pPr>
        <w:spacing w:before="120"/>
        <w:ind w:left="1267"/>
        <w:rPr>
          <w:rFonts w:ascii="Calibri" w:eastAsia="Calibri" w:hAnsi="Calibri" w:cs="Calibri"/>
          <w:sz w:val="24"/>
          <w:szCs w:val="24"/>
        </w:rPr>
      </w:pPr>
      <w:sdt>
        <w:sdtPr>
          <w:rPr>
            <w:rFonts w:ascii="Arial Unicode MS" w:eastAsia="Arial Unicode MS" w:hAnsi="Arial Unicode MS" w:cs="Arial Unicode MS"/>
            <w:b/>
            <w:color w:val="000000"/>
          </w:rPr>
          <w:id w:val="-55971308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I will use a server not previously listed to collect/download research data</w:t>
      </w:r>
    </w:p>
    <w:p w14:paraId="00000169" w14:textId="6C8F5D35" w:rsidR="002D12B2" w:rsidRDefault="004449F7">
      <w:pPr>
        <w:spacing w:before="120"/>
        <w:ind w:left="1267"/>
        <w:rPr>
          <w:rFonts w:ascii="Calibri" w:eastAsia="Calibri" w:hAnsi="Calibri" w:cs="Calibri"/>
          <w:sz w:val="24"/>
          <w:szCs w:val="24"/>
        </w:rPr>
      </w:pPr>
      <w:sdt>
        <w:sdtPr>
          <w:rPr>
            <w:rFonts w:ascii="Arial Unicode MS" w:eastAsia="Arial Unicode MS" w:hAnsi="Arial Unicode MS" w:cs="Arial Unicode MS"/>
            <w:b/>
            <w:color w:val="000000"/>
          </w:rPr>
          <w:id w:val="-1483381285"/>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I will use a desktop or laptop not previously listed</w:t>
      </w:r>
    </w:p>
    <w:p w14:paraId="0000016A" w14:textId="247C6A37" w:rsidR="002D12B2" w:rsidRDefault="004449F7">
      <w:pPr>
        <w:spacing w:before="120"/>
        <w:ind w:left="1267"/>
        <w:rPr>
          <w:rFonts w:ascii="Calibri" w:eastAsia="Calibri" w:hAnsi="Calibri" w:cs="Calibri"/>
          <w:sz w:val="24"/>
          <w:szCs w:val="24"/>
        </w:rPr>
      </w:pPr>
      <w:sdt>
        <w:sdtPr>
          <w:rPr>
            <w:rFonts w:ascii="Arial Unicode MS" w:eastAsia="Arial Unicode MS" w:hAnsi="Arial Unicode MS" w:cs="Arial Unicode MS"/>
            <w:b/>
            <w:color w:val="000000"/>
          </w:rPr>
          <w:id w:val="1100683354"/>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 xml:space="preserve">I will use an external hard drive or USB drive (“flash” or “thumb” drives) not previously listed </w:t>
      </w:r>
    </w:p>
    <w:p w14:paraId="0000016B" w14:textId="026DC678" w:rsidR="002D12B2" w:rsidRDefault="004449F7">
      <w:pPr>
        <w:spacing w:before="120"/>
        <w:ind w:left="1267"/>
        <w:rPr>
          <w:rFonts w:ascii="Calibri" w:eastAsia="Calibri" w:hAnsi="Calibri" w:cs="Calibri"/>
          <w:color w:val="FF0000"/>
          <w:sz w:val="24"/>
          <w:szCs w:val="24"/>
        </w:rPr>
      </w:pPr>
      <w:sdt>
        <w:sdtPr>
          <w:rPr>
            <w:rFonts w:ascii="Arial Unicode MS" w:eastAsia="Arial Unicode MS" w:hAnsi="Arial Unicode MS" w:cs="Arial Unicode MS"/>
            <w:b/>
            <w:color w:val="000000"/>
          </w:rPr>
          <w:id w:val="1490598150"/>
          <w14:checkbox>
            <w14:checked w14:val="0"/>
            <w14:checkedState w14:val="2612" w14:font="MS Gothic"/>
            <w14:uncheckedState w14:val="2610" w14:font="MS Gothic"/>
          </w14:checkbox>
        </w:sdtPr>
        <w:sdtEndPr/>
        <w:sdtContent>
          <w:r w:rsidR="00064150">
            <w:rPr>
              <w:rFonts w:ascii="MS Gothic" w:eastAsia="MS Gothic" w:hAnsi="MS Gothic" w:cs="Arial Unicode MS" w:hint="eastAsia"/>
              <w:b/>
              <w:color w:val="000000"/>
            </w:rPr>
            <w:t>☐</w:t>
          </w:r>
        </w:sdtContent>
      </w:sdt>
      <w:r w:rsidR="0012509A">
        <w:rPr>
          <w:rFonts w:ascii="Arimo" w:eastAsia="Arimo" w:hAnsi="Arimo" w:cs="Arimo"/>
          <w:b/>
          <w:color w:val="000000"/>
          <w:sz w:val="24"/>
          <w:szCs w:val="24"/>
        </w:rPr>
        <w:t xml:space="preserve"> </w:t>
      </w:r>
      <w:r w:rsidR="0012509A">
        <w:rPr>
          <w:rFonts w:ascii="Calibri" w:eastAsia="Calibri" w:hAnsi="Calibri" w:cs="Calibri"/>
          <w:sz w:val="24"/>
          <w:szCs w:val="24"/>
        </w:rPr>
        <w:t>I will use a mobile device such as a tablet or smartphone not previously listed</w:t>
      </w:r>
    </w:p>
    <w:p w14:paraId="0000016C" w14:textId="77777777" w:rsidR="002D12B2" w:rsidRDefault="0012509A">
      <w:pPr>
        <w:numPr>
          <w:ilvl w:val="1"/>
          <w:numId w:val="8"/>
        </w:numPr>
        <w:pBdr>
          <w:top w:val="nil"/>
          <w:left w:val="nil"/>
          <w:bottom w:val="nil"/>
          <w:right w:val="nil"/>
          <w:between w:val="nil"/>
        </w:pBdr>
        <w:spacing w:before="120"/>
        <w:ind w:left="1260" w:hanging="540"/>
        <w:rPr>
          <w:rFonts w:ascii="Calibri" w:eastAsia="Calibri" w:hAnsi="Calibri" w:cs="Calibri"/>
          <w:color w:val="FF0000"/>
          <w:sz w:val="24"/>
          <w:szCs w:val="24"/>
        </w:rPr>
      </w:pPr>
      <w:r>
        <w:rPr>
          <w:rFonts w:ascii="Calibri" w:eastAsia="Calibri" w:hAnsi="Calibri" w:cs="Calibri"/>
          <w:color w:val="000000"/>
          <w:sz w:val="24"/>
          <w:szCs w:val="24"/>
        </w:rPr>
        <w:t xml:space="preserve">Consultants. Vendors. Third Parties. </w:t>
      </w:r>
      <w:r>
        <w:rPr>
          <w:rFonts w:ascii="Calibri" w:eastAsia="Calibri" w:hAnsi="Calibri" w:cs="Calibri"/>
          <w:color w:val="FF0000"/>
          <w:sz w:val="24"/>
          <w:szCs w:val="24"/>
        </w:rPr>
        <w:t xml:space="preserve">Describe whether you will collect, store, analyze or share any information using a consultant, vendor, or third-party software application, system, device or technology (other than </w:t>
      </w:r>
      <w:proofErr w:type="spellStart"/>
      <w:r>
        <w:rPr>
          <w:rFonts w:ascii="Calibri" w:eastAsia="Calibri" w:hAnsi="Calibri" w:cs="Calibri"/>
          <w:color w:val="FF0000"/>
          <w:sz w:val="24"/>
          <w:szCs w:val="24"/>
        </w:rPr>
        <w:t>REDCap</w:t>
      </w:r>
      <w:proofErr w:type="spellEnd"/>
      <w:r>
        <w:rPr>
          <w:rFonts w:ascii="Calibri" w:eastAsia="Calibri" w:hAnsi="Calibri" w:cs="Calibri"/>
          <w:color w:val="FF0000"/>
          <w:sz w:val="24"/>
          <w:szCs w:val="24"/>
        </w:rPr>
        <w:t xml:space="preserve"> or </w:t>
      </w:r>
      <w:proofErr w:type="spellStart"/>
      <w:r>
        <w:rPr>
          <w:rFonts w:ascii="Calibri" w:eastAsia="Calibri" w:hAnsi="Calibri" w:cs="Calibri"/>
          <w:color w:val="FF0000"/>
          <w:sz w:val="24"/>
          <w:szCs w:val="24"/>
        </w:rPr>
        <w:t>OnCore</w:t>
      </w:r>
      <w:proofErr w:type="spellEnd"/>
      <w:r>
        <w:rPr>
          <w:rFonts w:ascii="Calibri" w:eastAsia="Calibri" w:hAnsi="Calibri" w:cs="Calibri"/>
          <w:color w:val="FF0000"/>
          <w:sz w:val="24"/>
          <w:szCs w:val="24"/>
        </w:rPr>
        <w:t xml:space="preserve">). </w:t>
      </w:r>
    </w:p>
    <w:p w14:paraId="0000016D" w14:textId="77777777" w:rsidR="002D12B2" w:rsidRDefault="0012509A">
      <w:pPr>
        <w:numPr>
          <w:ilvl w:val="1"/>
          <w:numId w:val="8"/>
        </w:numPr>
        <w:pBdr>
          <w:top w:val="nil"/>
          <w:left w:val="nil"/>
          <w:bottom w:val="nil"/>
          <w:right w:val="nil"/>
          <w:between w:val="nil"/>
        </w:pBdr>
        <w:spacing w:before="120"/>
        <w:ind w:left="1267" w:hanging="547"/>
        <w:rPr>
          <w:rFonts w:ascii="Calibri" w:eastAsia="Calibri" w:hAnsi="Calibri" w:cs="Calibri"/>
          <w:color w:val="FF0000"/>
          <w:sz w:val="24"/>
          <w:szCs w:val="24"/>
        </w:rPr>
      </w:pPr>
      <w:r>
        <w:rPr>
          <w:rFonts w:ascii="Calibri" w:eastAsia="Calibri" w:hAnsi="Calibri" w:cs="Calibri"/>
          <w:color w:val="000000"/>
          <w:sz w:val="24"/>
          <w:szCs w:val="24"/>
        </w:rPr>
        <w:t xml:space="preserve">Links to identifiable data: </w:t>
      </w:r>
      <w:r>
        <w:rPr>
          <w:rFonts w:ascii="Calibri" w:eastAsia="Calibri" w:hAnsi="Calibri" w:cs="Calibri"/>
          <w:color w:val="FF0000"/>
          <w:sz w:val="24"/>
          <w:szCs w:val="24"/>
        </w:rPr>
        <w:t>indicate how you will generate the links, how you will store these links, and how and when you will destroy these links</w:t>
      </w:r>
    </w:p>
    <w:p w14:paraId="0000016E" w14:textId="77777777" w:rsidR="002D12B2" w:rsidRDefault="0012509A">
      <w:pPr>
        <w:numPr>
          <w:ilvl w:val="1"/>
          <w:numId w:val="8"/>
        </w:numPr>
        <w:pBdr>
          <w:top w:val="nil"/>
          <w:left w:val="nil"/>
          <w:bottom w:val="nil"/>
          <w:right w:val="nil"/>
          <w:between w:val="nil"/>
        </w:pBdr>
        <w:ind w:left="1260" w:hanging="540"/>
        <w:rPr>
          <w:rFonts w:ascii="Calibri" w:eastAsia="Calibri" w:hAnsi="Calibri" w:cs="Calibri"/>
          <w:color w:val="FF0000"/>
        </w:rPr>
      </w:pPr>
      <w:r>
        <w:rPr>
          <w:rFonts w:ascii="Calibri" w:eastAsia="Calibri" w:hAnsi="Calibri" w:cs="Calibri"/>
        </w:rPr>
        <w:t>Storage of Documents:</w:t>
      </w:r>
      <w:r>
        <w:rPr>
          <w:rFonts w:ascii="Calibri" w:eastAsia="Calibri" w:hAnsi="Calibri" w:cs="Calibri"/>
          <w:color w:val="FF0000"/>
        </w:rPr>
        <w:t xml:space="preserve"> Describe how you will store any paper or electronic documents generated as a result of this research project.</w:t>
      </w:r>
    </w:p>
    <w:p w14:paraId="0000016F" w14:textId="77777777" w:rsidR="002D12B2" w:rsidRDefault="002D12B2">
      <w:pPr>
        <w:pBdr>
          <w:top w:val="nil"/>
          <w:left w:val="nil"/>
          <w:bottom w:val="nil"/>
          <w:right w:val="nil"/>
          <w:between w:val="nil"/>
        </w:pBdr>
        <w:ind w:left="720"/>
        <w:rPr>
          <w:rFonts w:ascii="Calibri" w:eastAsia="Calibri" w:hAnsi="Calibri" w:cs="Calibri"/>
          <w:color w:val="FF0000"/>
        </w:rPr>
      </w:pPr>
    </w:p>
    <w:p w14:paraId="00000170" w14:textId="77777777" w:rsidR="002D12B2" w:rsidRDefault="0012509A">
      <w:pPr>
        <w:numPr>
          <w:ilvl w:val="1"/>
          <w:numId w:val="8"/>
        </w:numPr>
        <w:pBdr>
          <w:top w:val="nil"/>
          <w:left w:val="nil"/>
          <w:bottom w:val="nil"/>
          <w:right w:val="nil"/>
          <w:between w:val="nil"/>
        </w:pBdr>
        <w:spacing w:after="120"/>
        <w:ind w:left="1260" w:hanging="540"/>
        <w:rPr>
          <w:rFonts w:ascii="Calibri" w:eastAsia="Calibri" w:hAnsi="Calibri" w:cs="Calibri"/>
          <w:color w:val="FF0000"/>
        </w:rPr>
      </w:pPr>
      <w:r>
        <w:rPr>
          <w:rFonts w:ascii="Calibri" w:eastAsia="Calibri" w:hAnsi="Calibri" w:cs="Calibri"/>
          <w:color w:val="000000"/>
        </w:rPr>
        <w:t xml:space="preserve">Disposal of Documents: </w:t>
      </w:r>
      <w:r>
        <w:rPr>
          <w:rFonts w:ascii="Calibri" w:eastAsia="Calibri" w:hAnsi="Calibri" w:cs="Calibri"/>
          <w:color w:val="FF0000"/>
        </w:rPr>
        <w:t>Describe if, when, and how you will dispose of research documents.  Reminder: research regulations and policies require each investigator to retain research data not only while the research is being conducted but also after the research is completed.  Retention requirements vary depending on whether federal funding was provided for the project, whether there is funding from industry with contractual provisions governing data retention, or whether the study was conducted under FDA regulations.  It is recommended that researchers comply with the longest applicable standard.</w:t>
      </w:r>
    </w:p>
    <w:p w14:paraId="00000171" w14:textId="77777777" w:rsidR="002D12B2" w:rsidRDefault="0012509A">
      <w:pPr>
        <w:pStyle w:val="Heading1"/>
        <w:keepNext w:val="0"/>
        <w:widowControl/>
        <w:numPr>
          <w:ilvl w:val="0"/>
          <w:numId w:val="8"/>
        </w:numPr>
        <w:spacing w:before="120"/>
        <w:rPr>
          <w:rFonts w:ascii="Calibri" w:eastAsia="Calibri" w:hAnsi="Calibri" w:cs="Calibri"/>
          <w:b/>
        </w:rPr>
      </w:pPr>
      <w:bookmarkStart w:id="119" w:name="_heading=h.2grqrue" w:colFirst="0" w:colLast="0"/>
      <w:bookmarkEnd w:id="119"/>
      <w:r>
        <w:rPr>
          <w:rFonts w:ascii="Calibri" w:eastAsia="Calibri" w:hAnsi="Calibri" w:cs="Calibri"/>
          <w:b/>
        </w:rPr>
        <w:t>Data/Specimen Management &amp; Analysis</w:t>
      </w:r>
    </w:p>
    <w:p w14:paraId="00000172"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bookmarkStart w:id="120" w:name="_heading=h.z337ya" w:colFirst="0" w:colLast="0"/>
      <w:bookmarkEnd w:id="120"/>
      <w:r>
        <w:rPr>
          <w:rFonts w:ascii="Calibri" w:eastAsia="Calibri" w:hAnsi="Calibri" w:cs="Calibri"/>
          <w:color w:val="000000"/>
          <w:sz w:val="24"/>
          <w:szCs w:val="24"/>
        </w:rPr>
        <w:t xml:space="preserve">Data Analysis Plan: </w:t>
      </w:r>
      <w:r>
        <w:rPr>
          <w:rFonts w:ascii="Calibri" w:eastAsia="Calibri" w:hAnsi="Calibri" w:cs="Calibri"/>
          <w:color w:val="FF0000"/>
          <w:sz w:val="24"/>
          <w:szCs w:val="24"/>
        </w:rPr>
        <w:t>Describe the data analysis plan, including any statistical procedures and who will conduct the analysis. Indicate the minimum number of records and/or specimens necessary to carry out the objectives of your study.</w:t>
      </w:r>
    </w:p>
    <w:p w14:paraId="00000173"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Power Analysis: </w:t>
      </w:r>
      <w:r>
        <w:rPr>
          <w:rFonts w:ascii="Calibri" w:eastAsia="Calibri" w:hAnsi="Calibri" w:cs="Calibri"/>
          <w:color w:val="FF0000"/>
          <w:sz w:val="24"/>
          <w:szCs w:val="24"/>
        </w:rPr>
        <w:t>Provide a power analysis, if applicable.</w:t>
      </w:r>
    </w:p>
    <w:p w14:paraId="00000174"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Data Integrity: </w:t>
      </w:r>
      <w:r>
        <w:rPr>
          <w:rFonts w:ascii="Calibri" w:eastAsia="Calibri" w:hAnsi="Calibri" w:cs="Calibri"/>
          <w:color w:val="FF0000"/>
          <w:sz w:val="24"/>
          <w:szCs w:val="24"/>
        </w:rPr>
        <w:t>Describe any procedures that will be used for quality control of collected data.</w:t>
      </w:r>
    </w:p>
    <w:p w14:paraId="00000175"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Existing Specimens (if applicable): </w:t>
      </w:r>
      <w:r>
        <w:rPr>
          <w:rFonts w:ascii="Calibri" w:eastAsia="Calibri" w:hAnsi="Calibri" w:cs="Calibri"/>
          <w:color w:val="FF0000"/>
          <w:sz w:val="24"/>
          <w:szCs w:val="24"/>
        </w:rPr>
        <w:t xml:space="preserve">Describe the type(s) of specimens that will be used. Complete Appendix A. Indicate whether you will use specimens under the control of BioNet. If you are not using </w:t>
      </w:r>
      <w:hyperlink r:id="rId45">
        <w:r>
          <w:rPr>
            <w:rFonts w:ascii="Calibri" w:eastAsia="Calibri" w:hAnsi="Calibri" w:cs="Calibri"/>
            <w:color w:val="0070C0"/>
            <w:sz w:val="24"/>
            <w:szCs w:val="24"/>
            <w:u w:val="single"/>
          </w:rPr>
          <w:t>BioNet</w:t>
        </w:r>
      </w:hyperlink>
      <w:r>
        <w:rPr>
          <w:rFonts w:ascii="Calibri" w:eastAsia="Calibri" w:hAnsi="Calibri" w:cs="Calibri"/>
          <w:color w:val="FF0000"/>
          <w:sz w:val="24"/>
          <w:szCs w:val="24"/>
        </w:rPr>
        <w:t>, identify the biobank that you will utilize for this study. In addition, explain where the specimens will physically reside during the study.</w:t>
      </w:r>
    </w:p>
    <w:p w14:paraId="00000176"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Specimen Storage and Access: </w:t>
      </w:r>
    </w:p>
    <w:p w14:paraId="00000177" w14:textId="77777777" w:rsidR="002D12B2" w:rsidRDefault="0012509A">
      <w:pPr>
        <w:pBdr>
          <w:top w:val="nil"/>
          <w:left w:val="nil"/>
          <w:bottom w:val="nil"/>
          <w:right w:val="nil"/>
          <w:between w:val="nil"/>
        </w:pBdr>
        <w:spacing w:before="120" w:after="120"/>
        <w:ind w:left="1260"/>
        <w:rPr>
          <w:rFonts w:ascii="Calibri" w:eastAsia="Calibri" w:hAnsi="Calibri" w:cs="Calibri"/>
          <w:sz w:val="24"/>
          <w:szCs w:val="24"/>
        </w:rPr>
      </w:pPr>
      <w:r>
        <w:rPr>
          <w:rFonts w:ascii="Calibri" w:eastAsia="Calibri" w:hAnsi="Calibri" w:cs="Calibri"/>
          <w:color w:val="FF0000"/>
          <w:sz w:val="24"/>
          <w:szCs w:val="24"/>
        </w:rPr>
        <w:t>Describe where the specimens will be stored, how long they will be stored, how the specimens will be accessed, and who will have access to the data/specimens. Indicate if</w:t>
      </w:r>
      <w:r>
        <w:rPr>
          <w:rFonts w:ascii="Calibri" w:eastAsia="Calibri" w:hAnsi="Calibri" w:cs="Calibri"/>
          <w:i/>
          <w:color w:val="FF0000"/>
          <w:sz w:val="24"/>
          <w:szCs w:val="24"/>
        </w:rPr>
        <w:t xml:space="preserve"> </w:t>
      </w:r>
      <w:hyperlink r:id="rId46">
        <w:r>
          <w:rPr>
            <w:rFonts w:ascii="Calibri" w:eastAsia="Calibri" w:hAnsi="Calibri" w:cs="Calibri"/>
            <w:color w:val="0070C0"/>
            <w:sz w:val="24"/>
            <w:szCs w:val="24"/>
            <w:u w:val="single"/>
          </w:rPr>
          <w:t>BioNet</w:t>
        </w:r>
      </w:hyperlink>
      <w:r>
        <w:rPr>
          <w:rFonts w:ascii="Calibri" w:eastAsia="Calibri" w:hAnsi="Calibri" w:cs="Calibri"/>
          <w:i/>
          <w:color w:val="0070C0"/>
          <w:sz w:val="24"/>
          <w:szCs w:val="24"/>
        </w:rPr>
        <w:t xml:space="preserve"> </w:t>
      </w:r>
      <w:r>
        <w:rPr>
          <w:rFonts w:ascii="Calibri" w:eastAsia="Calibri" w:hAnsi="Calibri" w:cs="Calibri"/>
          <w:color w:val="FF0000"/>
          <w:sz w:val="24"/>
          <w:szCs w:val="24"/>
        </w:rPr>
        <w:t xml:space="preserve">will be used for specimens. State the person or group that will be the custodian of the specimens. Explain the purpose of storing specimens and define how they will be used. Clearly indicate where the specimens will be stored and clearly state for how long. If you are using BioNet for these purposes, you can include the following statement, “BioNet will maintain and store the specimens for this study. </w:t>
      </w:r>
      <w:hyperlink r:id="rId47">
        <w:r>
          <w:rPr>
            <w:rFonts w:ascii="Calibri" w:eastAsia="Calibri" w:hAnsi="Calibri" w:cs="Calibri"/>
            <w:color w:val="0070C0"/>
            <w:sz w:val="24"/>
            <w:szCs w:val="24"/>
            <w:u w:val="single"/>
          </w:rPr>
          <w:t>BioNet</w:t>
        </w:r>
      </w:hyperlink>
      <w:r>
        <w:rPr>
          <w:rFonts w:ascii="Calibri" w:eastAsia="Calibri" w:hAnsi="Calibri" w:cs="Calibri"/>
          <w:i/>
          <w:color w:val="0070C0"/>
          <w:sz w:val="24"/>
          <w:szCs w:val="24"/>
        </w:rPr>
        <w:t xml:space="preserve"> </w:t>
      </w:r>
      <w:r>
        <w:rPr>
          <w:rFonts w:ascii="Calibri" w:eastAsia="Calibri" w:hAnsi="Calibri" w:cs="Calibri"/>
          <w:color w:val="FF0000"/>
          <w:sz w:val="24"/>
          <w:szCs w:val="24"/>
        </w:rPr>
        <w:t>retention procedures will be followed.</w:t>
      </w:r>
    </w:p>
    <w:p w14:paraId="00000178"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lastRenderedPageBreak/>
        <w:t xml:space="preserve">Data associated with specimens: </w:t>
      </w:r>
      <w:r>
        <w:rPr>
          <w:rFonts w:ascii="Calibri" w:eastAsia="Calibri" w:hAnsi="Calibri" w:cs="Calibri"/>
          <w:color w:val="FF0000"/>
          <w:sz w:val="24"/>
          <w:szCs w:val="24"/>
        </w:rPr>
        <w:t>Specify which data will be associated with specimens.</w:t>
      </w:r>
    </w:p>
    <w:p w14:paraId="00000179"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Plans for Identifiers on Specimens (if applicable):</w:t>
      </w:r>
    </w:p>
    <w:p w14:paraId="0000017A" w14:textId="77777777" w:rsidR="002D12B2" w:rsidRDefault="0012509A">
      <w:pPr>
        <w:pBdr>
          <w:top w:val="nil"/>
          <w:left w:val="nil"/>
          <w:bottom w:val="nil"/>
          <w:right w:val="nil"/>
          <w:between w:val="nil"/>
        </w:pBdr>
        <w:spacing w:before="120" w:after="120"/>
        <w:ind w:left="1260"/>
        <w:rPr>
          <w:rFonts w:ascii="Calibri" w:eastAsia="Calibri" w:hAnsi="Calibri" w:cs="Calibri"/>
          <w:sz w:val="24"/>
          <w:szCs w:val="24"/>
        </w:rPr>
      </w:pPr>
      <w:r>
        <w:rPr>
          <w:rFonts w:ascii="Calibri" w:eastAsia="Calibri" w:hAnsi="Calibri" w:cs="Calibri"/>
          <w:color w:val="FF0000"/>
          <w:sz w:val="24"/>
          <w:szCs w:val="24"/>
        </w:rPr>
        <w:t>Explain whether anyone, including the investigator, can identify the participant based on any information on the specimen.</w:t>
      </w:r>
      <w:r>
        <w:rPr>
          <w:rFonts w:ascii="Calibri" w:eastAsia="Calibri" w:hAnsi="Calibri" w:cs="Calibri"/>
          <w:b/>
          <w:color w:val="FF0000"/>
          <w:sz w:val="24"/>
          <w:szCs w:val="24"/>
        </w:rPr>
        <w:t xml:space="preserve"> </w:t>
      </w:r>
      <w:r>
        <w:rPr>
          <w:rFonts w:ascii="Calibri" w:eastAsia="Calibri" w:hAnsi="Calibri" w:cs="Calibri"/>
          <w:color w:val="FF0000"/>
          <w:sz w:val="24"/>
          <w:szCs w:val="24"/>
        </w:rPr>
        <w:t xml:space="preserve">Explain whether there will be a unique code on the specimen that can be used to identify the participant but that will not, by itself, reveal who the participant is. If there will be a unique code, explain whether the researchers on this study </w:t>
      </w:r>
      <w:proofErr w:type="gramStart"/>
      <w:r>
        <w:rPr>
          <w:rFonts w:ascii="Calibri" w:eastAsia="Calibri" w:hAnsi="Calibri" w:cs="Calibri"/>
          <w:color w:val="FF0000"/>
          <w:sz w:val="24"/>
          <w:szCs w:val="24"/>
        </w:rPr>
        <w:t>will have a link</w:t>
      </w:r>
      <w:proofErr w:type="gramEnd"/>
      <w:r>
        <w:rPr>
          <w:rFonts w:ascii="Calibri" w:eastAsia="Calibri" w:hAnsi="Calibri" w:cs="Calibri"/>
          <w:color w:val="FF0000"/>
          <w:sz w:val="24"/>
          <w:szCs w:val="24"/>
        </w:rPr>
        <w:t xml:space="preserve"> to who the participant is. Explain how all specimens will be labelled.</w:t>
      </w:r>
    </w:p>
    <w:p w14:paraId="0000017B"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Release/Sharing</w:t>
      </w:r>
      <w:r>
        <w:rPr>
          <w:rFonts w:ascii="Calibri" w:eastAsia="Calibri" w:hAnsi="Calibri" w:cs="Calibri"/>
          <w:sz w:val="24"/>
          <w:szCs w:val="24"/>
        </w:rPr>
        <w:t xml:space="preserve">: </w:t>
      </w:r>
    </w:p>
    <w:p w14:paraId="0000017C" w14:textId="77777777" w:rsidR="002D12B2" w:rsidRDefault="0012509A">
      <w:pPr>
        <w:pBdr>
          <w:top w:val="nil"/>
          <w:left w:val="nil"/>
          <w:bottom w:val="nil"/>
          <w:right w:val="nil"/>
          <w:between w:val="nil"/>
        </w:pBdr>
        <w:spacing w:before="120" w:after="120"/>
        <w:ind w:left="1260"/>
        <w:rPr>
          <w:rFonts w:ascii="Calibri" w:eastAsia="Calibri" w:hAnsi="Calibri" w:cs="Calibri"/>
          <w:sz w:val="24"/>
          <w:szCs w:val="24"/>
        </w:rPr>
      </w:pPr>
      <w:r>
        <w:rPr>
          <w:rFonts w:ascii="Calibri" w:eastAsia="Calibri" w:hAnsi="Calibri" w:cs="Calibri"/>
          <w:color w:val="FF0000"/>
          <w:sz w:val="24"/>
          <w:szCs w:val="24"/>
        </w:rPr>
        <w:t>Describe the procedures to release data or specimens, including: the process to request a release, approvals required for release, who can obtain specimens, and the data elements to be provided. Describe any plans for sending specimens outside the University of Minnesota including to whom, where, and for what purpose. Indicate whether a</w:t>
      </w:r>
      <w:r>
        <w:rPr>
          <w:rFonts w:ascii="Calibri" w:eastAsia="Calibri" w:hAnsi="Calibri" w:cs="Calibri"/>
          <w:i/>
          <w:color w:val="FF0000"/>
          <w:sz w:val="24"/>
          <w:szCs w:val="24"/>
        </w:rPr>
        <w:t xml:space="preserve"> </w:t>
      </w:r>
      <w:hyperlink r:id="rId48">
        <w:r>
          <w:rPr>
            <w:rFonts w:ascii="Calibri" w:eastAsia="Calibri" w:hAnsi="Calibri" w:cs="Calibri"/>
            <w:color w:val="0070C0"/>
            <w:sz w:val="24"/>
            <w:szCs w:val="24"/>
            <w:u w:val="single"/>
          </w:rPr>
          <w:t>Data Use Agreement</w:t>
        </w:r>
      </w:hyperlink>
      <w:r>
        <w:rPr>
          <w:rFonts w:ascii="Calibri" w:eastAsia="Calibri" w:hAnsi="Calibri" w:cs="Calibri"/>
          <w:i/>
          <w:color w:val="000000"/>
          <w:sz w:val="24"/>
          <w:szCs w:val="24"/>
        </w:rPr>
        <w:t xml:space="preserve"> </w:t>
      </w:r>
      <w:r>
        <w:rPr>
          <w:rFonts w:ascii="Calibri" w:eastAsia="Calibri" w:hAnsi="Calibri" w:cs="Calibri"/>
          <w:color w:val="FF0000"/>
          <w:sz w:val="24"/>
          <w:szCs w:val="24"/>
        </w:rPr>
        <w:t>is in place.</w:t>
      </w:r>
    </w:p>
    <w:p w14:paraId="0000017D"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Destruction of Specimens</w:t>
      </w:r>
      <w:r>
        <w:rPr>
          <w:rFonts w:ascii="Calibri" w:eastAsia="Calibri" w:hAnsi="Calibri" w:cs="Calibri"/>
          <w:i/>
          <w:color w:val="000000"/>
          <w:sz w:val="24"/>
          <w:szCs w:val="24"/>
        </w:rPr>
        <w:t>:</w:t>
      </w:r>
      <w:r>
        <w:rPr>
          <w:rFonts w:ascii="Calibri" w:eastAsia="Calibri" w:hAnsi="Calibri" w:cs="Calibri"/>
          <w:color w:val="FF0000"/>
          <w:sz w:val="24"/>
          <w:szCs w:val="24"/>
        </w:rPr>
        <w:t xml:space="preserve"> Describe how data/specimens will be destroyed when no longer needed.</w:t>
      </w:r>
    </w:p>
    <w:p w14:paraId="0000017E" w14:textId="77777777" w:rsidR="002D12B2" w:rsidRDefault="0012509A">
      <w:pPr>
        <w:pStyle w:val="Heading1"/>
        <w:keepNext w:val="0"/>
        <w:widowControl/>
        <w:numPr>
          <w:ilvl w:val="0"/>
          <w:numId w:val="8"/>
        </w:numPr>
        <w:spacing w:before="120"/>
        <w:rPr>
          <w:rFonts w:ascii="Calibri" w:eastAsia="Calibri" w:hAnsi="Calibri" w:cs="Calibri"/>
          <w:b/>
        </w:rPr>
      </w:pPr>
      <w:bookmarkStart w:id="121" w:name="_heading=h.vx1227" w:colFirst="0" w:colLast="0"/>
      <w:bookmarkEnd w:id="121"/>
      <w:r>
        <w:rPr>
          <w:rFonts w:ascii="Calibri" w:eastAsia="Calibri" w:hAnsi="Calibri" w:cs="Calibri"/>
          <w:b/>
        </w:rPr>
        <w:t>Study Population</w:t>
      </w:r>
    </w:p>
    <w:p w14:paraId="0000017F"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 xml:space="preserve">Inclusion Criteria: </w:t>
      </w:r>
      <w:r>
        <w:rPr>
          <w:rFonts w:ascii="Calibri" w:eastAsia="Calibri" w:hAnsi="Calibri" w:cs="Calibri"/>
          <w:color w:val="FF0000"/>
          <w:sz w:val="24"/>
          <w:szCs w:val="24"/>
        </w:rPr>
        <w:t>Describe the criteria that define who will be included in your final study sample.</w:t>
      </w:r>
    </w:p>
    <w:p w14:paraId="00000180" w14:textId="77777777" w:rsidR="002D12B2" w:rsidRDefault="0012509A">
      <w:pPr>
        <w:pBdr>
          <w:top w:val="nil"/>
          <w:left w:val="nil"/>
          <w:bottom w:val="nil"/>
          <w:right w:val="nil"/>
          <w:between w:val="nil"/>
        </w:pBdr>
        <w:spacing w:before="120" w:after="120"/>
        <w:ind w:left="1267" w:hanging="7"/>
        <w:rPr>
          <w:rFonts w:ascii="Calibri" w:eastAsia="Calibri" w:hAnsi="Calibri" w:cs="Calibri"/>
          <w:color w:val="FF0000"/>
          <w:sz w:val="24"/>
          <w:szCs w:val="24"/>
        </w:rPr>
      </w:pPr>
      <w:r>
        <w:rPr>
          <w:rFonts w:ascii="Calibri" w:eastAsia="Calibri" w:hAnsi="Calibri" w:cs="Calibri"/>
          <w:color w:val="FF0000"/>
          <w:sz w:val="24"/>
          <w:szCs w:val="24"/>
        </w:rPr>
        <w:t xml:space="preserve">Research involving </w:t>
      </w:r>
      <w:r>
        <w:rPr>
          <w:rFonts w:ascii="Calibri" w:eastAsia="Calibri" w:hAnsi="Calibri" w:cs="Calibri"/>
          <w:color w:val="FF0000"/>
          <w:sz w:val="24"/>
          <w:szCs w:val="24"/>
          <w:u w:val="single"/>
        </w:rPr>
        <w:t>pregnant women, prisoners, or children</w:t>
      </w:r>
      <w:r>
        <w:rPr>
          <w:rFonts w:ascii="Calibri" w:eastAsia="Calibri" w:hAnsi="Calibri" w:cs="Calibri"/>
          <w:color w:val="FF0000"/>
          <w:sz w:val="24"/>
          <w:szCs w:val="24"/>
        </w:rPr>
        <w:t xml:space="preserve"> must be reviewed by the IRB in accordance with Subparts B, C or D of the federal regulations.  If it can be presumed that the participants are not pregnant, incarcerated, or under the age of 18 during the conduct of the study, the subparts do not apply.  If, however, during the course of the study, the investigator becomes aware that the participant(s) meet one or more of these conditions, the PI must either exclude the participant(s) from the dataset or the IRB must promptly re-review the study in accordance with the requirements of Subparts B, C or D.   </w:t>
      </w:r>
    </w:p>
    <w:p w14:paraId="00000181"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 xml:space="preserve">Exclusion Criteria: </w:t>
      </w:r>
      <w:r>
        <w:rPr>
          <w:rFonts w:ascii="Calibri" w:eastAsia="Calibri" w:hAnsi="Calibri" w:cs="Calibri"/>
          <w:color w:val="FF0000"/>
          <w:sz w:val="24"/>
          <w:szCs w:val="24"/>
        </w:rPr>
        <w:t>Describe the criteria that define who will be excluded in your final study sample.</w:t>
      </w:r>
    </w:p>
    <w:p w14:paraId="00000182"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 xml:space="preserve">Age Range: </w:t>
      </w:r>
      <w:r>
        <w:rPr>
          <w:rFonts w:ascii="Calibri" w:eastAsia="Calibri" w:hAnsi="Calibri" w:cs="Calibri"/>
          <w:color w:val="FF0000"/>
          <w:sz w:val="24"/>
          <w:szCs w:val="24"/>
        </w:rPr>
        <w:t>Describe the specific age range that will define who will be included in the study population.</w:t>
      </w:r>
    </w:p>
    <w:p w14:paraId="00000183" w14:textId="77777777" w:rsidR="002D12B2" w:rsidRDefault="0012509A">
      <w:pPr>
        <w:pStyle w:val="Heading1"/>
        <w:keepNext w:val="0"/>
        <w:widowControl/>
        <w:numPr>
          <w:ilvl w:val="0"/>
          <w:numId w:val="8"/>
        </w:numPr>
        <w:spacing w:before="120"/>
        <w:rPr>
          <w:rFonts w:ascii="Calibri" w:eastAsia="Calibri" w:hAnsi="Calibri" w:cs="Calibri"/>
          <w:b/>
        </w:rPr>
      </w:pPr>
      <w:bookmarkStart w:id="122" w:name="_heading=h.3fwokq0" w:colFirst="0" w:colLast="0"/>
      <w:bookmarkEnd w:id="122"/>
      <w:r>
        <w:rPr>
          <w:rFonts w:ascii="Calibri" w:eastAsia="Calibri" w:hAnsi="Calibri" w:cs="Calibri"/>
          <w:b/>
        </w:rPr>
        <w:t>Consent Process</w:t>
      </w:r>
    </w:p>
    <w:p w14:paraId="00000184"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Consent Process (when consent will be obtained written or orally): </w:t>
      </w:r>
      <w:r>
        <w:rPr>
          <w:rFonts w:ascii="Calibri" w:eastAsia="Calibri" w:hAnsi="Calibri" w:cs="Calibri"/>
          <w:color w:val="FF0000"/>
          <w:sz w:val="24"/>
          <w:szCs w:val="24"/>
        </w:rPr>
        <w:t>Describe the consent process, including:</w:t>
      </w:r>
    </w:p>
    <w:p w14:paraId="00000185" w14:textId="77777777" w:rsidR="002D12B2"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Pr>
          <w:rFonts w:ascii="Calibri" w:eastAsia="Calibri" w:hAnsi="Calibri" w:cs="Calibri"/>
          <w:color w:val="FF0000"/>
          <w:sz w:val="24"/>
          <w:szCs w:val="24"/>
        </w:rPr>
        <w:t>Where the consent process will take place.</w:t>
      </w:r>
    </w:p>
    <w:p w14:paraId="00000186" w14:textId="77777777" w:rsidR="002D12B2"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Pr>
          <w:rFonts w:ascii="Calibri" w:eastAsia="Calibri" w:hAnsi="Calibri" w:cs="Calibri"/>
          <w:color w:val="FF0000"/>
          <w:sz w:val="24"/>
          <w:szCs w:val="24"/>
        </w:rPr>
        <w:lastRenderedPageBreak/>
        <w:t>Any waiting period available between informing the prospective participants and obtaining the consent.</w:t>
      </w:r>
    </w:p>
    <w:p w14:paraId="00000187" w14:textId="77777777" w:rsidR="002D12B2"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Pr>
          <w:rFonts w:ascii="Calibri" w:eastAsia="Calibri" w:hAnsi="Calibri" w:cs="Calibri"/>
          <w:color w:val="FF0000"/>
          <w:sz w:val="24"/>
          <w:szCs w:val="24"/>
        </w:rPr>
        <w:t>Who and how will it be determined that a potential participant understands the information.</w:t>
      </w:r>
    </w:p>
    <w:p w14:paraId="00000188" w14:textId="77777777" w:rsidR="002D12B2" w:rsidRDefault="0012509A">
      <w:pPr>
        <w:numPr>
          <w:ilvl w:val="2"/>
          <w:numId w:val="8"/>
        </w:numPr>
        <w:pBdr>
          <w:top w:val="nil"/>
          <w:left w:val="nil"/>
          <w:bottom w:val="nil"/>
          <w:right w:val="nil"/>
          <w:between w:val="nil"/>
        </w:pBdr>
        <w:tabs>
          <w:tab w:val="left" w:pos="1800"/>
        </w:tabs>
        <w:spacing w:before="120"/>
        <w:ind w:left="1814" w:hanging="547"/>
        <w:rPr>
          <w:rFonts w:ascii="Calibri" w:eastAsia="Calibri" w:hAnsi="Calibri" w:cs="Calibri"/>
          <w:sz w:val="24"/>
          <w:szCs w:val="24"/>
        </w:rPr>
      </w:pPr>
      <w:r>
        <w:rPr>
          <w:rFonts w:ascii="Calibri" w:eastAsia="Calibri" w:hAnsi="Calibri" w:cs="Calibri"/>
          <w:color w:val="FF0000"/>
          <w:sz w:val="24"/>
          <w:szCs w:val="24"/>
        </w:rPr>
        <w:t>Any process to ensure ongoing consent.</w:t>
      </w:r>
    </w:p>
    <w:p w14:paraId="00000189" w14:textId="77777777" w:rsidR="002D12B2" w:rsidRDefault="0012509A">
      <w:pPr>
        <w:numPr>
          <w:ilvl w:val="2"/>
          <w:numId w:val="8"/>
        </w:numPr>
        <w:pBdr>
          <w:top w:val="nil"/>
          <w:left w:val="nil"/>
          <w:bottom w:val="nil"/>
          <w:right w:val="nil"/>
          <w:between w:val="nil"/>
        </w:pBdr>
        <w:tabs>
          <w:tab w:val="left" w:pos="1800"/>
        </w:tabs>
        <w:spacing w:before="120"/>
        <w:ind w:hanging="900"/>
        <w:rPr>
          <w:rFonts w:ascii="Calibri" w:eastAsia="Calibri" w:hAnsi="Calibri" w:cs="Calibri"/>
          <w:sz w:val="24"/>
          <w:szCs w:val="24"/>
        </w:rPr>
      </w:pPr>
      <w:r>
        <w:rPr>
          <w:rFonts w:ascii="Calibri" w:eastAsia="Calibri" w:hAnsi="Calibri" w:cs="Calibri"/>
          <w:color w:val="FF0000"/>
          <w:sz w:val="24"/>
          <w:szCs w:val="24"/>
        </w:rPr>
        <w:t>If you will document consent in writing, submit a consent document in ETHOS.</w:t>
      </w:r>
    </w:p>
    <w:p w14:paraId="0000018A" w14:textId="77777777" w:rsidR="002D12B2" w:rsidRDefault="0012509A">
      <w:pPr>
        <w:numPr>
          <w:ilvl w:val="1"/>
          <w:numId w:val="8"/>
        </w:numPr>
        <w:pBdr>
          <w:top w:val="nil"/>
          <w:left w:val="nil"/>
          <w:bottom w:val="nil"/>
          <w:right w:val="nil"/>
          <w:between w:val="nil"/>
        </w:pBdr>
        <w:spacing w:before="120" w:after="120"/>
        <w:ind w:left="1267" w:hanging="547"/>
        <w:rPr>
          <w:rFonts w:ascii="Calibri" w:eastAsia="Calibri" w:hAnsi="Calibri" w:cs="Calibri"/>
          <w:sz w:val="24"/>
          <w:szCs w:val="24"/>
        </w:rPr>
      </w:pPr>
      <w:r>
        <w:rPr>
          <w:rFonts w:ascii="Calibri" w:eastAsia="Calibri" w:hAnsi="Calibri" w:cs="Calibri"/>
          <w:color w:val="000000"/>
          <w:sz w:val="24"/>
          <w:szCs w:val="24"/>
        </w:rPr>
        <w:t>Waiver or Alteration of Consent Process (when consent will not be obtained</w:t>
      </w:r>
      <w:r>
        <w:rPr>
          <w:rFonts w:ascii="Calibri" w:eastAsia="Calibri" w:hAnsi="Calibri" w:cs="Calibri"/>
          <w:i/>
          <w:color w:val="FF0000"/>
          <w:sz w:val="24"/>
          <w:szCs w:val="24"/>
        </w:rPr>
        <w:t xml:space="preserve"> </w:t>
      </w:r>
      <w:r>
        <w:rPr>
          <w:rFonts w:ascii="Calibri" w:eastAsia="Calibri" w:hAnsi="Calibri" w:cs="Calibri"/>
          <w:color w:val="FF0000"/>
          <w:sz w:val="24"/>
          <w:szCs w:val="24"/>
        </w:rPr>
        <w:t>If you are not requesting a consent alteration or waiver, type “N/A” and delete the bullets below. Otherwise, complete all items below:</w:t>
      </w:r>
    </w:p>
    <w:p w14:paraId="0000018B" w14:textId="77777777" w:rsidR="002D12B2" w:rsidRDefault="0012509A">
      <w:pPr>
        <w:numPr>
          <w:ilvl w:val="2"/>
          <w:numId w:val="8"/>
        </w:numPr>
        <w:spacing w:before="120"/>
        <w:ind w:left="1814" w:hanging="547"/>
        <w:rPr>
          <w:rFonts w:ascii="Calibri" w:eastAsia="Calibri" w:hAnsi="Calibri" w:cs="Calibri"/>
          <w:sz w:val="24"/>
          <w:szCs w:val="24"/>
        </w:rPr>
      </w:pPr>
      <w:r>
        <w:rPr>
          <w:rFonts w:ascii="Calibri" w:eastAsia="Calibri" w:hAnsi="Calibri" w:cs="Calibri"/>
          <w:color w:val="FF0000"/>
          <w:sz w:val="24"/>
          <w:szCs w:val="24"/>
        </w:rPr>
        <w:t>Review “</w:t>
      </w:r>
      <w:hyperlink r:id="rId49">
        <w:r>
          <w:rPr>
            <w:rFonts w:ascii="Calibri" w:eastAsia="Calibri" w:hAnsi="Calibri" w:cs="Calibri"/>
            <w:color w:val="0070C0"/>
            <w:sz w:val="24"/>
            <w:szCs w:val="24"/>
            <w:u w:val="single"/>
          </w:rPr>
          <w:t>CHECKLIST: Waiver or Alteration of Consent Process (HRP-410)</w:t>
        </w:r>
      </w:hyperlink>
      <w:r>
        <w:rPr>
          <w:rFonts w:ascii="Calibri" w:eastAsia="Calibri" w:hAnsi="Calibri" w:cs="Calibri"/>
          <w:color w:val="0070C0"/>
          <w:sz w:val="24"/>
          <w:szCs w:val="24"/>
        </w:rPr>
        <w:t xml:space="preserve"> </w:t>
      </w:r>
      <w:r>
        <w:rPr>
          <w:rFonts w:ascii="Calibri" w:eastAsia="Calibri" w:hAnsi="Calibri" w:cs="Calibri"/>
          <w:color w:val="FF0000"/>
          <w:sz w:val="24"/>
          <w:szCs w:val="24"/>
        </w:rPr>
        <w:t>to ensure that you have provided sufficient information in this protocol for the IRB to make these determinations. Do not fill out the checklist. Describe how your protocol meets the requirements noted in HRP-410.</w:t>
      </w:r>
    </w:p>
    <w:p w14:paraId="0000018C" w14:textId="77777777" w:rsidR="002D12B2" w:rsidRDefault="0012509A">
      <w:pPr>
        <w:numPr>
          <w:ilvl w:val="2"/>
          <w:numId w:val="8"/>
        </w:numPr>
        <w:spacing w:before="120"/>
        <w:ind w:left="1814" w:hanging="547"/>
        <w:rPr>
          <w:rFonts w:ascii="Calibri" w:eastAsia="Calibri" w:hAnsi="Calibri" w:cs="Calibri"/>
          <w:sz w:val="24"/>
          <w:szCs w:val="24"/>
        </w:rPr>
      </w:pPr>
      <w:r>
        <w:rPr>
          <w:rFonts w:ascii="Calibri" w:eastAsia="Calibri" w:hAnsi="Calibri" w:cs="Calibri"/>
          <w:color w:val="FF0000"/>
          <w:sz w:val="24"/>
          <w:szCs w:val="24"/>
        </w:rPr>
        <w:t>If the research involves a waiver of the consent process for planned emergency research, please review “</w:t>
      </w:r>
      <w:hyperlink r:id="rId50">
        <w:r>
          <w:rPr>
            <w:rFonts w:ascii="Calibri" w:eastAsia="Calibri" w:hAnsi="Calibri" w:cs="Calibri"/>
            <w:color w:val="0070C0"/>
            <w:sz w:val="24"/>
            <w:szCs w:val="24"/>
            <w:u w:val="single"/>
          </w:rPr>
          <w:t>CHECKLIST: Waiver of Consent for Emergency Research (HRP-419)</w:t>
        </w:r>
      </w:hyperlink>
      <w:r>
        <w:rPr>
          <w:rFonts w:ascii="Calibri" w:eastAsia="Calibri" w:hAnsi="Calibri" w:cs="Calibri"/>
          <w:color w:val="FF0000"/>
          <w:sz w:val="24"/>
          <w:szCs w:val="24"/>
        </w:rPr>
        <w:t>” to ensure that you have provided sufficient information for the IRB to make these determinations.</w:t>
      </w:r>
    </w:p>
    <w:p w14:paraId="0000018D" w14:textId="77777777" w:rsidR="002D12B2" w:rsidRDefault="0012509A">
      <w:pPr>
        <w:numPr>
          <w:ilvl w:val="1"/>
          <w:numId w:val="8"/>
        </w:numPr>
        <w:pBdr>
          <w:top w:val="nil"/>
          <w:left w:val="nil"/>
          <w:bottom w:val="nil"/>
          <w:right w:val="nil"/>
          <w:between w:val="nil"/>
        </w:pBdr>
        <w:spacing w:before="120" w:after="120"/>
        <w:ind w:left="1260" w:hanging="540"/>
        <w:rPr>
          <w:rFonts w:ascii="Calibri" w:eastAsia="Calibri" w:hAnsi="Calibri" w:cs="Calibri"/>
          <w:sz w:val="24"/>
          <w:szCs w:val="24"/>
        </w:rPr>
      </w:pPr>
      <w:r>
        <w:rPr>
          <w:rFonts w:ascii="Calibri" w:eastAsia="Calibri" w:hAnsi="Calibri" w:cs="Calibri"/>
          <w:color w:val="000000"/>
          <w:sz w:val="24"/>
          <w:szCs w:val="24"/>
        </w:rPr>
        <w:t xml:space="preserve"> Waiver of Written/Signed Documentation of Consent (when written/signed consent will not be obtained): </w:t>
      </w:r>
      <w:r>
        <w:rPr>
          <w:rFonts w:ascii="Calibri" w:eastAsia="Calibri" w:hAnsi="Calibri" w:cs="Calibri"/>
          <w:color w:val="FF0000"/>
          <w:sz w:val="24"/>
          <w:szCs w:val="24"/>
        </w:rPr>
        <w:t>If you are not requesting a waiver of documentation of consent, type “N/A” and delete the bullets below. Otherwise, provide rationale for the waiver.</w:t>
      </w:r>
    </w:p>
    <w:p w14:paraId="0000018E" w14:textId="77777777" w:rsidR="002D12B2" w:rsidRDefault="0012509A">
      <w:pPr>
        <w:numPr>
          <w:ilvl w:val="0"/>
          <w:numId w:val="5"/>
        </w:numPr>
        <w:pBdr>
          <w:top w:val="nil"/>
          <w:left w:val="nil"/>
          <w:bottom w:val="nil"/>
          <w:right w:val="nil"/>
          <w:between w:val="nil"/>
        </w:pBdr>
        <w:spacing w:before="120" w:after="120"/>
        <w:ind w:left="1800" w:hanging="540"/>
        <w:rPr>
          <w:rFonts w:ascii="Calibri" w:eastAsia="Calibri" w:hAnsi="Calibri" w:cs="Calibri"/>
          <w:color w:val="FF0000"/>
          <w:sz w:val="24"/>
          <w:szCs w:val="24"/>
        </w:rPr>
      </w:pPr>
      <w:r>
        <w:rPr>
          <w:rFonts w:ascii="Calibri" w:eastAsia="Calibri" w:hAnsi="Calibri" w:cs="Calibri"/>
          <w:color w:val="FF0000"/>
          <w:sz w:val="24"/>
          <w:szCs w:val="24"/>
        </w:rPr>
        <w:t>Review “</w:t>
      </w:r>
      <w:hyperlink r:id="rId51">
        <w:r>
          <w:rPr>
            <w:rFonts w:ascii="Calibri" w:eastAsia="Calibri" w:hAnsi="Calibri" w:cs="Calibri"/>
            <w:color w:val="0070C0"/>
            <w:sz w:val="24"/>
            <w:szCs w:val="24"/>
            <w:u w:val="single"/>
          </w:rPr>
          <w:t>CHECKLIST: Waiver of Written Documentation of Consent (HRP-411)</w:t>
        </w:r>
      </w:hyperlink>
      <w:r>
        <w:rPr>
          <w:rFonts w:ascii="Calibri" w:eastAsia="Calibri" w:hAnsi="Calibri" w:cs="Calibri"/>
          <w:color w:val="FF0000"/>
          <w:sz w:val="24"/>
          <w:szCs w:val="24"/>
        </w:rPr>
        <w:t xml:space="preserve">” and provide rationale as to why a waiver of written documentation of consent is appropriate for this research study. </w:t>
      </w:r>
    </w:p>
    <w:p w14:paraId="0000018F" w14:textId="77777777" w:rsidR="002D12B2" w:rsidRDefault="0012509A">
      <w:pPr>
        <w:numPr>
          <w:ilvl w:val="0"/>
          <w:numId w:val="5"/>
        </w:numPr>
        <w:pBdr>
          <w:top w:val="nil"/>
          <w:left w:val="nil"/>
          <w:bottom w:val="nil"/>
          <w:right w:val="nil"/>
          <w:between w:val="nil"/>
        </w:pBdr>
        <w:spacing w:before="120" w:after="120"/>
        <w:ind w:left="1800" w:hanging="540"/>
        <w:rPr>
          <w:rFonts w:ascii="Calibri" w:eastAsia="Calibri" w:hAnsi="Calibri" w:cs="Calibri"/>
          <w:color w:val="FF0000"/>
          <w:sz w:val="24"/>
          <w:szCs w:val="24"/>
        </w:rPr>
      </w:pPr>
      <w:r>
        <w:rPr>
          <w:rFonts w:ascii="Calibri" w:eastAsia="Calibri" w:hAnsi="Calibri" w:cs="Calibri"/>
          <w:color w:val="FF0000"/>
          <w:sz w:val="24"/>
          <w:szCs w:val="24"/>
        </w:rPr>
        <w:t>If you will obtain consent, but not document consent in writing, submit a consent script in ETHOS.</w:t>
      </w:r>
    </w:p>
    <w:p w14:paraId="00000190" w14:textId="77777777" w:rsidR="002D12B2" w:rsidRDefault="0012509A">
      <w:pPr>
        <w:pStyle w:val="Heading1"/>
        <w:keepNext w:val="0"/>
        <w:widowControl/>
        <w:numPr>
          <w:ilvl w:val="0"/>
          <w:numId w:val="8"/>
        </w:numPr>
        <w:spacing w:before="120"/>
        <w:rPr>
          <w:rFonts w:ascii="Calibri" w:eastAsia="Calibri" w:hAnsi="Calibri" w:cs="Calibri"/>
          <w:b/>
        </w:rPr>
      </w:pPr>
      <w:bookmarkStart w:id="123" w:name="_heading=h.1ci93xb" w:colFirst="0" w:colLast="0"/>
      <w:bookmarkEnd w:id="123"/>
      <w:r>
        <w:rPr>
          <w:rFonts w:ascii="Calibri" w:eastAsia="Calibri" w:hAnsi="Calibri" w:cs="Calibri"/>
          <w:b/>
        </w:rPr>
        <w:t>Risks</w:t>
      </w:r>
    </w:p>
    <w:p w14:paraId="00000191" w14:textId="77777777" w:rsidR="002D12B2" w:rsidRDefault="0012509A">
      <w:pPr>
        <w:ind w:left="1260" w:hanging="540"/>
        <w:rPr>
          <w:rFonts w:ascii="Calibri" w:eastAsia="Calibri" w:hAnsi="Calibri" w:cs="Calibri"/>
          <w:b/>
        </w:rPr>
      </w:pPr>
      <w:r>
        <w:t xml:space="preserve">8.1    Risks: </w:t>
      </w:r>
      <w:r>
        <w:rPr>
          <w:color w:val="FF0000"/>
        </w:rPr>
        <w:t xml:space="preserve">Include any known potential risks of this study. For example, a risk can include the breach of confidentiality. </w:t>
      </w:r>
    </w:p>
    <w:p w14:paraId="00000192" w14:textId="77777777" w:rsidR="002D12B2" w:rsidRDefault="0012509A">
      <w:pPr>
        <w:pStyle w:val="Heading1"/>
        <w:keepNext w:val="0"/>
        <w:widowControl/>
        <w:numPr>
          <w:ilvl w:val="0"/>
          <w:numId w:val="8"/>
        </w:numPr>
        <w:spacing w:before="120"/>
        <w:rPr>
          <w:rFonts w:ascii="Calibri" w:eastAsia="Calibri" w:hAnsi="Calibri" w:cs="Calibri"/>
          <w:b/>
        </w:rPr>
      </w:pPr>
      <w:bookmarkStart w:id="124" w:name="_heading=h.2bn6wsx" w:colFirst="0" w:colLast="0"/>
      <w:bookmarkEnd w:id="124"/>
      <w:r>
        <w:rPr>
          <w:rFonts w:ascii="Calibri" w:eastAsia="Calibri" w:hAnsi="Calibri" w:cs="Calibri"/>
          <w:b/>
        </w:rPr>
        <w:t>Benefits</w:t>
      </w:r>
    </w:p>
    <w:p w14:paraId="00000193" w14:textId="77777777" w:rsidR="002D12B2" w:rsidRDefault="0012509A">
      <w:pPr>
        <w:ind w:left="1260" w:hanging="540"/>
        <w:rPr>
          <w:rFonts w:ascii="Calibri" w:eastAsia="Calibri" w:hAnsi="Calibri" w:cs="Calibri"/>
          <w:b/>
          <w:color w:val="FF0000"/>
        </w:rPr>
      </w:pPr>
      <w:r>
        <w:t xml:space="preserve">9.1    Benefits: </w:t>
      </w:r>
      <w:r>
        <w:rPr>
          <w:color w:val="FF0000"/>
        </w:rPr>
        <w:t xml:space="preserve">Describe any benefits. Generally, these studies do not have a direct benefit to participants. However, the study should have some benefit for the purpose of knowledge and benefit to others in the future. For example, the protocol could include the following statement: </w:t>
      </w:r>
    </w:p>
    <w:p w14:paraId="00000194" w14:textId="77777777" w:rsidR="002D12B2" w:rsidRDefault="002D12B2">
      <w:pPr>
        <w:ind w:left="1260"/>
        <w:rPr>
          <w:color w:val="FF0000"/>
        </w:rPr>
      </w:pPr>
      <w:bookmarkStart w:id="125" w:name="_heading=h.qsh70q" w:colFirst="0" w:colLast="0"/>
      <w:bookmarkEnd w:id="125"/>
    </w:p>
    <w:p w14:paraId="00000195" w14:textId="77777777" w:rsidR="002D12B2" w:rsidRDefault="0012509A">
      <w:pPr>
        <w:ind w:left="1260"/>
        <w:rPr>
          <w:b/>
          <w:color w:val="FF0000"/>
        </w:rPr>
      </w:pPr>
      <w:r>
        <w:rPr>
          <w:color w:val="FF0000"/>
        </w:rPr>
        <w:t xml:space="preserve">The participants are not likely to receive any benefit from the proposed research; however, society and investigators will benefit from the knowledge gained.  </w:t>
      </w:r>
    </w:p>
    <w:p w14:paraId="00000196" w14:textId="77777777" w:rsidR="002D12B2" w:rsidRDefault="002D12B2">
      <w:pPr>
        <w:rPr>
          <w:rFonts w:ascii="Calibri" w:eastAsia="Calibri" w:hAnsi="Calibri" w:cs="Calibri"/>
          <w:sz w:val="24"/>
          <w:szCs w:val="24"/>
        </w:rPr>
      </w:pPr>
    </w:p>
    <w:p w14:paraId="00000197" w14:textId="77777777" w:rsidR="002D12B2" w:rsidRDefault="002D12B2">
      <w:pPr>
        <w:rPr>
          <w:rFonts w:ascii="Calibri" w:eastAsia="Calibri" w:hAnsi="Calibri" w:cs="Calibri"/>
          <w:b/>
          <w:sz w:val="24"/>
          <w:szCs w:val="24"/>
        </w:rPr>
      </w:pPr>
    </w:p>
    <w:p w14:paraId="00000198" w14:textId="77777777" w:rsidR="002D12B2" w:rsidRDefault="002D12B2">
      <w:pPr>
        <w:rPr>
          <w:rFonts w:ascii="Calibri" w:eastAsia="Calibri" w:hAnsi="Calibri" w:cs="Calibri"/>
          <w:sz w:val="24"/>
          <w:szCs w:val="24"/>
        </w:rPr>
      </w:pPr>
    </w:p>
    <w:p w14:paraId="00000199" w14:textId="77777777" w:rsidR="002D12B2" w:rsidRDefault="002D12B2">
      <w:pPr>
        <w:rPr>
          <w:rFonts w:ascii="Calibri" w:eastAsia="Calibri" w:hAnsi="Calibri" w:cs="Calibri"/>
          <w:sz w:val="24"/>
          <w:szCs w:val="24"/>
        </w:rPr>
      </w:pPr>
    </w:p>
    <w:p w14:paraId="0000019A" w14:textId="77777777" w:rsidR="002D12B2" w:rsidRDefault="0012509A">
      <w:pPr>
        <w:keepNext/>
        <w:keepLines/>
        <w:pBdr>
          <w:top w:val="nil"/>
          <w:left w:val="nil"/>
          <w:bottom w:val="nil"/>
          <w:right w:val="nil"/>
          <w:between w:val="nil"/>
        </w:pBdr>
        <w:tabs>
          <w:tab w:val="left" w:pos="4320"/>
        </w:tabs>
        <w:spacing w:before="240" w:after="160" w:line="259" w:lineRule="auto"/>
        <w:rPr>
          <w:rFonts w:ascii="Cambria" w:eastAsia="Cambria" w:hAnsi="Cambria" w:cs="Cambria"/>
          <w:b/>
          <w:color w:val="000000"/>
        </w:rPr>
      </w:pPr>
      <w:r>
        <w:br w:type="page"/>
      </w:r>
      <w:r>
        <w:rPr>
          <w:rFonts w:ascii="Cambria" w:eastAsia="Cambria" w:hAnsi="Cambria" w:cs="Cambria"/>
          <w:b/>
          <w:color w:val="000000"/>
        </w:rPr>
        <w:lastRenderedPageBreak/>
        <w:t>Appendix A. Types of Materials</w:t>
      </w:r>
    </w:p>
    <w:p w14:paraId="0000019B" w14:textId="77777777" w:rsidR="002D12B2" w:rsidRDefault="0012509A">
      <w:pPr>
        <w:rPr>
          <w:rFonts w:ascii="Cambria" w:eastAsia="Cambria" w:hAnsi="Cambria" w:cs="Cambria"/>
          <w:color w:val="FF0000"/>
        </w:rPr>
      </w:pPr>
      <w:r>
        <w:rPr>
          <w:rFonts w:ascii="Cambria" w:eastAsia="Cambria" w:hAnsi="Cambria" w:cs="Cambria"/>
          <w:color w:val="FF0000"/>
        </w:rPr>
        <w:t>This list does not include all possible materials that will be collected, used, or studied. The following are examples (in red). Add or remove materials that will be collected, used, or studied.  Adjust the final list font to black.</w:t>
      </w:r>
    </w:p>
    <w:p w14:paraId="0000019C" w14:textId="77777777" w:rsidR="002D12B2" w:rsidRDefault="002D12B2">
      <w:pPr>
        <w:rPr>
          <w:rFonts w:ascii="Cambria" w:eastAsia="Cambria" w:hAnsi="Cambria" w:cs="Cambria"/>
          <w:color w:val="FF0000"/>
        </w:rPr>
      </w:pPr>
    </w:p>
    <w:tbl>
      <w:tblPr>
        <w:tblStyle w:val="a9"/>
        <w:tblW w:w="9468"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3314"/>
        <w:gridCol w:w="2759"/>
        <w:gridCol w:w="3395"/>
      </w:tblGrid>
      <w:tr w:rsidR="002D12B2" w14:paraId="71933C4A" w14:textId="77777777">
        <w:tc>
          <w:tcPr>
            <w:tcW w:w="3314" w:type="dxa"/>
            <w:shd w:val="clear" w:color="auto" w:fill="1F497D"/>
          </w:tcPr>
          <w:p w14:paraId="0000019D" w14:textId="77777777" w:rsidR="002D12B2" w:rsidRDefault="0012509A">
            <w:pPr>
              <w:rPr>
                <w:b/>
                <w:color w:val="FFFFFF"/>
              </w:rPr>
            </w:pPr>
            <w:r>
              <w:rPr>
                <w:b/>
                <w:color w:val="FFFFFF"/>
              </w:rPr>
              <w:t>Material Type</w:t>
            </w:r>
          </w:p>
        </w:tc>
        <w:tc>
          <w:tcPr>
            <w:tcW w:w="2759" w:type="dxa"/>
            <w:shd w:val="clear" w:color="auto" w:fill="1F497D"/>
          </w:tcPr>
          <w:p w14:paraId="0000019E" w14:textId="77777777" w:rsidR="002D12B2" w:rsidRDefault="0012509A">
            <w:pPr>
              <w:rPr>
                <w:b/>
                <w:color w:val="FFFFFF"/>
              </w:rPr>
            </w:pPr>
            <w:r>
              <w:rPr>
                <w:b/>
                <w:color w:val="FFFFFF"/>
              </w:rPr>
              <w:t>Material Quantity or Volume</w:t>
            </w:r>
          </w:p>
        </w:tc>
        <w:tc>
          <w:tcPr>
            <w:tcW w:w="3395" w:type="dxa"/>
            <w:shd w:val="clear" w:color="auto" w:fill="1F497D"/>
          </w:tcPr>
          <w:p w14:paraId="0000019F" w14:textId="77777777" w:rsidR="002D12B2" w:rsidRDefault="0012509A">
            <w:pPr>
              <w:rPr>
                <w:b/>
                <w:color w:val="FFFFFF"/>
              </w:rPr>
            </w:pPr>
            <w:r>
              <w:rPr>
                <w:b/>
                <w:color w:val="FFFFFF"/>
              </w:rPr>
              <w:t>Preservation Format (Specimens)</w:t>
            </w:r>
          </w:p>
        </w:tc>
      </w:tr>
      <w:tr w:rsidR="002D12B2" w14:paraId="387CDBE5" w14:textId="77777777">
        <w:tc>
          <w:tcPr>
            <w:tcW w:w="3314" w:type="dxa"/>
          </w:tcPr>
          <w:p w14:paraId="000001A0" w14:textId="77777777" w:rsidR="002D12B2" w:rsidRDefault="0012509A">
            <w:pPr>
              <w:rPr>
                <w:b/>
                <w:color w:val="FF0000"/>
              </w:rPr>
            </w:pPr>
            <w:r>
              <w:rPr>
                <w:color w:val="FF0000"/>
              </w:rPr>
              <w:t xml:space="preserve">Whole Blood          </w:t>
            </w:r>
          </w:p>
        </w:tc>
        <w:tc>
          <w:tcPr>
            <w:tcW w:w="2759" w:type="dxa"/>
          </w:tcPr>
          <w:p w14:paraId="000001A1" w14:textId="77777777" w:rsidR="002D12B2" w:rsidRDefault="002D12B2"/>
        </w:tc>
        <w:tc>
          <w:tcPr>
            <w:tcW w:w="3395" w:type="dxa"/>
          </w:tcPr>
          <w:p w14:paraId="000001A2" w14:textId="77777777" w:rsidR="002D12B2" w:rsidRDefault="002D12B2"/>
        </w:tc>
      </w:tr>
      <w:tr w:rsidR="002D12B2" w14:paraId="290CA128" w14:textId="77777777">
        <w:tc>
          <w:tcPr>
            <w:tcW w:w="3314" w:type="dxa"/>
          </w:tcPr>
          <w:p w14:paraId="000001A3" w14:textId="77777777" w:rsidR="002D12B2" w:rsidRDefault="0012509A">
            <w:pPr>
              <w:rPr>
                <w:b/>
                <w:color w:val="FF0000"/>
              </w:rPr>
            </w:pPr>
            <w:r>
              <w:rPr>
                <w:color w:val="FF0000"/>
              </w:rPr>
              <w:t xml:space="preserve">     Plasma</w:t>
            </w:r>
          </w:p>
        </w:tc>
        <w:tc>
          <w:tcPr>
            <w:tcW w:w="2759" w:type="dxa"/>
          </w:tcPr>
          <w:p w14:paraId="000001A4" w14:textId="77777777" w:rsidR="002D12B2" w:rsidRDefault="002D12B2"/>
        </w:tc>
        <w:tc>
          <w:tcPr>
            <w:tcW w:w="3395" w:type="dxa"/>
          </w:tcPr>
          <w:p w14:paraId="000001A5" w14:textId="77777777" w:rsidR="002D12B2" w:rsidRDefault="002D12B2"/>
        </w:tc>
      </w:tr>
      <w:tr w:rsidR="002D12B2" w14:paraId="648F4183" w14:textId="77777777">
        <w:tc>
          <w:tcPr>
            <w:tcW w:w="3314" w:type="dxa"/>
          </w:tcPr>
          <w:p w14:paraId="000001A6" w14:textId="77777777" w:rsidR="002D12B2" w:rsidRDefault="0012509A">
            <w:pPr>
              <w:rPr>
                <w:b/>
                <w:color w:val="FF0000"/>
              </w:rPr>
            </w:pPr>
            <w:r>
              <w:rPr>
                <w:color w:val="FF0000"/>
              </w:rPr>
              <w:t xml:space="preserve">     Serum</w:t>
            </w:r>
          </w:p>
        </w:tc>
        <w:tc>
          <w:tcPr>
            <w:tcW w:w="2759" w:type="dxa"/>
          </w:tcPr>
          <w:p w14:paraId="000001A7" w14:textId="77777777" w:rsidR="002D12B2" w:rsidRDefault="002D12B2"/>
        </w:tc>
        <w:tc>
          <w:tcPr>
            <w:tcW w:w="3395" w:type="dxa"/>
          </w:tcPr>
          <w:p w14:paraId="000001A8" w14:textId="77777777" w:rsidR="002D12B2" w:rsidRDefault="002D12B2"/>
        </w:tc>
      </w:tr>
      <w:tr w:rsidR="002D12B2" w14:paraId="66D13174" w14:textId="77777777">
        <w:tc>
          <w:tcPr>
            <w:tcW w:w="3314" w:type="dxa"/>
          </w:tcPr>
          <w:p w14:paraId="000001A9" w14:textId="77777777" w:rsidR="002D12B2" w:rsidRDefault="0012509A">
            <w:pPr>
              <w:rPr>
                <w:b/>
                <w:color w:val="FF0000"/>
              </w:rPr>
            </w:pPr>
            <w:r>
              <w:rPr>
                <w:color w:val="FF0000"/>
              </w:rPr>
              <w:t xml:space="preserve">     </w:t>
            </w:r>
            <w:proofErr w:type="spellStart"/>
            <w:r>
              <w:rPr>
                <w:color w:val="FF0000"/>
              </w:rPr>
              <w:t>Buffycoat</w:t>
            </w:r>
            <w:proofErr w:type="spellEnd"/>
            <w:r>
              <w:rPr>
                <w:color w:val="FF0000"/>
              </w:rPr>
              <w:t>/Lymphocytes</w:t>
            </w:r>
          </w:p>
        </w:tc>
        <w:tc>
          <w:tcPr>
            <w:tcW w:w="2759" w:type="dxa"/>
          </w:tcPr>
          <w:p w14:paraId="000001AA" w14:textId="77777777" w:rsidR="002D12B2" w:rsidRDefault="002D12B2"/>
        </w:tc>
        <w:tc>
          <w:tcPr>
            <w:tcW w:w="3395" w:type="dxa"/>
          </w:tcPr>
          <w:p w14:paraId="000001AB" w14:textId="77777777" w:rsidR="002D12B2" w:rsidRDefault="002D12B2"/>
        </w:tc>
      </w:tr>
      <w:tr w:rsidR="002D12B2" w14:paraId="02631A71" w14:textId="77777777">
        <w:tc>
          <w:tcPr>
            <w:tcW w:w="3314" w:type="dxa"/>
          </w:tcPr>
          <w:p w14:paraId="000001AC" w14:textId="77777777" w:rsidR="002D12B2" w:rsidRDefault="0012509A">
            <w:pPr>
              <w:rPr>
                <w:b/>
                <w:color w:val="FF0000"/>
              </w:rPr>
            </w:pPr>
            <w:r>
              <w:rPr>
                <w:color w:val="FF0000"/>
              </w:rPr>
              <w:t>Isolated DNA/RNA</w:t>
            </w:r>
          </w:p>
        </w:tc>
        <w:tc>
          <w:tcPr>
            <w:tcW w:w="2759" w:type="dxa"/>
          </w:tcPr>
          <w:p w14:paraId="000001AD" w14:textId="77777777" w:rsidR="002D12B2" w:rsidRDefault="002D12B2"/>
        </w:tc>
        <w:tc>
          <w:tcPr>
            <w:tcW w:w="3395" w:type="dxa"/>
          </w:tcPr>
          <w:p w14:paraId="000001AE" w14:textId="77777777" w:rsidR="002D12B2" w:rsidRDefault="002D12B2"/>
        </w:tc>
      </w:tr>
      <w:tr w:rsidR="002D12B2" w14:paraId="2EFA18B9" w14:textId="77777777">
        <w:tc>
          <w:tcPr>
            <w:tcW w:w="3314" w:type="dxa"/>
          </w:tcPr>
          <w:p w14:paraId="000001AF" w14:textId="77777777" w:rsidR="002D12B2" w:rsidRDefault="0012509A">
            <w:pPr>
              <w:rPr>
                <w:b/>
                <w:color w:val="FF0000"/>
              </w:rPr>
            </w:pPr>
            <w:r>
              <w:rPr>
                <w:color w:val="FF0000"/>
              </w:rPr>
              <w:t>Specific Organ(s):</w:t>
            </w:r>
          </w:p>
        </w:tc>
        <w:tc>
          <w:tcPr>
            <w:tcW w:w="2759" w:type="dxa"/>
          </w:tcPr>
          <w:p w14:paraId="000001B0" w14:textId="77777777" w:rsidR="002D12B2" w:rsidRDefault="002D12B2"/>
        </w:tc>
        <w:tc>
          <w:tcPr>
            <w:tcW w:w="3395" w:type="dxa"/>
          </w:tcPr>
          <w:p w14:paraId="000001B1" w14:textId="77777777" w:rsidR="002D12B2" w:rsidRDefault="002D12B2"/>
        </w:tc>
      </w:tr>
      <w:tr w:rsidR="002D12B2" w14:paraId="4B934979" w14:textId="77777777">
        <w:tc>
          <w:tcPr>
            <w:tcW w:w="3314" w:type="dxa"/>
          </w:tcPr>
          <w:p w14:paraId="000001B2" w14:textId="77777777" w:rsidR="002D12B2" w:rsidRDefault="0012509A">
            <w:pPr>
              <w:rPr>
                <w:b/>
                <w:color w:val="FF0000"/>
              </w:rPr>
            </w:pPr>
            <w:r>
              <w:rPr>
                <w:color w:val="FF0000"/>
              </w:rPr>
              <w:t xml:space="preserve">Specific Tissue Types(s) (i.e. Skin, Pancreas, etc.)     </w:t>
            </w:r>
          </w:p>
        </w:tc>
        <w:tc>
          <w:tcPr>
            <w:tcW w:w="2759" w:type="dxa"/>
          </w:tcPr>
          <w:p w14:paraId="000001B3" w14:textId="77777777" w:rsidR="002D12B2" w:rsidRDefault="002D12B2"/>
        </w:tc>
        <w:tc>
          <w:tcPr>
            <w:tcW w:w="3395" w:type="dxa"/>
          </w:tcPr>
          <w:p w14:paraId="000001B4" w14:textId="77777777" w:rsidR="002D12B2" w:rsidRDefault="002D12B2"/>
        </w:tc>
      </w:tr>
      <w:tr w:rsidR="002D12B2" w14:paraId="6C7696BF" w14:textId="77777777">
        <w:tc>
          <w:tcPr>
            <w:tcW w:w="3314" w:type="dxa"/>
          </w:tcPr>
          <w:p w14:paraId="000001B5" w14:textId="77777777" w:rsidR="002D12B2" w:rsidRDefault="0012509A">
            <w:pPr>
              <w:rPr>
                <w:b/>
                <w:color w:val="FF0000"/>
              </w:rPr>
            </w:pPr>
            <w:r>
              <w:rPr>
                <w:color w:val="FF0000"/>
              </w:rPr>
              <w:t>Urine</w:t>
            </w:r>
          </w:p>
        </w:tc>
        <w:tc>
          <w:tcPr>
            <w:tcW w:w="2759" w:type="dxa"/>
          </w:tcPr>
          <w:p w14:paraId="000001B6" w14:textId="77777777" w:rsidR="002D12B2" w:rsidRDefault="002D12B2"/>
        </w:tc>
        <w:tc>
          <w:tcPr>
            <w:tcW w:w="3395" w:type="dxa"/>
          </w:tcPr>
          <w:p w14:paraId="000001B7" w14:textId="77777777" w:rsidR="002D12B2" w:rsidRDefault="002D12B2"/>
        </w:tc>
      </w:tr>
      <w:tr w:rsidR="002D12B2" w14:paraId="1C821DE4" w14:textId="77777777">
        <w:tc>
          <w:tcPr>
            <w:tcW w:w="3314" w:type="dxa"/>
          </w:tcPr>
          <w:p w14:paraId="000001B8" w14:textId="77777777" w:rsidR="002D12B2" w:rsidRDefault="0012509A">
            <w:pPr>
              <w:rPr>
                <w:b/>
                <w:color w:val="FF0000"/>
              </w:rPr>
            </w:pPr>
            <w:r>
              <w:rPr>
                <w:color w:val="FF0000"/>
              </w:rPr>
              <w:t>Saliva</w:t>
            </w:r>
          </w:p>
        </w:tc>
        <w:tc>
          <w:tcPr>
            <w:tcW w:w="2759" w:type="dxa"/>
          </w:tcPr>
          <w:p w14:paraId="000001B9" w14:textId="77777777" w:rsidR="002D12B2" w:rsidRDefault="002D12B2"/>
        </w:tc>
        <w:tc>
          <w:tcPr>
            <w:tcW w:w="3395" w:type="dxa"/>
          </w:tcPr>
          <w:p w14:paraId="000001BA" w14:textId="77777777" w:rsidR="002D12B2" w:rsidRDefault="002D12B2"/>
        </w:tc>
      </w:tr>
      <w:tr w:rsidR="002D12B2" w14:paraId="46C17B16" w14:textId="77777777">
        <w:tc>
          <w:tcPr>
            <w:tcW w:w="3314" w:type="dxa"/>
          </w:tcPr>
          <w:p w14:paraId="000001BB" w14:textId="77777777" w:rsidR="002D12B2" w:rsidRDefault="0012509A">
            <w:pPr>
              <w:rPr>
                <w:b/>
                <w:color w:val="FF0000"/>
              </w:rPr>
            </w:pPr>
            <w:r>
              <w:rPr>
                <w:color w:val="FF0000"/>
              </w:rPr>
              <w:t>Ascites</w:t>
            </w:r>
          </w:p>
        </w:tc>
        <w:tc>
          <w:tcPr>
            <w:tcW w:w="2759" w:type="dxa"/>
          </w:tcPr>
          <w:p w14:paraId="000001BC" w14:textId="77777777" w:rsidR="002D12B2" w:rsidRDefault="002D12B2"/>
        </w:tc>
        <w:tc>
          <w:tcPr>
            <w:tcW w:w="3395" w:type="dxa"/>
          </w:tcPr>
          <w:p w14:paraId="000001BD" w14:textId="77777777" w:rsidR="002D12B2" w:rsidRDefault="002D12B2"/>
        </w:tc>
      </w:tr>
      <w:tr w:rsidR="002D12B2" w14:paraId="079BCADF" w14:textId="77777777">
        <w:tc>
          <w:tcPr>
            <w:tcW w:w="3314" w:type="dxa"/>
          </w:tcPr>
          <w:p w14:paraId="000001BE" w14:textId="77777777" w:rsidR="002D12B2" w:rsidRDefault="0012509A">
            <w:pPr>
              <w:rPr>
                <w:b/>
                <w:color w:val="FF0000"/>
              </w:rPr>
            </w:pPr>
            <w:r>
              <w:rPr>
                <w:color w:val="FF0000"/>
              </w:rPr>
              <w:t>CSF</w:t>
            </w:r>
          </w:p>
        </w:tc>
        <w:tc>
          <w:tcPr>
            <w:tcW w:w="2759" w:type="dxa"/>
          </w:tcPr>
          <w:p w14:paraId="000001BF" w14:textId="77777777" w:rsidR="002D12B2" w:rsidRDefault="002D12B2"/>
        </w:tc>
        <w:tc>
          <w:tcPr>
            <w:tcW w:w="3395" w:type="dxa"/>
          </w:tcPr>
          <w:p w14:paraId="000001C0" w14:textId="77777777" w:rsidR="002D12B2" w:rsidRDefault="002D12B2"/>
        </w:tc>
      </w:tr>
      <w:tr w:rsidR="002D12B2" w14:paraId="7EC2723F" w14:textId="77777777">
        <w:tc>
          <w:tcPr>
            <w:tcW w:w="3314" w:type="dxa"/>
          </w:tcPr>
          <w:p w14:paraId="000001C1" w14:textId="77777777" w:rsidR="002D12B2" w:rsidRDefault="0012509A">
            <w:pPr>
              <w:rPr>
                <w:b/>
                <w:color w:val="FF0000"/>
              </w:rPr>
            </w:pPr>
            <w:r>
              <w:rPr>
                <w:color w:val="FF0000"/>
              </w:rPr>
              <w:t>Nail Clippings</w:t>
            </w:r>
          </w:p>
        </w:tc>
        <w:tc>
          <w:tcPr>
            <w:tcW w:w="2759" w:type="dxa"/>
          </w:tcPr>
          <w:p w14:paraId="000001C2" w14:textId="77777777" w:rsidR="002D12B2" w:rsidRDefault="002D12B2"/>
        </w:tc>
        <w:tc>
          <w:tcPr>
            <w:tcW w:w="3395" w:type="dxa"/>
          </w:tcPr>
          <w:p w14:paraId="000001C3" w14:textId="77777777" w:rsidR="002D12B2" w:rsidRDefault="002D12B2"/>
        </w:tc>
      </w:tr>
      <w:tr w:rsidR="002D12B2" w14:paraId="04A5E5A8" w14:textId="77777777">
        <w:tc>
          <w:tcPr>
            <w:tcW w:w="3314" w:type="dxa"/>
          </w:tcPr>
          <w:p w14:paraId="000001C4" w14:textId="77777777" w:rsidR="002D12B2" w:rsidRDefault="0012509A">
            <w:pPr>
              <w:rPr>
                <w:b/>
                <w:color w:val="FF0000"/>
              </w:rPr>
            </w:pPr>
            <w:r>
              <w:rPr>
                <w:color w:val="FF0000"/>
              </w:rPr>
              <w:t>Hair Clippings</w:t>
            </w:r>
          </w:p>
        </w:tc>
        <w:tc>
          <w:tcPr>
            <w:tcW w:w="2759" w:type="dxa"/>
          </w:tcPr>
          <w:p w14:paraId="000001C5" w14:textId="77777777" w:rsidR="002D12B2" w:rsidRDefault="002D12B2"/>
        </w:tc>
        <w:tc>
          <w:tcPr>
            <w:tcW w:w="3395" w:type="dxa"/>
          </w:tcPr>
          <w:p w14:paraId="000001C6" w14:textId="77777777" w:rsidR="002D12B2" w:rsidRDefault="002D12B2"/>
        </w:tc>
      </w:tr>
      <w:tr w:rsidR="002D12B2" w14:paraId="6B6820CA" w14:textId="77777777">
        <w:tc>
          <w:tcPr>
            <w:tcW w:w="3314" w:type="dxa"/>
          </w:tcPr>
          <w:p w14:paraId="000001C7" w14:textId="77777777" w:rsidR="002D12B2" w:rsidRDefault="0012509A">
            <w:pPr>
              <w:rPr>
                <w:b/>
                <w:color w:val="FF0000"/>
              </w:rPr>
            </w:pPr>
            <w:r>
              <w:rPr>
                <w:color w:val="FF0000"/>
              </w:rPr>
              <w:t>Breast milk</w:t>
            </w:r>
          </w:p>
        </w:tc>
        <w:tc>
          <w:tcPr>
            <w:tcW w:w="2759" w:type="dxa"/>
          </w:tcPr>
          <w:p w14:paraId="000001C8" w14:textId="77777777" w:rsidR="002D12B2" w:rsidRDefault="002D12B2"/>
        </w:tc>
        <w:tc>
          <w:tcPr>
            <w:tcW w:w="3395" w:type="dxa"/>
          </w:tcPr>
          <w:p w14:paraId="000001C9" w14:textId="77777777" w:rsidR="002D12B2" w:rsidRDefault="002D12B2"/>
        </w:tc>
      </w:tr>
      <w:tr w:rsidR="002D12B2" w14:paraId="14BEDF85" w14:textId="77777777">
        <w:tc>
          <w:tcPr>
            <w:tcW w:w="3314" w:type="dxa"/>
          </w:tcPr>
          <w:p w14:paraId="000001CA" w14:textId="77777777" w:rsidR="002D12B2" w:rsidRDefault="0012509A">
            <w:pPr>
              <w:rPr>
                <w:b/>
                <w:color w:val="FF0000"/>
              </w:rPr>
            </w:pPr>
            <w:r>
              <w:rPr>
                <w:color w:val="FF0000"/>
              </w:rPr>
              <w:t>Stool</w:t>
            </w:r>
          </w:p>
        </w:tc>
        <w:tc>
          <w:tcPr>
            <w:tcW w:w="2759" w:type="dxa"/>
          </w:tcPr>
          <w:p w14:paraId="000001CB" w14:textId="77777777" w:rsidR="002D12B2" w:rsidRDefault="002D12B2"/>
        </w:tc>
        <w:tc>
          <w:tcPr>
            <w:tcW w:w="3395" w:type="dxa"/>
          </w:tcPr>
          <w:p w14:paraId="000001CC" w14:textId="77777777" w:rsidR="002D12B2" w:rsidRDefault="002D12B2"/>
        </w:tc>
      </w:tr>
      <w:tr w:rsidR="002D12B2" w14:paraId="7991A7C9" w14:textId="77777777">
        <w:tc>
          <w:tcPr>
            <w:tcW w:w="3314" w:type="dxa"/>
          </w:tcPr>
          <w:p w14:paraId="000001CD" w14:textId="77777777" w:rsidR="002D12B2" w:rsidRDefault="0012509A">
            <w:r>
              <w:rPr>
                <w:color w:val="FF0000"/>
              </w:rPr>
              <w:t>Photographs</w:t>
            </w:r>
          </w:p>
        </w:tc>
        <w:tc>
          <w:tcPr>
            <w:tcW w:w="2759" w:type="dxa"/>
          </w:tcPr>
          <w:p w14:paraId="000001CE" w14:textId="77777777" w:rsidR="002D12B2" w:rsidRDefault="002D12B2"/>
        </w:tc>
        <w:tc>
          <w:tcPr>
            <w:tcW w:w="3395" w:type="dxa"/>
          </w:tcPr>
          <w:p w14:paraId="000001CF" w14:textId="77777777" w:rsidR="002D12B2" w:rsidRDefault="002D12B2"/>
        </w:tc>
      </w:tr>
      <w:tr w:rsidR="002D12B2" w14:paraId="63DECC3E" w14:textId="77777777">
        <w:tc>
          <w:tcPr>
            <w:tcW w:w="3314" w:type="dxa"/>
          </w:tcPr>
          <w:p w14:paraId="000001D0" w14:textId="77777777" w:rsidR="002D12B2" w:rsidRDefault="0012509A">
            <w:r>
              <w:rPr>
                <w:color w:val="FF0000"/>
              </w:rPr>
              <w:t>Journals or Diaries</w:t>
            </w:r>
          </w:p>
        </w:tc>
        <w:tc>
          <w:tcPr>
            <w:tcW w:w="2759" w:type="dxa"/>
          </w:tcPr>
          <w:p w14:paraId="000001D1" w14:textId="77777777" w:rsidR="002D12B2" w:rsidRDefault="002D12B2"/>
        </w:tc>
        <w:tc>
          <w:tcPr>
            <w:tcW w:w="3395" w:type="dxa"/>
          </w:tcPr>
          <w:p w14:paraId="000001D2" w14:textId="77777777" w:rsidR="002D12B2" w:rsidRDefault="002D12B2"/>
        </w:tc>
      </w:tr>
      <w:tr w:rsidR="002D12B2" w14:paraId="754E5B09" w14:textId="77777777">
        <w:tc>
          <w:tcPr>
            <w:tcW w:w="3314" w:type="dxa"/>
          </w:tcPr>
          <w:p w14:paraId="000001D3" w14:textId="77777777" w:rsidR="002D12B2" w:rsidRDefault="0012509A">
            <w:pPr>
              <w:rPr>
                <w:color w:val="FF0000"/>
              </w:rPr>
            </w:pPr>
            <w:r>
              <w:rPr>
                <w:color w:val="FF0000"/>
              </w:rPr>
              <w:t>Questionnaires (i.e., Quality of Life), Surveys, or instruments (depression scales)</w:t>
            </w:r>
          </w:p>
        </w:tc>
        <w:tc>
          <w:tcPr>
            <w:tcW w:w="2759" w:type="dxa"/>
          </w:tcPr>
          <w:p w14:paraId="000001D4" w14:textId="77777777" w:rsidR="002D12B2" w:rsidRDefault="002D12B2"/>
        </w:tc>
        <w:tc>
          <w:tcPr>
            <w:tcW w:w="3395" w:type="dxa"/>
          </w:tcPr>
          <w:p w14:paraId="000001D5" w14:textId="77777777" w:rsidR="002D12B2" w:rsidRDefault="002D12B2"/>
        </w:tc>
      </w:tr>
      <w:tr w:rsidR="002D12B2" w14:paraId="5A07536A" w14:textId="77777777">
        <w:tc>
          <w:tcPr>
            <w:tcW w:w="3314" w:type="dxa"/>
          </w:tcPr>
          <w:p w14:paraId="000001D6" w14:textId="77777777" w:rsidR="002D12B2" w:rsidRDefault="0012509A">
            <w:pPr>
              <w:rPr>
                <w:b/>
                <w:color w:val="FF0000"/>
              </w:rPr>
            </w:pPr>
            <w:r>
              <w:rPr>
                <w:color w:val="FF0000"/>
              </w:rPr>
              <w:t>Long Term Follow Up Surveys</w:t>
            </w:r>
          </w:p>
        </w:tc>
        <w:tc>
          <w:tcPr>
            <w:tcW w:w="2759" w:type="dxa"/>
          </w:tcPr>
          <w:p w14:paraId="000001D7" w14:textId="77777777" w:rsidR="002D12B2" w:rsidRDefault="002D12B2"/>
        </w:tc>
        <w:tc>
          <w:tcPr>
            <w:tcW w:w="3395" w:type="dxa"/>
          </w:tcPr>
          <w:p w14:paraId="000001D8" w14:textId="77777777" w:rsidR="002D12B2" w:rsidRDefault="002D12B2"/>
        </w:tc>
      </w:tr>
      <w:tr w:rsidR="002D12B2" w14:paraId="6618001E" w14:textId="77777777">
        <w:tc>
          <w:tcPr>
            <w:tcW w:w="3314" w:type="dxa"/>
          </w:tcPr>
          <w:p w14:paraId="000001D9" w14:textId="77777777" w:rsidR="002D12B2" w:rsidRDefault="0012509A">
            <w:pPr>
              <w:rPr>
                <w:color w:val="FF0000"/>
              </w:rPr>
            </w:pPr>
            <w:r>
              <w:rPr>
                <w:color w:val="FF0000"/>
              </w:rPr>
              <w:t>Intake form(s)</w:t>
            </w:r>
          </w:p>
        </w:tc>
        <w:tc>
          <w:tcPr>
            <w:tcW w:w="2759" w:type="dxa"/>
          </w:tcPr>
          <w:p w14:paraId="000001DA" w14:textId="77777777" w:rsidR="002D12B2" w:rsidRDefault="002D12B2"/>
        </w:tc>
        <w:tc>
          <w:tcPr>
            <w:tcW w:w="3395" w:type="dxa"/>
          </w:tcPr>
          <w:p w14:paraId="000001DB" w14:textId="77777777" w:rsidR="002D12B2" w:rsidRDefault="002D12B2"/>
        </w:tc>
      </w:tr>
      <w:tr w:rsidR="002D12B2" w14:paraId="41C96D58" w14:textId="77777777">
        <w:tc>
          <w:tcPr>
            <w:tcW w:w="3314" w:type="dxa"/>
          </w:tcPr>
          <w:p w14:paraId="000001DC" w14:textId="77777777" w:rsidR="002D12B2" w:rsidRDefault="0012509A">
            <w:pPr>
              <w:rPr>
                <w:color w:val="FF0000"/>
              </w:rPr>
            </w:pPr>
            <w:r>
              <w:rPr>
                <w:color w:val="FF0000"/>
              </w:rPr>
              <w:t>Counseling record(s)</w:t>
            </w:r>
          </w:p>
        </w:tc>
        <w:tc>
          <w:tcPr>
            <w:tcW w:w="2759" w:type="dxa"/>
          </w:tcPr>
          <w:p w14:paraId="000001DD" w14:textId="77777777" w:rsidR="002D12B2" w:rsidRDefault="002D12B2"/>
        </w:tc>
        <w:tc>
          <w:tcPr>
            <w:tcW w:w="3395" w:type="dxa"/>
          </w:tcPr>
          <w:p w14:paraId="000001DE" w14:textId="77777777" w:rsidR="002D12B2" w:rsidRDefault="002D12B2"/>
        </w:tc>
      </w:tr>
      <w:tr w:rsidR="002D12B2" w14:paraId="677498C4" w14:textId="77777777">
        <w:tc>
          <w:tcPr>
            <w:tcW w:w="3314" w:type="dxa"/>
          </w:tcPr>
          <w:p w14:paraId="000001DF" w14:textId="77777777" w:rsidR="002D12B2" w:rsidRDefault="0012509A">
            <w:pPr>
              <w:rPr>
                <w:color w:val="FF0000"/>
              </w:rPr>
            </w:pPr>
            <w:r>
              <w:rPr>
                <w:color w:val="FF0000"/>
              </w:rPr>
              <w:t>Lab report(s)</w:t>
            </w:r>
          </w:p>
        </w:tc>
        <w:tc>
          <w:tcPr>
            <w:tcW w:w="2759" w:type="dxa"/>
          </w:tcPr>
          <w:p w14:paraId="000001E0" w14:textId="77777777" w:rsidR="002D12B2" w:rsidRDefault="002D12B2"/>
        </w:tc>
        <w:tc>
          <w:tcPr>
            <w:tcW w:w="3395" w:type="dxa"/>
          </w:tcPr>
          <w:p w14:paraId="000001E1" w14:textId="77777777" w:rsidR="002D12B2" w:rsidRDefault="002D12B2"/>
        </w:tc>
      </w:tr>
    </w:tbl>
    <w:p w14:paraId="000001E2" w14:textId="77777777" w:rsidR="002D12B2" w:rsidRDefault="002D12B2">
      <w:pPr>
        <w:rPr>
          <w:rFonts w:ascii="Cambria" w:eastAsia="Cambria" w:hAnsi="Cambria" w:cs="Cambria"/>
        </w:rPr>
      </w:pPr>
    </w:p>
    <w:p w14:paraId="000001E3" w14:textId="77777777" w:rsidR="002D12B2" w:rsidRDefault="002D12B2">
      <w:pPr>
        <w:rPr>
          <w:rFonts w:ascii="Cambria" w:eastAsia="Cambria" w:hAnsi="Cambria" w:cs="Cambria"/>
        </w:rPr>
      </w:pPr>
    </w:p>
    <w:p w14:paraId="000001E4" w14:textId="77777777" w:rsidR="002D12B2" w:rsidRDefault="0012509A">
      <w:pPr>
        <w:spacing w:after="160" w:line="259" w:lineRule="auto"/>
        <w:rPr>
          <w:rFonts w:ascii="Cambria" w:eastAsia="Cambria" w:hAnsi="Cambria" w:cs="Cambria"/>
          <w:b/>
        </w:rPr>
      </w:pPr>
      <w:r>
        <w:br w:type="page"/>
      </w:r>
    </w:p>
    <w:p w14:paraId="000001E5" w14:textId="77777777" w:rsidR="002D12B2" w:rsidRDefault="0012509A">
      <w:pPr>
        <w:keepNext/>
        <w:keepLines/>
        <w:pBdr>
          <w:top w:val="nil"/>
          <w:left w:val="nil"/>
          <w:bottom w:val="nil"/>
          <w:right w:val="nil"/>
          <w:between w:val="nil"/>
        </w:pBdr>
        <w:tabs>
          <w:tab w:val="left" w:pos="4320"/>
        </w:tabs>
        <w:spacing w:before="240" w:after="160" w:line="259" w:lineRule="auto"/>
        <w:rPr>
          <w:rFonts w:ascii="Cambria" w:eastAsia="Cambria" w:hAnsi="Cambria" w:cs="Cambria"/>
          <w:b/>
          <w:color w:val="000000"/>
        </w:rPr>
      </w:pPr>
      <w:r>
        <w:rPr>
          <w:rFonts w:ascii="Cambria" w:eastAsia="Cambria" w:hAnsi="Cambria" w:cs="Cambria"/>
          <w:b/>
          <w:color w:val="000000"/>
        </w:rPr>
        <w:lastRenderedPageBreak/>
        <w:t>Appendix B. List of Identifiable Data Elements</w:t>
      </w:r>
    </w:p>
    <w:p w14:paraId="000001E6" w14:textId="77777777" w:rsidR="002D12B2" w:rsidRDefault="0012509A">
      <w:pPr>
        <w:rPr>
          <w:rFonts w:ascii="Cambria" w:eastAsia="Cambria" w:hAnsi="Cambria" w:cs="Cambria"/>
          <w:color w:val="FF0000"/>
        </w:rPr>
      </w:pPr>
      <w:r>
        <w:rPr>
          <w:rFonts w:ascii="Cambria" w:eastAsia="Cambria" w:hAnsi="Cambria" w:cs="Cambria"/>
          <w:color w:val="FF0000"/>
        </w:rPr>
        <w:t xml:space="preserve">Indicate whether any of the following identifiable data elements will be collected, used, or studied. The following are identifiable data elements per HIPAA. Select Yes or No for each element. </w:t>
      </w:r>
    </w:p>
    <w:p w14:paraId="000001E7" w14:textId="77777777" w:rsidR="002D12B2" w:rsidRDefault="002D12B2">
      <w:pPr>
        <w:rPr>
          <w:rFonts w:ascii="Cambria" w:eastAsia="Cambria" w:hAnsi="Cambria" w:cs="Cambria"/>
          <w:color w:val="FF0000"/>
        </w:rPr>
      </w:pPr>
    </w:p>
    <w:tbl>
      <w:tblPr>
        <w:tblStyle w:val="aa"/>
        <w:tblW w:w="935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Layout w:type="fixed"/>
        <w:tblLook w:val="0400" w:firstRow="0" w:lastRow="0" w:firstColumn="0" w:lastColumn="0" w:noHBand="0" w:noVBand="1"/>
      </w:tblPr>
      <w:tblGrid>
        <w:gridCol w:w="5305"/>
        <w:gridCol w:w="4045"/>
      </w:tblGrid>
      <w:tr w:rsidR="002D12B2" w14:paraId="7F158232" w14:textId="77777777">
        <w:tc>
          <w:tcPr>
            <w:tcW w:w="5305" w:type="dxa"/>
            <w:shd w:val="clear" w:color="auto" w:fill="1F497D"/>
          </w:tcPr>
          <w:p w14:paraId="000001E8" w14:textId="77777777" w:rsidR="002D12B2" w:rsidRDefault="0012509A">
            <w:pPr>
              <w:jc w:val="center"/>
              <w:rPr>
                <w:b/>
                <w:color w:val="FFFFFF"/>
              </w:rPr>
            </w:pPr>
            <w:r>
              <w:rPr>
                <w:b/>
                <w:color w:val="FFFFFF"/>
              </w:rPr>
              <w:t>Identifiable Data Element</w:t>
            </w:r>
          </w:p>
        </w:tc>
        <w:tc>
          <w:tcPr>
            <w:tcW w:w="4045" w:type="dxa"/>
            <w:shd w:val="clear" w:color="auto" w:fill="1F497D"/>
          </w:tcPr>
          <w:p w14:paraId="000001E9" w14:textId="77777777" w:rsidR="002D12B2" w:rsidRDefault="0012509A">
            <w:pPr>
              <w:jc w:val="center"/>
              <w:rPr>
                <w:b/>
                <w:color w:val="FFFFFF"/>
              </w:rPr>
            </w:pPr>
            <w:r>
              <w:rPr>
                <w:b/>
                <w:color w:val="FFFFFF"/>
              </w:rPr>
              <w:t>Included in this research study?</w:t>
            </w:r>
          </w:p>
        </w:tc>
      </w:tr>
      <w:tr w:rsidR="007D21D9" w14:paraId="7730C70D" w14:textId="77777777">
        <w:tc>
          <w:tcPr>
            <w:tcW w:w="5305" w:type="dxa"/>
          </w:tcPr>
          <w:p w14:paraId="000001EA" w14:textId="77777777" w:rsidR="007D21D9" w:rsidRDefault="007D21D9" w:rsidP="007D21D9">
            <w:pPr>
              <w:rPr>
                <w:color w:val="FF0000"/>
              </w:rPr>
            </w:pPr>
            <w:r>
              <w:rPr>
                <w:color w:val="333333"/>
              </w:rPr>
              <w:t>Names</w:t>
            </w:r>
          </w:p>
        </w:tc>
        <w:tc>
          <w:tcPr>
            <w:tcW w:w="4045" w:type="dxa"/>
          </w:tcPr>
          <w:p w14:paraId="000001EB" w14:textId="12CDECD0" w:rsidR="007D21D9" w:rsidRDefault="004449F7" w:rsidP="007D21D9">
            <w:sdt>
              <w:sdtPr>
                <w:rPr>
                  <w:rFonts w:asciiTheme="minorHAnsi" w:eastAsia="Calibri" w:hAnsiTheme="minorHAnsi" w:cstheme="minorHAnsi"/>
                </w:rPr>
                <w:id w:val="847524713"/>
                <w:placeholder>
                  <w:docPart w:val="3E37134D03586D4993E192A5388EF78C"/>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551268D" w14:textId="77777777">
        <w:tc>
          <w:tcPr>
            <w:tcW w:w="5305" w:type="dxa"/>
          </w:tcPr>
          <w:p w14:paraId="000001EC" w14:textId="77777777" w:rsidR="007D21D9" w:rsidRDefault="007D21D9" w:rsidP="007D21D9">
            <w:pPr>
              <w:rPr>
                <w:color w:val="FF0000"/>
              </w:rPr>
            </w:pPr>
            <w:r>
              <w:rPr>
                <w:color w:val="333333"/>
              </w:rPr>
              <w:t>Dates, except year</w:t>
            </w:r>
          </w:p>
        </w:tc>
        <w:tc>
          <w:tcPr>
            <w:tcW w:w="4045" w:type="dxa"/>
          </w:tcPr>
          <w:p w14:paraId="000001ED" w14:textId="4A6652F3" w:rsidR="007D21D9" w:rsidRDefault="004449F7" w:rsidP="007D21D9">
            <w:sdt>
              <w:sdtPr>
                <w:rPr>
                  <w:rFonts w:asciiTheme="minorHAnsi" w:eastAsia="Calibri" w:hAnsiTheme="minorHAnsi" w:cstheme="minorHAnsi"/>
                </w:rPr>
                <w:id w:val="1491056412"/>
                <w:placeholder>
                  <w:docPart w:val="EE5499307FB3514A96F4C57C632B9BA6"/>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3540A732" w14:textId="77777777">
        <w:tc>
          <w:tcPr>
            <w:tcW w:w="5305" w:type="dxa"/>
          </w:tcPr>
          <w:p w14:paraId="000001EE" w14:textId="77777777" w:rsidR="007D21D9" w:rsidRDefault="007D21D9" w:rsidP="007D21D9">
            <w:pPr>
              <w:rPr>
                <w:color w:val="FF0000"/>
              </w:rPr>
            </w:pPr>
            <w:r>
              <w:rPr>
                <w:color w:val="333333"/>
              </w:rPr>
              <w:t>Telephone numbers</w:t>
            </w:r>
          </w:p>
        </w:tc>
        <w:tc>
          <w:tcPr>
            <w:tcW w:w="4045" w:type="dxa"/>
          </w:tcPr>
          <w:p w14:paraId="000001EF" w14:textId="4658711F" w:rsidR="007D21D9" w:rsidRDefault="004449F7" w:rsidP="007D21D9">
            <w:sdt>
              <w:sdtPr>
                <w:rPr>
                  <w:rFonts w:asciiTheme="minorHAnsi" w:eastAsia="Calibri" w:hAnsiTheme="minorHAnsi" w:cstheme="minorHAnsi"/>
                </w:rPr>
                <w:id w:val="-622688557"/>
                <w:placeholder>
                  <w:docPart w:val="EF964BB8AC822C4DAF5ECEAABEBE1C81"/>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0C5AF6F1" w14:textId="77777777">
        <w:tc>
          <w:tcPr>
            <w:tcW w:w="5305" w:type="dxa"/>
          </w:tcPr>
          <w:p w14:paraId="000001F0" w14:textId="77777777" w:rsidR="007D21D9" w:rsidRDefault="007D21D9" w:rsidP="007D21D9">
            <w:pPr>
              <w:rPr>
                <w:color w:val="FF0000"/>
              </w:rPr>
            </w:pPr>
            <w:r>
              <w:rPr>
                <w:color w:val="333333"/>
              </w:rPr>
              <w:t>Geographic data</w:t>
            </w:r>
          </w:p>
        </w:tc>
        <w:tc>
          <w:tcPr>
            <w:tcW w:w="4045" w:type="dxa"/>
          </w:tcPr>
          <w:p w14:paraId="000001F1" w14:textId="125F0162" w:rsidR="007D21D9" w:rsidRDefault="004449F7" w:rsidP="007D21D9">
            <w:sdt>
              <w:sdtPr>
                <w:rPr>
                  <w:rFonts w:asciiTheme="minorHAnsi" w:eastAsia="Calibri" w:hAnsiTheme="minorHAnsi" w:cstheme="minorHAnsi"/>
                </w:rPr>
                <w:id w:val="73395925"/>
                <w:placeholder>
                  <w:docPart w:val="3F291E63D0C4204E9FD694FF4B2C49B8"/>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18C043DC" w14:textId="77777777">
        <w:tc>
          <w:tcPr>
            <w:tcW w:w="5305" w:type="dxa"/>
          </w:tcPr>
          <w:p w14:paraId="000001F2" w14:textId="77777777" w:rsidR="007D21D9" w:rsidRDefault="007D21D9" w:rsidP="007D21D9">
            <w:pPr>
              <w:rPr>
                <w:color w:val="FF0000"/>
              </w:rPr>
            </w:pPr>
            <w:r>
              <w:rPr>
                <w:color w:val="333333"/>
              </w:rPr>
              <w:t>FAX numbers</w:t>
            </w:r>
          </w:p>
        </w:tc>
        <w:tc>
          <w:tcPr>
            <w:tcW w:w="4045" w:type="dxa"/>
          </w:tcPr>
          <w:p w14:paraId="000001F3" w14:textId="09F79EB4" w:rsidR="007D21D9" w:rsidRDefault="004449F7" w:rsidP="007D21D9">
            <w:sdt>
              <w:sdtPr>
                <w:rPr>
                  <w:rFonts w:asciiTheme="minorHAnsi" w:eastAsia="Calibri" w:hAnsiTheme="minorHAnsi" w:cstheme="minorHAnsi"/>
                </w:rPr>
                <w:id w:val="755717494"/>
                <w:placeholder>
                  <w:docPart w:val="001E49D99A05764AA79AD4EBF5473336"/>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2F80D44" w14:textId="77777777">
        <w:tc>
          <w:tcPr>
            <w:tcW w:w="5305" w:type="dxa"/>
          </w:tcPr>
          <w:p w14:paraId="000001F4" w14:textId="77777777" w:rsidR="007D21D9" w:rsidRDefault="007D21D9" w:rsidP="007D21D9">
            <w:pPr>
              <w:rPr>
                <w:color w:val="FF0000"/>
              </w:rPr>
            </w:pPr>
            <w:r>
              <w:rPr>
                <w:color w:val="333333"/>
              </w:rPr>
              <w:t>Social Security numbers</w:t>
            </w:r>
          </w:p>
        </w:tc>
        <w:tc>
          <w:tcPr>
            <w:tcW w:w="4045" w:type="dxa"/>
          </w:tcPr>
          <w:p w14:paraId="000001F5" w14:textId="16DC0EFB" w:rsidR="007D21D9" w:rsidRDefault="004449F7" w:rsidP="007D21D9">
            <w:sdt>
              <w:sdtPr>
                <w:rPr>
                  <w:rFonts w:asciiTheme="minorHAnsi" w:eastAsia="Calibri" w:hAnsiTheme="minorHAnsi" w:cstheme="minorHAnsi"/>
                </w:rPr>
                <w:id w:val="-1097943797"/>
                <w:placeholder>
                  <w:docPart w:val="01C053B8CF799D4CBB4F3112A8464A3A"/>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121A1FA" w14:textId="77777777">
        <w:tc>
          <w:tcPr>
            <w:tcW w:w="5305" w:type="dxa"/>
          </w:tcPr>
          <w:p w14:paraId="000001F6" w14:textId="77777777" w:rsidR="007D21D9" w:rsidRDefault="007D21D9" w:rsidP="007D21D9">
            <w:pPr>
              <w:rPr>
                <w:color w:val="FF0000"/>
              </w:rPr>
            </w:pPr>
            <w:r>
              <w:rPr>
                <w:color w:val="333333"/>
              </w:rPr>
              <w:t>Email addresses</w:t>
            </w:r>
          </w:p>
        </w:tc>
        <w:tc>
          <w:tcPr>
            <w:tcW w:w="4045" w:type="dxa"/>
          </w:tcPr>
          <w:p w14:paraId="000001F7" w14:textId="05D1E0F7" w:rsidR="007D21D9" w:rsidRDefault="004449F7" w:rsidP="007D21D9">
            <w:sdt>
              <w:sdtPr>
                <w:rPr>
                  <w:rFonts w:asciiTheme="minorHAnsi" w:eastAsia="Calibri" w:hAnsiTheme="minorHAnsi" w:cstheme="minorHAnsi"/>
                </w:rPr>
                <w:id w:val="249007216"/>
                <w:placeholder>
                  <w:docPart w:val="46B01F6EAE86664A873F95E8D927A138"/>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24FB71C" w14:textId="77777777">
        <w:tc>
          <w:tcPr>
            <w:tcW w:w="5305" w:type="dxa"/>
          </w:tcPr>
          <w:p w14:paraId="000001F8" w14:textId="77777777" w:rsidR="007D21D9" w:rsidRDefault="007D21D9" w:rsidP="007D21D9">
            <w:pPr>
              <w:rPr>
                <w:color w:val="FF0000"/>
              </w:rPr>
            </w:pPr>
            <w:r>
              <w:rPr>
                <w:color w:val="333333"/>
              </w:rPr>
              <w:t>Medical record numbers</w:t>
            </w:r>
          </w:p>
        </w:tc>
        <w:tc>
          <w:tcPr>
            <w:tcW w:w="4045" w:type="dxa"/>
          </w:tcPr>
          <w:p w14:paraId="000001F9" w14:textId="5621D599" w:rsidR="007D21D9" w:rsidRDefault="004449F7" w:rsidP="007D21D9">
            <w:sdt>
              <w:sdtPr>
                <w:rPr>
                  <w:rFonts w:asciiTheme="minorHAnsi" w:eastAsia="Calibri" w:hAnsiTheme="minorHAnsi" w:cstheme="minorHAnsi"/>
                </w:rPr>
                <w:id w:val="-1678029837"/>
                <w:placeholder>
                  <w:docPart w:val="C5BD065BDF768E428B84F300686EA5F0"/>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673064FE" w14:textId="77777777">
        <w:tc>
          <w:tcPr>
            <w:tcW w:w="5305" w:type="dxa"/>
          </w:tcPr>
          <w:p w14:paraId="000001FA" w14:textId="77777777" w:rsidR="007D21D9" w:rsidRDefault="007D21D9" w:rsidP="007D21D9">
            <w:pPr>
              <w:rPr>
                <w:color w:val="FF0000"/>
              </w:rPr>
            </w:pPr>
            <w:r>
              <w:rPr>
                <w:color w:val="333333"/>
              </w:rPr>
              <w:t>Account numbers</w:t>
            </w:r>
          </w:p>
        </w:tc>
        <w:tc>
          <w:tcPr>
            <w:tcW w:w="4045" w:type="dxa"/>
          </w:tcPr>
          <w:p w14:paraId="000001FB" w14:textId="68CBB6E1" w:rsidR="007D21D9" w:rsidRDefault="004449F7" w:rsidP="007D21D9">
            <w:sdt>
              <w:sdtPr>
                <w:rPr>
                  <w:rFonts w:asciiTheme="minorHAnsi" w:eastAsia="Calibri" w:hAnsiTheme="minorHAnsi" w:cstheme="minorHAnsi"/>
                </w:rPr>
                <w:id w:val="-1639948903"/>
                <w:placeholder>
                  <w:docPart w:val="1B47617F4A3AD04E800EEFFD46E41C49"/>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469F4A7A" w14:textId="77777777">
        <w:tc>
          <w:tcPr>
            <w:tcW w:w="5305" w:type="dxa"/>
          </w:tcPr>
          <w:p w14:paraId="000001FC" w14:textId="77777777" w:rsidR="007D21D9" w:rsidRDefault="007D21D9" w:rsidP="007D21D9">
            <w:pPr>
              <w:rPr>
                <w:color w:val="FF0000"/>
              </w:rPr>
            </w:pPr>
            <w:r>
              <w:rPr>
                <w:color w:val="333333"/>
              </w:rPr>
              <w:t>Health plan beneficiary numbers</w:t>
            </w:r>
          </w:p>
        </w:tc>
        <w:tc>
          <w:tcPr>
            <w:tcW w:w="4045" w:type="dxa"/>
          </w:tcPr>
          <w:p w14:paraId="000001FD" w14:textId="1AE6493E" w:rsidR="007D21D9" w:rsidRDefault="004449F7" w:rsidP="007D21D9">
            <w:sdt>
              <w:sdtPr>
                <w:rPr>
                  <w:rFonts w:asciiTheme="minorHAnsi" w:eastAsia="Calibri" w:hAnsiTheme="minorHAnsi" w:cstheme="minorHAnsi"/>
                </w:rPr>
                <w:id w:val="-829132723"/>
                <w:placeholder>
                  <w:docPart w:val="4D98B5A98083404D9D02F415E3D2FA05"/>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67F8FADE" w14:textId="77777777">
        <w:tc>
          <w:tcPr>
            <w:tcW w:w="5305" w:type="dxa"/>
          </w:tcPr>
          <w:p w14:paraId="000001FE" w14:textId="77777777" w:rsidR="007D21D9" w:rsidRDefault="007D21D9" w:rsidP="007D21D9">
            <w:pPr>
              <w:rPr>
                <w:color w:val="FF0000"/>
              </w:rPr>
            </w:pPr>
            <w:r>
              <w:rPr>
                <w:color w:val="333333"/>
              </w:rPr>
              <w:t>Certificate/license numbers</w:t>
            </w:r>
          </w:p>
        </w:tc>
        <w:tc>
          <w:tcPr>
            <w:tcW w:w="4045" w:type="dxa"/>
          </w:tcPr>
          <w:p w14:paraId="000001FF" w14:textId="09D870E3" w:rsidR="007D21D9" w:rsidRDefault="004449F7" w:rsidP="007D21D9">
            <w:sdt>
              <w:sdtPr>
                <w:rPr>
                  <w:rFonts w:asciiTheme="minorHAnsi" w:eastAsia="Calibri" w:hAnsiTheme="minorHAnsi" w:cstheme="minorHAnsi"/>
                </w:rPr>
                <w:id w:val="-1172486965"/>
                <w:placeholder>
                  <w:docPart w:val="7CA2DD77DD63A948BDD105E43DDD9A12"/>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55BCFA9A" w14:textId="77777777">
        <w:tc>
          <w:tcPr>
            <w:tcW w:w="5305" w:type="dxa"/>
          </w:tcPr>
          <w:p w14:paraId="00000200" w14:textId="77777777" w:rsidR="007D21D9" w:rsidRDefault="007D21D9" w:rsidP="007D21D9">
            <w:pPr>
              <w:rPr>
                <w:color w:val="FF0000"/>
              </w:rPr>
            </w:pPr>
            <w:r>
              <w:rPr>
                <w:color w:val="333333"/>
              </w:rPr>
              <w:t>Vehicle identifiers and serial numbers including license plates</w:t>
            </w:r>
          </w:p>
        </w:tc>
        <w:tc>
          <w:tcPr>
            <w:tcW w:w="4045" w:type="dxa"/>
          </w:tcPr>
          <w:p w14:paraId="00000201" w14:textId="3F415951" w:rsidR="007D21D9" w:rsidRDefault="004449F7" w:rsidP="007D21D9">
            <w:sdt>
              <w:sdtPr>
                <w:rPr>
                  <w:rFonts w:asciiTheme="minorHAnsi" w:eastAsia="Calibri" w:hAnsiTheme="minorHAnsi" w:cstheme="minorHAnsi"/>
                </w:rPr>
                <w:id w:val="-71202025"/>
                <w:placeholder>
                  <w:docPart w:val="8BE2AB2E808708458446C1B65B399611"/>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4DE6CB9F" w14:textId="77777777">
        <w:tc>
          <w:tcPr>
            <w:tcW w:w="5305" w:type="dxa"/>
          </w:tcPr>
          <w:p w14:paraId="00000202" w14:textId="77777777" w:rsidR="007D21D9" w:rsidRDefault="007D21D9" w:rsidP="007D21D9">
            <w:pPr>
              <w:rPr>
                <w:color w:val="FF0000"/>
              </w:rPr>
            </w:pPr>
            <w:r>
              <w:rPr>
                <w:color w:val="333333"/>
              </w:rPr>
              <w:t>Web URLs</w:t>
            </w:r>
          </w:p>
        </w:tc>
        <w:tc>
          <w:tcPr>
            <w:tcW w:w="4045" w:type="dxa"/>
          </w:tcPr>
          <w:p w14:paraId="00000203" w14:textId="5C427852" w:rsidR="007D21D9" w:rsidRDefault="004449F7" w:rsidP="007D21D9">
            <w:sdt>
              <w:sdtPr>
                <w:rPr>
                  <w:rFonts w:asciiTheme="minorHAnsi" w:eastAsia="Calibri" w:hAnsiTheme="minorHAnsi" w:cstheme="minorHAnsi"/>
                </w:rPr>
                <w:id w:val="837731898"/>
                <w:placeholder>
                  <w:docPart w:val="376B4B42FF702A41BB5506850E815AC4"/>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A1E7F42" w14:textId="77777777">
        <w:tc>
          <w:tcPr>
            <w:tcW w:w="5305" w:type="dxa"/>
          </w:tcPr>
          <w:p w14:paraId="00000204" w14:textId="77777777" w:rsidR="007D21D9" w:rsidRDefault="007D21D9" w:rsidP="007D21D9">
            <w:pPr>
              <w:rPr>
                <w:color w:val="FF0000"/>
              </w:rPr>
            </w:pPr>
            <w:r>
              <w:rPr>
                <w:color w:val="333333"/>
              </w:rPr>
              <w:t>Device identifiers and serial numbers</w:t>
            </w:r>
          </w:p>
        </w:tc>
        <w:tc>
          <w:tcPr>
            <w:tcW w:w="4045" w:type="dxa"/>
          </w:tcPr>
          <w:p w14:paraId="00000205" w14:textId="761791E7" w:rsidR="007D21D9" w:rsidRDefault="004449F7" w:rsidP="007D21D9">
            <w:sdt>
              <w:sdtPr>
                <w:rPr>
                  <w:rFonts w:asciiTheme="minorHAnsi" w:eastAsia="Calibri" w:hAnsiTheme="minorHAnsi" w:cstheme="minorHAnsi"/>
                </w:rPr>
                <w:id w:val="-663011409"/>
                <w:placeholder>
                  <w:docPart w:val="B8B3D178F59CF747B4F5116EDB443D75"/>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6F04E16A" w14:textId="77777777">
        <w:tc>
          <w:tcPr>
            <w:tcW w:w="5305" w:type="dxa"/>
          </w:tcPr>
          <w:p w14:paraId="00000206" w14:textId="77777777" w:rsidR="007D21D9" w:rsidRDefault="007D21D9" w:rsidP="007D21D9">
            <w:pPr>
              <w:rPr>
                <w:color w:val="FF0000"/>
              </w:rPr>
            </w:pPr>
            <w:r>
              <w:rPr>
                <w:color w:val="333333"/>
              </w:rPr>
              <w:t>Internet protocol addresses</w:t>
            </w:r>
          </w:p>
        </w:tc>
        <w:tc>
          <w:tcPr>
            <w:tcW w:w="4045" w:type="dxa"/>
          </w:tcPr>
          <w:p w14:paraId="00000207" w14:textId="0FC0DBF9" w:rsidR="007D21D9" w:rsidRDefault="004449F7" w:rsidP="007D21D9">
            <w:sdt>
              <w:sdtPr>
                <w:rPr>
                  <w:rFonts w:asciiTheme="minorHAnsi" w:eastAsia="Calibri" w:hAnsiTheme="minorHAnsi" w:cstheme="minorHAnsi"/>
                </w:rPr>
                <w:id w:val="1739969803"/>
                <w:placeholder>
                  <w:docPart w:val="76CEC8E067EAF246857D829D34C06755"/>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29488291" w14:textId="77777777">
        <w:tc>
          <w:tcPr>
            <w:tcW w:w="5305" w:type="dxa"/>
          </w:tcPr>
          <w:p w14:paraId="00000208" w14:textId="77777777" w:rsidR="007D21D9" w:rsidRDefault="007D21D9" w:rsidP="007D21D9">
            <w:pPr>
              <w:rPr>
                <w:color w:val="FF0000"/>
              </w:rPr>
            </w:pPr>
            <w:r>
              <w:rPr>
                <w:color w:val="333333"/>
              </w:rPr>
              <w:t>Full face photos and comparable images</w:t>
            </w:r>
          </w:p>
        </w:tc>
        <w:tc>
          <w:tcPr>
            <w:tcW w:w="4045" w:type="dxa"/>
          </w:tcPr>
          <w:p w14:paraId="00000209" w14:textId="615A2EB2" w:rsidR="007D21D9" w:rsidRDefault="004449F7" w:rsidP="007D21D9">
            <w:sdt>
              <w:sdtPr>
                <w:rPr>
                  <w:rFonts w:asciiTheme="minorHAnsi" w:eastAsia="Calibri" w:hAnsiTheme="minorHAnsi" w:cstheme="minorHAnsi"/>
                </w:rPr>
                <w:id w:val="-457567015"/>
                <w:placeholder>
                  <w:docPart w:val="4503EB849513B34FB1E13C8D6D9B6171"/>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5DC5AD3F" w14:textId="77777777">
        <w:tc>
          <w:tcPr>
            <w:tcW w:w="5305" w:type="dxa"/>
          </w:tcPr>
          <w:p w14:paraId="0000020A" w14:textId="77777777" w:rsidR="007D21D9" w:rsidRDefault="007D21D9" w:rsidP="007D21D9">
            <w:pPr>
              <w:rPr>
                <w:smallCaps/>
                <w:color w:val="FF0000"/>
              </w:rPr>
            </w:pPr>
            <w:r>
              <w:rPr>
                <w:color w:val="333333"/>
              </w:rPr>
              <w:t>Biometric identifiers (i.e. retinal scan, fingerprints)</w:t>
            </w:r>
          </w:p>
        </w:tc>
        <w:tc>
          <w:tcPr>
            <w:tcW w:w="4045" w:type="dxa"/>
          </w:tcPr>
          <w:p w14:paraId="0000020B" w14:textId="1E4A99E0" w:rsidR="007D21D9" w:rsidRDefault="004449F7" w:rsidP="007D21D9">
            <w:sdt>
              <w:sdtPr>
                <w:rPr>
                  <w:rFonts w:asciiTheme="minorHAnsi" w:eastAsia="Calibri" w:hAnsiTheme="minorHAnsi" w:cstheme="minorHAnsi"/>
                </w:rPr>
                <w:id w:val="-1525852953"/>
                <w:placeholder>
                  <w:docPart w:val="B8CF78448205934DB6299D6FB65AD97C"/>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r w:rsidR="007D21D9" w14:paraId="0394290D" w14:textId="77777777">
        <w:tc>
          <w:tcPr>
            <w:tcW w:w="5305" w:type="dxa"/>
          </w:tcPr>
          <w:p w14:paraId="0000020C" w14:textId="77777777" w:rsidR="007D21D9" w:rsidRDefault="007D21D9" w:rsidP="007D21D9">
            <w:pPr>
              <w:rPr>
                <w:color w:val="FF0000"/>
              </w:rPr>
            </w:pPr>
            <w:r>
              <w:rPr>
                <w:color w:val="333333"/>
              </w:rPr>
              <w:t>Any unique identifying number or code</w:t>
            </w:r>
          </w:p>
        </w:tc>
        <w:tc>
          <w:tcPr>
            <w:tcW w:w="4045" w:type="dxa"/>
          </w:tcPr>
          <w:p w14:paraId="0000020D" w14:textId="109037C7" w:rsidR="007D21D9" w:rsidRDefault="004449F7" w:rsidP="007D21D9">
            <w:sdt>
              <w:sdtPr>
                <w:rPr>
                  <w:rFonts w:asciiTheme="minorHAnsi" w:eastAsia="Calibri" w:hAnsiTheme="minorHAnsi" w:cstheme="minorHAnsi"/>
                </w:rPr>
                <w:id w:val="-1818179934"/>
                <w:placeholder>
                  <w:docPart w:val="79DA9260B64EF240BD5150CE7C2DC24D"/>
                </w:placeholder>
                <w:showingPlcHdr/>
                <w:dropDownList>
                  <w:listItem w:value="Choose an item."/>
                  <w:listItem w:displayText="Yes" w:value="Yes"/>
                  <w:listItem w:displayText="No" w:value="No"/>
                </w:dropDownList>
              </w:sdtPr>
              <w:sdtEndPr/>
              <w:sdtContent>
                <w:r w:rsidR="007D21D9" w:rsidRPr="00681A70">
                  <w:rPr>
                    <w:rStyle w:val="PlaceholderText"/>
                    <w:rFonts w:asciiTheme="minorHAnsi" w:hAnsiTheme="minorHAnsi" w:cstheme="minorHAnsi"/>
                  </w:rPr>
                  <w:t>Choose an item.</w:t>
                </w:r>
              </w:sdtContent>
            </w:sdt>
          </w:p>
        </w:tc>
      </w:tr>
    </w:tbl>
    <w:p w14:paraId="0000020E" w14:textId="77777777" w:rsidR="002D12B2" w:rsidRDefault="002D12B2">
      <w:pPr>
        <w:rPr>
          <w:rFonts w:ascii="Cambria" w:eastAsia="Cambria" w:hAnsi="Cambria" w:cs="Cambria"/>
        </w:rPr>
      </w:pPr>
    </w:p>
    <w:p w14:paraId="0000020F" w14:textId="77777777" w:rsidR="002D12B2" w:rsidRDefault="002D12B2">
      <w:pPr>
        <w:rPr>
          <w:rFonts w:ascii="Calibri" w:eastAsia="Calibri" w:hAnsi="Calibri" w:cs="Calibri"/>
          <w:b/>
          <w:sz w:val="24"/>
          <w:szCs w:val="24"/>
        </w:rPr>
      </w:pPr>
    </w:p>
    <w:sectPr w:rsidR="002D12B2">
      <w:headerReference w:type="default" r:id="rId52"/>
      <w:footerReference w:type="default" r:id="rId5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C7BCC5" w14:textId="77777777" w:rsidR="004449F7" w:rsidRDefault="004449F7">
      <w:r>
        <w:separator/>
      </w:r>
    </w:p>
  </w:endnote>
  <w:endnote w:type="continuationSeparator" w:id="0">
    <w:p w14:paraId="5C31C064" w14:textId="77777777" w:rsidR="004449F7" w:rsidRDefault="00444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4" w14:textId="07B891DB" w:rsidR="002D12B2" w:rsidRDefault="0012509A">
    <w:pPr>
      <w:pBdr>
        <w:top w:val="nil"/>
        <w:left w:val="nil"/>
        <w:bottom w:val="nil"/>
        <w:right w:val="nil"/>
        <w:between w:val="nil"/>
      </w:pBdr>
      <w:tabs>
        <w:tab w:val="center" w:pos="4320"/>
        <w:tab w:val="right" w:pos="8640"/>
      </w:tabs>
      <w:jc w:val="right"/>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24"/>
        <w:szCs w:val="24"/>
      </w:rPr>
      <w:t xml:space="preserve">Page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 xml:space="preserve"> of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NUMPAGES</w:instrText>
    </w:r>
    <w:r>
      <w:rPr>
        <w:rFonts w:ascii="Times New Roman" w:eastAsia="Times New Roman" w:hAnsi="Times New Roman" w:cs="Times New Roman"/>
        <w:color w:val="000000"/>
        <w:sz w:val="24"/>
        <w:szCs w:val="24"/>
      </w:rPr>
      <w:fldChar w:fldCharType="separate"/>
    </w:r>
    <w:r w:rsidR="0051413B">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16"/>
        <w:szCs w:val="16"/>
      </w:rPr>
      <w:t>Template</w:t>
    </w:r>
    <w:r>
      <w:rPr>
        <w:rFonts w:ascii="Times New Roman" w:eastAsia="Times New Roman" w:hAnsi="Times New Roman" w:cs="Times New Roman"/>
        <w:color w:val="000000"/>
        <w:sz w:val="18"/>
        <w:szCs w:val="18"/>
      </w:rPr>
      <w:t xml:space="preserve"> </w:t>
    </w:r>
    <w:r>
      <w:rPr>
        <w:rFonts w:ascii="Times New Roman" w:eastAsia="Times New Roman" w:hAnsi="Times New Roman" w:cs="Times New Roman"/>
        <w:color w:val="000000"/>
        <w:sz w:val="16"/>
        <w:szCs w:val="16"/>
      </w:rPr>
      <w:t xml:space="preserve">Revised On: </w:t>
    </w:r>
    <w:r w:rsidR="0051413B">
      <w:rPr>
        <w:rFonts w:ascii="Times New Roman" w:eastAsia="Times New Roman" w:hAnsi="Times New Roman" w:cs="Times New Roman"/>
        <w:color w:val="000000"/>
        <w:sz w:val="16"/>
        <w:szCs w:val="16"/>
      </w:rPr>
      <w:t>03/31/2022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C8F3D" w14:textId="77777777" w:rsidR="004449F7" w:rsidRDefault="004449F7">
      <w:r>
        <w:separator/>
      </w:r>
    </w:p>
  </w:footnote>
  <w:footnote w:type="continuationSeparator" w:id="0">
    <w:p w14:paraId="0A69D6EA" w14:textId="77777777" w:rsidR="004449F7" w:rsidRDefault="004449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10" w14:textId="77777777" w:rsidR="002D12B2" w:rsidRDefault="0012509A">
    <w:pPr>
      <w:pBdr>
        <w:top w:val="nil"/>
        <w:left w:val="nil"/>
        <w:bottom w:val="nil"/>
        <w:right w:val="nil"/>
        <w:between w:val="nil"/>
      </w:pBdr>
      <w:tabs>
        <w:tab w:val="center" w:pos="4320"/>
        <w:tab w:val="right" w:pos="8640"/>
      </w:tabs>
      <w:rPr>
        <w:color w:val="000000"/>
      </w:rPr>
    </w:pPr>
    <w:r>
      <w:rPr>
        <w:color w:val="000000"/>
      </w:rPr>
      <w:t>DATA/SPECIMEN ONLY (HRP-595)</w:t>
    </w:r>
  </w:p>
  <w:p w14:paraId="00000211" w14:textId="77777777" w:rsidR="002D12B2" w:rsidRDefault="0012509A">
    <w:pPr>
      <w:pBdr>
        <w:top w:val="nil"/>
        <w:left w:val="nil"/>
        <w:bottom w:val="nil"/>
        <w:right w:val="nil"/>
        <w:between w:val="nil"/>
      </w:pBdr>
      <w:tabs>
        <w:tab w:val="center" w:pos="4320"/>
        <w:tab w:val="right" w:pos="8640"/>
      </w:tabs>
      <w:rPr>
        <w:color w:val="000000"/>
      </w:rPr>
    </w:pPr>
    <w:r>
      <w:rPr>
        <w:color w:val="000000"/>
      </w:rPr>
      <w:t>PROTOCOL TITLE:</w:t>
    </w:r>
  </w:p>
  <w:p w14:paraId="00000212" w14:textId="77777777" w:rsidR="002D12B2" w:rsidRDefault="0012509A">
    <w:pPr>
      <w:pBdr>
        <w:top w:val="nil"/>
        <w:left w:val="nil"/>
        <w:bottom w:val="nil"/>
        <w:right w:val="nil"/>
        <w:between w:val="nil"/>
      </w:pBdr>
      <w:tabs>
        <w:tab w:val="center" w:pos="4320"/>
        <w:tab w:val="right" w:pos="8640"/>
      </w:tabs>
      <w:rPr>
        <w:color w:val="000000"/>
      </w:rPr>
    </w:pPr>
    <w:r>
      <w:rPr>
        <w:color w:val="000000"/>
      </w:rPr>
      <w:t>VERSION DATE:</w:t>
    </w:r>
  </w:p>
  <w:p w14:paraId="00000213" w14:textId="77777777" w:rsidR="002D12B2" w:rsidRDefault="002D12B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17ABF"/>
    <w:multiLevelType w:val="multilevel"/>
    <w:tmpl w:val="A4C6F280"/>
    <w:lvl w:ilvl="0">
      <w:start w:val="1"/>
      <w:numFmt w:val="bullet"/>
      <w:lvlText w:val="●"/>
      <w:lvlJc w:val="left"/>
      <w:pPr>
        <w:ind w:left="720" w:hanging="360"/>
      </w:pPr>
      <w:rPr>
        <w:rFonts w:ascii="Noto Sans Symbols" w:eastAsia="Noto Sans Symbols" w:hAnsi="Noto Sans Symbols" w:cs="Noto Sans Symbols"/>
        <w:color w:val="000000" w:themeColor="text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441FF9"/>
    <w:multiLevelType w:val="multilevel"/>
    <w:tmpl w:val="A54E47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E3D88"/>
    <w:multiLevelType w:val="multilevel"/>
    <w:tmpl w:val="94EEFF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ECB0DFF"/>
    <w:multiLevelType w:val="multilevel"/>
    <w:tmpl w:val="66C038B0"/>
    <w:lvl w:ilvl="0">
      <w:start w:val="1"/>
      <w:numFmt w:val="bullet"/>
      <w:lvlText w:val="•"/>
      <w:lvlJc w:val="left"/>
      <w:pPr>
        <w:ind w:left="1800" w:hanging="720"/>
      </w:pPr>
      <w:rPr>
        <w:rFonts w:ascii="Calibri" w:eastAsia="Calibri" w:hAnsi="Calibri" w:cs="Calibri"/>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4" w15:restartNumberingAfterBreak="0">
    <w:nsid w:val="3D484398"/>
    <w:multiLevelType w:val="multilevel"/>
    <w:tmpl w:val="AD22A37A"/>
    <w:lvl w:ilvl="0">
      <w:start w:val="1"/>
      <w:numFmt w:val="bullet"/>
      <w:lvlText w:val="●"/>
      <w:lvlJc w:val="left"/>
      <w:pPr>
        <w:ind w:left="1987" w:hanging="360"/>
      </w:pPr>
      <w:rPr>
        <w:rFonts w:ascii="Noto Sans Symbols" w:eastAsia="Noto Sans Symbols" w:hAnsi="Noto Sans Symbols" w:cs="Noto Sans Symbols"/>
        <w:color w:val="000000"/>
      </w:rPr>
    </w:lvl>
    <w:lvl w:ilvl="1">
      <w:start w:val="1"/>
      <w:numFmt w:val="bullet"/>
      <w:lvlText w:val="o"/>
      <w:lvlJc w:val="left"/>
      <w:pPr>
        <w:ind w:left="2707" w:hanging="360"/>
      </w:pPr>
      <w:rPr>
        <w:rFonts w:ascii="Courier New" w:eastAsia="Courier New" w:hAnsi="Courier New" w:cs="Courier New"/>
      </w:rPr>
    </w:lvl>
    <w:lvl w:ilvl="2">
      <w:start w:val="1"/>
      <w:numFmt w:val="bullet"/>
      <w:lvlText w:val="▪"/>
      <w:lvlJc w:val="left"/>
      <w:pPr>
        <w:ind w:left="3427" w:hanging="360"/>
      </w:pPr>
      <w:rPr>
        <w:rFonts w:ascii="Noto Sans Symbols" w:eastAsia="Noto Sans Symbols" w:hAnsi="Noto Sans Symbols" w:cs="Noto Sans Symbols"/>
      </w:rPr>
    </w:lvl>
    <w:lvl w:ilvl="3">
      <w:start w:val="1"/>
      <w:numFmt w:val="bullet"/>
      <w:lvlText w:val="●"/>
      <w:lvlJc w:val="left"/>
      <w:pPr>
        <w:ind w:left="4147" w:hanging="360"/>
      </w:pPr>
      <w:rPr>
        <w:rFonts w:ascii="Noto Sans Symbols" w:eastAsia="Noto Sans Symbols" w:hAnsi="Noto Sans Symbols" w:cs="Noto Sans Symbols"/>
      </w:rPr>
    </w:lvl>
    <w:lvl w:ilvl="4">
      <w:start w:val="1"/>
      <w:numFmt w:val="bullet"/>
      <w:lvlText w:val="o"/>
      <w:lvlJc w:val="left"/>
      <w:pPr>
        <w:ind w:left="4867" w:hanging="360"/>
      </w:pPr>
      <w:rPr>
        <w:rFonts w:ascii="Courier New" w:eastAsia="Courier New" w:hAnsi="Courier New" w:cs="Courier New"/>
      </w:rPr>
    </w:lvl>
    <w:lvl w:ilvl="5">
      <w:start w:val="1"/>
      <w:numFmt w:val="bullet"/>
      <w:lvlText w:val="▪"/>
      <w:lvlJc w:val="left"/>
      <w:pPr>
        <w:ind w:left="5587" w:hanging="360"/>
      </w:pPr>
      <w:rPr>
        <w:rFonts w:ascii="Noto Sans Symbols" w:eastAsia="Noto Sans Symbols" w:hAnsi="Noto Sans Symbols" w:cs="Noto Sans Symbols"/>
      </w:rPr>
    </w:lvl>
    <w:lvl w:ilvl="6">
      <w:start w:val="1"/>
      <w:numFmt w:val="bullet"/>
      <w:lvlText w:val="●"/>
      <w:lvlJc w:val="left"/>
      <w:pPr>
        <w:ind w:left="6307" w:hanging="360"/>
      </w:pPr>
      <w:rPr>
        <w:rFonts w:ascii="Noto Sans Symbols" w:eastAsia="Noto Sans Symbols" w:hAnsi="Noto Sans Symbols" w:cs="Noto Sans Symbols"/>
      </w:rPr>
    </w:lvl>
    <w:lvl w:ilvl="7">
      <w:start w:val="1"/>
      <w:numFmt w:val="bullet"/>
      <w:lvlText w:val="o"/>
      <w:lvlJc w:val="left"/>
      <w:pPr>
        <w:ind w:left="7027" w:hanging="360"/>
      </w:pPr>
      <w:rPr>
        <w:rFonts w:ascii="Courier New" w:eastAsia="Courier New" w:hAnsi="Courier New" w:cs="Courier New"/>
      </w:rPr>
    </w:lvl>
    <w:lvl w:ilvl="8">
      <w:start w:val="1"/>
      <w:numFmt w:val="bullet"/>
      <w:lvlText w:val="▪"/>
      <w:lvlJc w:val="left"/>
      <w:pPr>
        <w:ind w:left="7747" w:hanging="360"/>
      </w:pPr>
      <w:rPr>
        <w:rFonts w:ascii="Noto Sans Symbols" w:eastAsia="Noto Sans Symbols" w:hAnsi="Noto Sans Symbols" w:cs="Noto Sans Symbols"/>
      </w:rPr>
    </w:lvl>
  </w:abstractNum>
  <w:abstractNum w:abstractNumId="5" w15:restartNumberingAfterBreak="0">
    <w:nsid w:val="3DB170A8"/>
    <w:multiLevelType w:val="multilevel"/>
    <w:tmpl w:val="5FACB8AE"/>
    <w:lvl w:ilvl="0">
      <w:start w:val="1"/>
      <w:numFmt w:val="decimal"/>
      <w:lvlText w:val="%1.0"/>
      <w:lvlJc w:val="left"/>
      <w:pPr>
        <w:ind w:left="720" w:hanging="720"/>
      </w:pPr>
      <w:rPr>
        <w:rFonts w:ascii="Times New Roman" w:eastAsia="Times New Roman" w:hAnsi="Times New Roman" w:cs="Times New Roman"/>
        <w:sz w:val="28"/>
        <w:szCs w:val="28"/>
      </w:rPr>
    </w:lvl>
    <w:lvl w:ilvl="1">
      <w:start w:val="1"/>
      <w:numFmt w:val="decimal"/>
      <w:lvlText w:val="%1.%2"/>
      <w:lvlJc w:val="left"/>
      <w:pPr>
        <w:ind w:left="720" w:firstLine="0"/>
      </w:pPr>
      <w:rPr>
        <w:b w:val="0"/>
        <w:i/>
        <w:color w:val="000000"/>
      </w:rPr>
    </w:lvl>
    <w:lvl w:ilvl="2">
      <w:start w:val="1"/>
      <w:numFmt w:val="bullet"/>
      <w:lvlText w:val="●"/>
      <w:lvlJc w:val="left"/>
      <w:pPr>
        <w:ind w:left="2160" w:hanging="180"/>
      </w:pPr>
      <w:rPr>
        <w:rFonts w:ascii="Noto Sans Symbols" w:eastAsia="Noto Sans Symbols" w:hAnsi="Noto Sans Symbols" w:cs="Noto Sans Symbols"/>
        <w:color w:val="000000"/>
      </w:rPr>
    </w:lvl>
    <w:lvl w:ilvl="3">
      <w:start w:val="1"/>
      <w:numFmt w:val="bullet"/>
      <w:lvlText w:val="o"/>
      <w:lvlJc w:val="left"/>
      <w:pPr>
        <w:ind w:left="2880" w:hanging="360"/>
      </w:pPr>
      <w:rPr>
        <w:rFonts w:ascii="Courier New" w:eastAsia="Courier New" w:hAnsi="Courier New" w:cs="Courier New"/>
        <w:color w:val="00000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DC316F"/>
    <w:multiLevelType w:val="multilevel"/>
    <w:tmpl w:val="4BEE413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61EE35C3"/>
    <w:multiLevelType w:val="multilevel"/>
    <w:tmpl w:val="71D2EFD6"/>
    <w:lvl w:ilvl="0">
      <w:start w:val="1"/>
      <w:numFmt w:val="bullet"/>
      <w:lvlText w:val="●"/>
      <w:lvlJc w:val="left"/>
      <w:pPr>
        <w:ind w:left="28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16cid:durableId="1223640849">
    <w:abstractNumId w:val="2"/>
  </w:num>
  <w:num w:numId="2" w16cid:durableId="909079004">
    <w:abstractNumId w:val="7"/>
  </w:num>
  <w:num w:numId="3" w16cid:durableId="319164750">
    <w:abstractNumId w:val="0"/>
  </w:num>
  <w:num w:numId="4" w16cid:durableId="993609983">
    <w:abstractNumId w:val="6"/>
  </w:num>
  <w:num w:numId="5" w16cid:durableId="1486971303">
    <w:abstractNumId w:val="4"/>
  </w:num>
  <w:num w:numId="6" w16cid:durableId="1638603554">
    <w:abstractNumId w:val="3"/>
  </w:num>
  <w:num w:numId="7" w16cid:durableId="1364476361">
    <w:abstractNumId w:val="1"/>
  </w:num>
  <w:num w:numId="8" w16cid:durableId="1277174103">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ton Hesse">
    <w15:presenceInfo w15:providerId="AD" w15:userId="S::hesse151@umn.edu::ce442735-803f-4d23-94f5-262ecea389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2B2"/>
    <w:rsid w:val="00064150"/>
    <w:rsid w:val="000D46D6"/>
    <w:rsid w:val="00122A0E"/>
    <w:rsid w:val="0012509A"/>
    <w:rsid w:val="0017330F"/>
    <w:rsid w:val="00180626"/>
    <w:rsid w:val="00191D4F"/>
    <w:rsid w:val="00202DD4"/>
    <w:rsid w:val="002327DB"/>
    <w:rsid w:val="00271462"/>
    <w:rsid w:val="002B0D67"/>
    <w:rsid w:val="002D12B2"/>
    <w:rsid w:val="00420E1F"/>
    <w:rsid w:val="0043261C"/>
    <w:rsid w:val="00436FC8"/>
    <w:rsid w:val="004449F7"/>
    <w:rsid w:val="00460028"/>
    <w:rsid w:val="00474E2E"/>
    <w:rsid w:val="004D2283"/>
    <w:rsid w:val="0050783B"/>
    <w:rsid w:val="0051413B"/>
    <w:rsid w:val="00565283"/>
    <w:rsid w:val="00582769"/>
    <w:rsid w:val="00596325"/>
    <w:rsid w:val="00612C0E"/>
    <w:rsid w:val="007D21D9"/>
    <w:rsid w:val="0097667F"/>
    <w:rsid w:val="00995749"/>
    <w:rsid w:val="009B0940"/>
    <w:rsid w:val="00A91FE1"/>
    <w:rsid w:val="00AD5229"/>
    <w:rsid w:val="00B35E83"/>
    <w:rsid w:val="00B73A41"/>
    <w:rsid w:val="00D2787D"/>
    <w:rsid w:val="00E275F5"/>
    <w:rsid w:val="00F46CAE"/>
    <w:rsid w:val="00FB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2762BB"/>
  <w15:docId w15:val="{439BDAAF-AD5D-3544-AEBC-6ED0C0617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widowControl w:val="0"/>
      <w:tabs>
        <w:tab w:val="left" w:pos="4320"/>
      </w:tabs>
      <w:outlineLvl w:val="0"/>
    </w:pPr>
    <w:rPr>
      <w:sz w:val="24"/>
      <w:szCs w:val="24"/>
    </w:rPr>
  </w:style>
  <w:style w:type="paragraph" w:styleId="Heading2">
    <w:name w:val="heading 2"/>
    <w:basedOn w:val="Normal"/>
    <w:next w:val="Normal"/>
    <w:uiPriority w:val="9"/>
    <w:semiHidden/>
    <w:unhideWhenUsed/>
    <w:qFormat/>
    <w:pPr>
      <w:keepNext/>
      <w:jc w:val="center"/>
      <w:outlineLvl w:val="1"/>
    </w:pPr>
    <w:rPr>
      <w:b/>
      <w:sz w:val="28"/>
      <w:szCs w:val="28"/>
    </w:rPr>
  </w:style>
  <w:style w:type="paragraph" w:styleId="Heading3">
    <w:name w:val="heading 3"/>
    <w:basedOn w:val="Normal"/>
    <w:next w:val="Normal"/>
    <w:uiPriority w:val="9"/>
    <w:semiHidden/>
    <w:unhideWhenUsed/>
    <w:qFormat/>
    <w:pPr>
      <w:keepNext/>
      <w:widowControl w:val="0"/>
      <w:jc w:val="center"/>
      <w:outlineLvl w:val="2"/>
    </w:pPr>
    <w:rPr>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rPr>
    <w:tblPr>
      <w:tblStyleRowBandSize w:val="1"/>
      <w:tblStyleColBandSize w:val="1"/>
    </w:tblPr>
  </w:style>
  <w:style w:type="table" w:customStyle="1" w:styleId="a0">
    <w:basedOn w:val="TableNormal"/>
    <w:rPr>
      <w:rFonts w:ascii="Calibri" w:eastAsia="Calibri" w:hAnsi="Calibri" w:cs="Calibri"/>
    </w:rPr>
    <w:tblPr>
      <w:tblStyleRowBandSize w:val="1"/>
      <w:tblStyleColBandSize w:val="1"/>
    </w:tblPr>
  </w:style>
  <w:style w:type="paragraph" w:styleId="BalloonText">
    <w:name w:val="Balloon Text"/>
    <w:basedOn w:val="Normal"/>
    <w:link w:val="BalloonTextChar"/>
    <w:uiPriority w:val="99"/>
    <w:semiHidden/>
    <w:unhideWhenUsed/>
    <w:rsid w:val="0027332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32F"/>
    <w:rPr>
      <w:rFonts w:ascii="Segoe UI" w:hAnsi="Segoe UI" w:cs="Segoe UI"/>
      <w:sz w:val="18"/>
      <w:szCs w:val="18"/>
    </w:rPr>
  </w:style>
  <w:style w:type="paragraph" w:styleId="Header">
    <w:name w:val="header"/>
    <w:basedOn w:val="Normal"/>
    <w:link w:val="HeaderChar"/>
    <w:uiPriority w:val="99"/>
    <w:unhideWhenUsed/>
    <w:rsid w:val="0027332F"/>
    <w:pPr>
      <w:tabs>
        <w:tab w:val="center" w:pos="4680"/>
        <w:tab w:val="right" w:pos="9360"/>
      </w:tabs>
    </w:pPr>
  </w:style>
  <w:style w:type="character" w:customStyle="1" w:styleId="HeaderChar">
    <w:name w:val="Header Char"/>
    <w:basedOn w:val="DefaultParagraphFont"/>
    <w:link w:val="Header"/>
    <w:uiPriority w:val="99"/>
    <w:rsid w:val="0027332F"/>
  </w:style>
  <w:style w:type="paragraph" w:styleId="Footer">
    <w:name w:val="footer"/>
    <w:basedOn w:val="Normal"/>
    <w:link w:val="FooterChar"/>
    <w:uiPriority w:val="99"/>
    <w:unhideWhenUsed/>
    <w:rsid w:val="0027332F"/>
    <w:pPr>
      <w:tabs>
        <w:tab w:val="center" w:pos="4680"/>
        <w:tab w:val="right" w:pos="9360"/>
      </w:tabs>
    </w:pPr>
  </w:style>
  <w:style w:type="character" w:customStyle="1" w:styleId="FooterChar">
    <w:name w:val="Footer Char"/>
    <w:basedOn w:val="DefaultParagraphFont"/>
    <w:link w:val="Footer"/>
    <w:uiPriority w:val="99"/>
    <w:rsid w:val="0027332F"/>
  </w:style>
  <w:style w:type="character" w:styleId="PlaceholderText">
    <w:name w:val="Placeholder Text"/>
    <w:basedOn w:val="DefaultParagraphFont"/>
    <w:uiPriority w:val="99"/>
    <w:semiHidden/>
    <w:rsid w:val="00537824"/>
    <w:rPr>
      <w:color w:val="808080"/>
    </w:rPr>
  </w:style>
  <w:style w:type="paragraph" w:customStyle="1" w:styleId="Default">
    <w:name w:val="Default"/>
    <w:rsid w:val="00537824"/>
    <w:pPr>
      <w:autoSpaceDE w:val="0"/>
      <w:autoSpaceDN w:val="0"/>
      <w:adjustRightInd w:val="0"/>
    </w:pPr>
    <w:rPr>
      <w:rFonts w:ascii="Times New Roman" w:eastAsia="Times New Roman" w:hAnsi="Times New Roman" w:cs="Times New Roman"/>
      <w:color w:val="000000"/>
      <w:sz w:val="24"/>
      <w:szCs w:val="24"/>
    </w:rPr>
  </w:style>
  <w:style w:type="paragraph" w:styleId="ListParagraph">
    <w:name w:val="List Paragraph"/>
    <w:basedOn w:val="Normal"/>
    <w:uiPriority w:val="34"/>
    <w:qFormat/>
    <w:rsid w:val="00924D0E"/>
    <w:pPr>
      <w:ind w:left="720"/>
      <w:contextualSpacing/>
    </w:pPr>
  </w:style>
  <w:style w:type="character" w:styleId="Hyperlink">
    <w:name w:val="Hyperlink"/>
    <w:basedOn w:val="DefaultParagraphFont"/>
    <w:uiPriority w:val="99"/>
    <w:unhideWhenUsed/>
    <w:rsid w:val="00BE4996"/>
    <w:rPr>
      <w:color w:val="0000FF" w:themeColor="hyperlink"/>
      <w:u w:val="single"/>
    </w:rPr>
  </w:style>
  <w:style w:type="paragraph" w:styleId="TOC1">
    <w:name w:val="toc 1"/>
    <w:basedOn w:val="Normal"/>
    <w:next w:val="Normal"/>
    <w:autoRedefine/>
    <w:uiPriority w:val="39"/>
    <w:unhideWhenUsed/>
    <w:rsid w:val="008640D2"/>
    <w:pPr>
      <w:tabs>
        <w:tab w:val="left" w:pos="660"/>
        <w:tab w:val="right" w:pos="9350"/>
      </w:tabs>
      <w:spacing w:after="100"/>
    </w:pPr>
    <w:rPr>
      <w:rFonts w:asciiTheme="minorHAnsi" w:eastAsia="Times New Roman" w:hAnsiTheme="minorHAnsi" w:cs="Times New Roman"/>
      <w:b/>
      <w:noProof/>
    </w:rPr>
  </w:style>
  <w:style w:type="character" w:styleId="CommentReference">
    <w:name w:val="annotation reference"/>
    <w:basedOn w:val="DefaultParagraphFont"/>
    <w:uiPriority w:val="99"/>
    <w:semiHidden/>
    <w:unhideWhenUsed/>
    <w:rsid w:val="001E4A38"/>
    <w:rPr>
      <w:sz w:val="16"/>
      <w:szCs w:val="16"/>
    </w:rPr>
  </w:style>
  <w:style w:type="paragraph" w:styleId="CommentText">
    <w:name w:val="annotation text"/>
    <w:basedOn w:val="Normal"/>
    <w:link w:val="CommentTextChar"/>
    <w:uiPriority w:val="99"/>
    <w:semiHidden/>
    <w:unhideWhenUsed/>
    <w:rsid w:val="001E4A38"/>
    <w:rPr>
      <w:sz w:val="20"/>
      <w:szCs w:val="20"/>
    </w:rPr>
  </w:style>
  <w:style w:type="character" w:customStyle="1" w:styleId="CommentTextChar">
    <w:name w:val="Comment Text Char"/>
    <w:basedOn w:val="DefaultParagraphFont"/>
    <w:link w:val="CommentText"/>
    <w:uiPriority w:val="99"/>
    <w:semiHidden/>
    <w:rsid w:val="001E4A38"/>
    <w:rPr>
      <w:sz w:val="20"/>
      <w:szCs w:val="20"/>
    </w:rPr>
  </w:style>
  <w:style w:type="paragraph" w:styleId="CommentSubject">
    <w:name w:val="annotation subject"/>
    <w:basedOn w:val="CommentText"/>
    <w:next w:val="CommentText"/>
    <w:link w:val="CommentSubjectChar"/>
    <w:uiPriority w:val="99"/>
    <w:semiHidden/>
    <w:unhideWhenUsed/>
    <w:rsid w:val="001E4A38"/>
    <w:rPr>
      <w:b/>
      <w:bCs/>
    </w:rPr>
  </w:style>
  <w:style w:type="character" w:customStyle="1" w:styleId="CommentSubjectChar">
    <w:name w:val="Comment Subject Char"/>
    <w:basedOn w:val="CommentTextChar"/>
    <w:link w:val="CommentSubject"/>
    <w:uiPriority w:val="99"/>
    <w:semiHidden/>
    <w:rsid w:val="001E4A38"/>
    <w:rPr>
      <w:b/>
      <w:bCs/>
      <w:sz w:val="20"/>
      <w:szCs w:val="20"/>
    </w:rPr>
  </w:style>
  <w:style w:type="paragraph" w:styleId="NoSpacing">
    <w:name w:val="No Spacing"/>
    <w:uiPriority w:val="1"/>
    <w:qFormat/>
    <w:rsid w:val="00E2744C"/>
    <w:rPr>
      <w:rFonts w:asciiTheme="minorHAnsi" w:eastAsiaTheme="minorHAnsi" w:hAnsiTheme="minorHAnsi" w:cstheme="minorBidi"/>
    </w:rPr>
  </w:style>
  <w:style w:type="table" w:styleId="TableGrid">
    <w:name w:val="Table Grid"/>
    <w:basedOn w:val="TableNormal"/>
    <w:uiPriority w:val="39"/>
    <w:rsid w:val="00E2744C"/>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55930"/>
  </w:style>
  <w:style w:type="paragraph" w:customStyle="1" w:styleId="Style2">
    <w:name w:val="Style2"/>
    <w:basedOn w:val="Heading1"/>
    <w:link w:val="Style2Char"/>
    <w:qFormat/>
    <w:rsid w:val="00712BEC"/>
    <w:pPr>
      <w:keepLines/>
      <w:widowControl/>
      <w:tabs>
        <w:tab w:val="clear" w:pos="4320"/>
      </w:tabs>
      <w:spacing w:before="240" w:after="160" w:line="259" w:lineRule="auto"/>
    </w:pPr>
    <w:rPr>
      <w:rFonts w:asciiTheme="minorHAnsi" w:eastAsiaTheme="majorEastAsia" w:hAnsiTheme="minorHAnsi" w:cstheme="minorHAnsi"/>
      <w:b/>
      <w:sz w:val="22"/>
      <w:szCs w:val="32"/>
    </w:rPr>
  </w:style>
  <w:style w:type="character" w:customStyle="1" w:styleId="Style2Char">
    <w:name w:val="Style2 Char"/>
    <w:basedOn w:val="DefaultParagraphFont"/>
    <w:link w:val="Style2"/>
    <w:rsid w:val="00712BEC"/>
    <w:rPr>
      <w:rFonts w:asciiTheme="minorHAnsi" w:eastAsiaTheme="majorEastAsia" w:hAnsiTheme="minorHAnsi" w:cstheme="minorHAnsi"/>
      <w:b/>
      <w:szCs w:val="32"/>
    </w:rPr>
  </w:style>
  <w:style w:type="paragraph" w:styleId="TOCHeading">
    <w:name w:val="TOC Heading"/>
    <w:basedOn w:val="Heading1"/>
    <w:next w:val="Normal"/>
    <w:uiPriority w:val="39"/>
    <w:unhideWhenUsed/>
    <w:qFormat/>
    <w:rsid w:val="00DC4ADC"/>
    <w:pPr>
      <w:keepLines/>
      <w:widowControl/>
      <w:tabs>
        <w:tab w:val="clear" w:pos="4320"/>
      </w:tabs>
      <w:spacing w:before="240" w:line="259" w:lineRule="auto"/>
      <w:outlineLvl w:val="9"/>
    </w:pPr>
    <w:rPr>
      <w:rFonts w:asciiTheme="majorHAnsi" w:eastAsiaTheme="majorEastAsia" w:hAnsiTheme="majorHAnsi" w:cstheme="majorBidi"/>
      <w:color w:val="365F91" w:themeColor="accent1" w:themeShade="BF"/>
      <w:sz w:val="32"/>
      <w:szCs w:val="32"/>
    </w:rPr>
  </w:style>
  <w:style w:type="table" w:customStyle="1" w:styleId="a1">
    <w:basedOn w:val="TableNormal"/>
    <w:rPr>
      <w:rFonts w:ascii="Cambria" w:eastAsia="Cambria" w:hAnsi="Cambria" w:cs="Cambria"/>
    </w:rPr>
    <w:tblPr>
      <w:tblStyleRowBandSize w:val="1"/>
      <w:tblStyleColBandSize w:val="1"/>
    </w:tblPr>
  </w:style>
  <w:style w:type="table" w:customStyle="1" w:styleId="a2">
    <w:basedOn w:val="TableNormal"/>
    <w:rPr>
      <w:rFonts w:ascii="Cambria" w:eastAsia="Cambria" w:hAnsi="Cambria" w:cs="Cambria"/>
    </w:rPr>
    <w:tblPr>
      <w:tblStyleRowBandSize w:val="1"/>
      <w:tblStyleColBandSize w:val="1"/>
    </w:tblPr>
  </w:style>
  <w:style w:type="table" w:customStyle="1" w:styleId="a3">
    <w:basedOn w:val="TableNormal"/>
    <w:rPr>
      <w:rFonts w:ascii="Cambria" w:eastAsia="Cambria" w:hAnsi="Cambria" w:cs="Cambria"/>
    </w:rPr>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33FE8"/>
    <w:rPr>
      <w:color w:val="605E5C"/>
      <w:shd w:val="clear" w:color="auto" w:fill="E1DFDD"/>
    </w:rPr>
  </w:style>
  <w:style w:type="character" w:customStyle="1" w:styleId="il">
    <w:name w:val="il"/>
    <w:basedOn w:val="DefaultParagraphFont"/>
    <w:rsid w:val="00BD04F4"/>
  </w:style>
  <w:style w:type="table" w:customStyle="1" w:styleId="a6">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7">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8">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9">
    <w:basedOn w:val="TableNormal"/>
    <w:rPr>
      <w:rFonts w:ascii="Cambria" w:eastAsia="Cambria" w:hAnsi="Cambria" w:cs="Cambria"/>
    </w:rPr>
    <w:tblPr>
      <w:tblStyleRowBandSize w:val="1"/>
      <w:tblStyleColBandSize w:val="1"/>
      <w:tblCellMar>
        <w:left w:w="115" w:type="dxa"/>
        <w:right w:w="115" w:type="dxa"/>
      </w:tblCellMar>
    </w:tblPr>
  </w:style>
  <w:style w:type="table" w:customStyle="1" w:styleId="aa">
    <w:basedOn w:val="TableNormal"/>
    <w:rPr>
      <w:rFonts w:ascii="Cambria" w:eastAsia="Cambria" w:hAnsi="Cambria" w:cs="Cambria"/>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rive.google.com/file/d/0B7644h9N2vLcMTl0ZE9yQkhLd3c/view" TargetMode="External"/><Relationship Id="rId18" Type="http://schemas.openxmlformats.org/officeDocument/2006/relationships/hyperlink" Target="https://drive.google.com/open?id=0Bw3yHuGQzD8CaExVUkZEWjBVSU0" TargetMode="External"/><Relationship Id="rId26" Type="http://schemas.openxmlformats.org/officeDocument/2006/relationships/hyperlink" Target="mailto:bpic@umn.edu" TargetMode="External"/><Relationship Id="rId39" Type="http://schemas.openxmlformats.org/officeDocument/2006/relationships/hyperlink" Target="https://www.gillettechildrens.org/for-medical-professionals/research/research-administration" TargetMode="External"/><Relationship Id="rId21" Type="http://schemas.openxmlformats.org/officeDocument/2006/relationships/hyperlink" Target="https://drive.google.com/open?id=0Bw3yHuGQzD8CaExVUkZEWjBVSU0" TargetMode="External"/><Relationship Id="rId34" Type="http://schemas.openxmlformats.org/officeDocument/2006/relationships/hyperlink" Target="http://www.healthprivacy.umn.edu/policies-procedures/creating-limited-data-set" TargetMode="External"/><Relationship Id="rId42" Type="http://schemas.openxmlformats.org/officeDocument/2006/relationships/hyperlink" Target="https://policy.umn.edu/it/securedata" TargetMode="External"/><Relationship Id="rId47" Type="http://schemas.openxmlformats.org/officeDocument/2006/relationships/hyperlink" Target="https://www.ctsi.umn.edu/consultations-and-services/specimen-procurement/tissue-procurement-facility" TargetMode="External"/><Relationship Id="rId50" Type="http://schemas.openxmlformats.org/officeDocument/2006/relationships/hyperlink" Target="https://research.umn.edu/units/irb/toolkit-library/checklists" TargetMode="External"/><Relationship Id="rId55" Type="http://schemas.microsoft.com/office/2011/relationships/people" Target="peop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medreg@umn.edu" TargetMode="External"/><Relationship Id="rId29" Type="http://schemas.openxmlformats.org/officeDocument/2006/relationships/hyperlink" Target="mailto:kmmccorm@umn.edu" TargetMode="External"/><Relationship Id="rId11" Type="http://schemas.openxmlformats.org/officeDocument/2006/relationships/hyperlink" Target="https://research.umn.edu/units/irb/toolkit-library/checklists" TargetMode="External"/><Relationship Id="rId24" Type="http://schemas.openxmlformats.org/officeDocument/2006/relationships/hyperlink" Target="https://drive.google.com/open?id=0Bw3yHuGQzD8CaExVUkZEWjBVSU0" TargetMode="External"/><Relationship Id="rId32" Type="http://schemas.openxmlformats.org/officeDocument/2006/relationships/hyperlink" Target="https://www.epic.com/" TargetMode="External"/><Relationship Id="rId37" Type="http://schemas.openxmlformats.org/officeDocument/2006/relationships/hyperlink" Target="https://www.fairview.org/Research/Forresearchers/Researchcompliance/Researchpolicies/index.htm" TargetMode="External"/><Relationship Id="rId40" Type="http://schemas.openxmlformats.org/officeDocument/2006/relationships/hyperlink" Target="https://policy.umn.edu/operations/phi" TargetMode="External"/><Relationship Id="rId45" Type="http://schemas.openxmlformats.org/officeDocument/2006/relationships/hyperlink" Target="https://www.ctsi.umn.edu/consultations-and-services/specimen-procurement/tissue-procurement-facility" TargetMode="External"/><Relationship Id="rId53"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hyperlink" Target="https://www.cancer.umn.edu/for-researchers/investigator-resources/cancer-protocol-review-committee" TargetMode="External"/><Relationship Id="rId4" Type="http://schemas.openxmlformats.org/officeDocument/2006/relationships/styles" Target="styles.xml"/><Relationship Id="rId9" Type="http://schemas.openxmlformats.org/officeDocument/2006/relationships/hyperlink" Target="https://www.ctsi.umn.edu/consultations-and-services/data-access-and-informatics-consulting/bpic" TargetMode="External"/><Relationship Id="rId14" Type="http://schemas.openxmlformats.org/officeDocument/2006/relationships/hyperlink" Target="mailto:research@gillettechildrens.com" TargetMode="External"/><Relationship Id="rId22" Type="http://schemas.openxmlformats.org/officeDocument/2006/relationships/hyperlink" Target="https://drive.google.com/open?id=0Bw3yHuGQzD8CaExVUkZEWjBVSU0" TargetMode="External"/><Relationship Id="rId27" Type="http://schemas.openxmlformats.org/officeDocument/2006/relationships/hyperlink" Target="mailto:privacy@umn.edu" TargetMode="External"/><Relationship Id="rId30" Type="http://schemas.openxmlformats.org/officeDocument/2006/relationships/hyperlink" Target="mailto:oncore@umn.edu" TargetMode="External"/><Relationship Id="rId35" Type="http://schemas.openxmlformats.org/officeDocument/2006/relationships/hyperlink" Target="mailto:privacy@umn.edu" TargetMode="External"/><Relationship Id="rId43" Type="http://schemas.openxmlformats.org/officeDocument/2006/relationships/hyperlink" Target="about:blank" TargetMode="External"/><Relationship Id="rId48" Type="http://schemas.openxmlformats.org/officeDocument/2006/relationships/hyperlink" Target="https://policy.umn.edu/contracts/categories/OT/240/253" TargetMode="External"/><Relationship Id="rId56" Type="http://schemas.openxmlformats.org/officeDocument/2006/relationships/glossaryDocument" Target="glossary/document.xml"/><Relationship Id="rId8" Type="http://schemas.openxmlformats.org/officeDocument/2006/relationships/endnotes" Target="endnotes.xml"/><Relationship Id="rId51" Type="http://schemas.openxmlformats.org/officeDocument/2006/relationships/hyperlink" Target="https://research.umn.edu/units/irb/toolkit-library/checklists" TargetMode="External"/><Relationship Id="rId3" Type="http://schemas.openxmlformats.org/officeDocument/2006/relationships/numbering" Target="numbering.xml"/><Relationship Id="rId12" Type="http://schemas.openxmlformats.org/officeDocument/2006/relationships/hyperlink" Target="https://research.umn.edu/units/irb/toolkit-library/checklists" TargetMode="External"/><Relationship Id="rId17" Type="http://schemas.openxmlformats.org/officeDocument/2006/relationships/hyperlink" Target="https://drive.google.com/uc?export=download&amp;id=0B7644h9N2vLcOWtzU2FmSU5oS0U" TargetMode="External"/><Relationship Id="rId25" Type="http://schemas.openxmlformats.org/officeDocument/2006/relationships/hyperlink" Target="https://ctsi.umn.edu/services/data-informatics/biomedical-informatics-and-data-access" TargetMode="External"/><Relationship Id="rId33" Type="http://schemas.openxmlformats.org/officeDocument/2006/relationships/hyperlink" Target="https://research.umn.edu/units/spa/unfunded-agreements/overview" TargetMode="External"/><Relationship Id="rId38" Type="http://schemas.openxmlformats.org/officeDocument/2006/relationships/hyperlink" Target="https://policy.umn.edu/contracts/categories/OT/240/253" TargetMode="External"/><Relationship Id="rId46" Type="http://schemas.openxmlformats.org/officeDocument/2006/relationships/hyperlink" Target="https://www.ctsi.umn.edu/consultations-and-services/specimen-procurement/tissue-procurement-facility" TargetMode="External"/><Relationship Id="rId20" Type="http://schemas.openxmlformats.org/officeDocument/2006/relationships/hyperlink" Target="mailto:ccprc@umn.edu" TargetMode="External"/><Relationship Id="rId41" Type="http://schemas.openxmlformats.org/officeDocument/2006/relationships/hyperlink" Target="https://policy.umn.edu/it/dataclassification"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ancillaryreview@Fairview.org" TargetMode="External"/><Relationship Id="rId23" Type="http://schemas.openxmlformats.org/officeDocument/2006/relationships/hyperlink" Target="https://drive.google.com/open?id=0Bw3yHuGQzD8CaExVUkZEWjBVSU0" TargetMode="External"/><Relationship Id="rId28" Type="http://schemas.openxmlformats.org/officeDocument/2006/relationships/hyperlink" Target="mailto:becca002@umn.edu" TargetMode="External"/><Relationship Id="rId36" Type="http://schemas.openxmlformats.org/officeDocument/2006/relationships/hyperlink" Target="https://policy.umn.edu/operations/phi" TargetMode="External"/><Relationship Id="rId49" Type="http://schemas.openxmlformats.org/officeDocument/2006/relationships/hyperlink" Target="https://research.umn.edu/units/irb/toolkit-library/checklists" TargetMode="External"/><Relationship Id="rId57" Type="http://schemas.openxmlformats.org/officeDocument/2006/relationships/theme" Target="theme/theme1.xml"/><Relationship Id="rId10" Type="http://schemas.openxmlformats.org/officeDocument/2006/relationships/hyperlink" Target="https://drive.google.com/open?id=0B7644h9N2vLcOWtzU2FmSU5oS0U" TargetMode="External"/><Relationship Id="rId31" Type="http://schemas.openxmlformats.org/officeDocument/2006/relationships/hyperlink" Target="https://www.ctsi.umn.edu/consultations-and-services/data-access-and-informatics-consulting/bpic" TargetMode="External"/><Relationship Id="rId44" Type="http://schemas.openxmlformats.org/officeDocument/2006/relationships/hyperlink" Target="https://www.ctsi.umn.edu/consultations-and-services/data-access-and-informatics-consulting/bpic" TargetMode="External"/><Relationship Id="rId5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37134D03586D4993E192A5388EF78C"/>
        <w:category>
          <w:name w:val="General"/>
          <w:gallery w:val="placeholder"/>
        </w:category>
        <w:types>
          <w:type w:val="bbPlcHdr"/>
        </w:types>
        <w:behaviors>
          <w:behavior w:val="content"/>
        </w:behaviors>
        <w:guid w:val="{6C2D0A9E-A2B7-4741-AA25-3521BC7B5B81}"/>
      </w:docPartPr>
      <w:docPartBody>
        <w:p w:rsidR="00300D2A" w:rsidRDefault="0051189B" w:rsidP="0051189B">
          <w:pPr>
            <w:pStyle w:val="3E37134D03586D4993E192A5388EF78C"/>
          </w:pPr>
          <w:r w:rsidRPr="005D438F">
            <w:rPr>
              <w:rStyle w:val="PlaceholderText"/>
              <w:rFonts w:cstheme="minorHAnsi"/>
            </w:rPr>
            <w:t>Choose an item.</w:t>
          </w:r>
        </w:p>
      </w:docPartBody>
    </w:docPart>
    <w:docPart>
      <w:docPartPr>
        <w:name w:val="EE5499307FB3514A96F4C57C632B9BA6"/>
        <w:category>
          <w:name w:val="General"/>
          <w:gallery w:val="placeholder"/>
        </w:category>
        <w:types>
          <w:type w:val="bbPlcHdr"/>
        </w:types>
        <w:behaviors>
          <w:behavior w:val="content"/>
        </w:behaviors>
        <w:guid w:val="{3A52B6AA-4D72-B541-90D5-594C044B26D7}"/>
      </w:docPartPr>
      <w:docPartBody>
        <w:p w:rsidR="00300D2A" w:rsidRDefault="0051189B" w:rsidP="0051189B">
          <w:pPr>
            <w:pStyle w:val="EE5499307FB3514A96F4C57C632B9BA6"/>
          </w:pPr>
          <w:r w:rsidRPr="005D438F">
            <w:rPr>
              <w:rStyle w:val="PlaceholderText"/>
              <w:rFonts w:cstheme="minorHAnsi"/>
            </w:rPr>
            <w:t>Choose an item.</w:t>
          </w:r>
        </w:p>
      </w:docPartBody>
    </w:docPart>
    <w:docPart>
      <w:docPartPr>
        <w:name w:val="EF964BB8AC822C4DAF5ECEAABEBE1C81"/>
        <w:category>
          <w:name w:val="General"/>
          <w:gallery w:val="placeholder"/>
        </w:category>
        <w:types>
          <w:type w:val="bbPlcHdr"/>
        </w:types>
        <w:behaviors>
          <w:behavior w:val="content"/>
        </w:behaviors>
        <w:guid w:val="{8C315CF5-251D-5B48-A478-898C22F100DA}"/>
      </w:docPartPr>
      <w:docPartBody>
        <w:p w:rsidR="00300D2A" w:rsidRDefault="0051189B" w:rsidP="0051189B">
          <w:pPr>
            <w:pStyle w:val="EF964BB8AC822C4DAF5ECEAABEBE1C81"/>
          </w:pPr>
          <w:r w:rsidRPr="005D438F">
            <w:rPr>
              <w:rStyle w:val="PlaceholderText"/>
              <w:rFonts w:cstheme="minorHAnsi"/>
            </w:rPr>
            <w:t>Choose an item.</w:t>
          </w:r>
        </w:p>
      </w:docPartBody>
    </w:docPart>
    <w:docPart>
      <w:docPartPr>
        <w:name w:val="3F291E63D0C4204E9FD694FF4B2C49B8"/>
        <w:category>
          <w:name w:val="General"/>
          <w:gallery w:val="placeholder"/>
        </w:category>
        <w:types>
          <w:type w:val="bbPlcHdr"/>
        </w:types>
        <w:behaviors>
          <w:behavior w:val="content"/>
        </w:behaviors>
        <w:guid w:val="{954F2F45-974C-A94B-9FA1-D757B55023B5}"/>
      </w:docPartPr>
      <w:docPartBody>
        <w:p w:rsidR="00300D2A" w:rsidRDefault="0051189B" w:rsidP="0051189B">
          <w:pPr>
            <w:pStyle w:val="3F291E63D0C4204E9FD694FF4B2C49B8"/>
          </w:pPr>
          <w:r w:rsidRPr="005D438F">
            <w:rPr>
              <w:rStyle w:val="PlaceholderText"/>
              <w:rFonts w:cstheme="minorHAnsi"/>
            </w:rPr>
            <w:t>Choose an item.</w:t>
          </w:r>
        </w:p>
      </w:docPartBody>
    </w:docPart>
    <w:docPart>
      <w:docPartPr>
        <w:name w:val="001E49D99A05764AA79AD4EBF5473336"/>
        <w:category>
          <w:name w:val="General"/>
          <w:gallery w:val="placeholder"/>
        </w:category>
        <w:types>
          <w:type w:val="bbPlcHdr"/>
        </w:types>
        <w:behaviors>
          <w:behavior w:val="content"/>
        </w:behaviors>
        <w:guid w:val="{3E0F5A55-F4A7-F847-817D-139635523549}"/>
      </w:docPartPr>
      <w:docPartBody>
        <w:p w:rsidR="00300D2A" w:rsidRDefault="0051189B" w:rsidP="0051189B">
          <w:pPr>
            <w:pStyle w:val="001E49D99A05764AA79AD4EBF5473336"/>
          </w:pPr>
          <w:r w:rsidRPr="005D438F">
            <w:rPr>
              <w:rStyle w:val="PlaceholderText"/>
              <w:rFonts w:cstheme="minorHAnsi"/>
            </w:rPr>
            <w:t>Choose an item.</w:t>
          </w:r>
        </w:p>
      </w:docPartBody>
    </w:docPart>
    <w:docPart>
      <w:docPartPr>
        <w:name w:val="01C053B8CF799D4CBB4F3112A8464A3A"/>
        <w:category>
          <w:name w:val="General"/>
          <w:gallery w:val="placeholder"/>
        </w:category>
        <w:types>
          <w:type w:val="bbPlcHdr"/>
        </w:types>
        <w:behaviors>
          <w:behavior w:val="content"/>
        </w:behaviors>
        <w:guid w:val="{380B18D5-5C5A-8D4F-B7D1-E078412CB099}"/>
      </w:docPartPr>
      <w:docPartBody>
        <w:p w:rsidR="00300D2A" w:rsidRDefault="0051189B" w:rsidP="0051189B">
          <w:pPr>
            <w:pStyle w:val="01C053B8CF799D4CBB4F3112A8464A3A"/>
          </w:pPr>
          <w:r w:rsidRPr="005D438F">
            <w:rPr>
              <w:rStyle w:val="PlaceholderText"/>
              <w:rFonts w:cstheme="minorHAnsi"/>
            </w:rPr>
            <w:t>Choose an item.</w:t>
          </w:r>
        </w:p>
      </w:docPartBody>
    </w:docPart>
    <w:docPart>
      <w:docPartPr>
        <w:name w:val="46B01F6EAE86664A873F95E8D927A138"/>
        <w:category>
          <w:name w:val="General"/>
          <w:gallery w:val="placeholder"/>
        </w:category>
        <w:types>
          <w:type w:val="bbPlcHdr"/>
        </w:types>
        <w:behaviors>
          <w:behavior w:val="content"/>
        </w:behaviors>
        <w:guid w:val="{316EFB8E-7625-D648-9B80-04748FC9BB73}"/>
      </w:docPartPr>
      <w:docPartBody>
        <w:p w:rsidR="00300D2A" w:rsidRDefault="0051189B" w:rsidP="0051189B">
          <w:pPr>
            <w:pStyle w:val="46B01F6EAE86664A873F95E8D927A138"/>
          </w:pPr>
          <w:r w:rsidRPr="005D438F">
            <w:rPr>
              <w:rStyle w:val="PlaceholderText"/>
              <w:rFonts w:cstheme="minorHAnsi"/>
            </w:rPr>
            <w:t>Choose an item.</w:t>
          </w:r>
        </w:p>
      </w:docPartBody>
    </w:docPart>
    <w:docPart>
      <w:docPartPr>
        <w:name w:val="C5BD065BDF768E428B84F300686EA5F0"/>
        <w:category>
          <w:name w:val="General"/>
          <w:gallery w:val="placeholder"/>
        </w:category>
        <w:types>
          <w:type w:val="bbPlcHdr"/>
        </w:types>
        <w:behaviors>
          <w:behavior w:val="content"/>
        </w:behaviors>
        <w:guid w:val="{3EDCC8F4-7868-764E-92EA-764360EC4486}"/>
      </w:docPartPr>
      <w:docPartBody>
        <w:p w:rsidR="00300D2A" w:rsidRDefault="0051189B" w:rsidP="0051189B">
          <w:pPr>
            <w:pStyle w:val="C5BD065BDF768E428B84F300686EA5F0"/>
          </w:pPr>
          <w:r w:rsidRPr="005D438F">
            <w:rPr>
              <w:rStyle w:val="PlaceholderText"/>
              <w:rFonts w:cstheme="minorHAnsi"/>
            </w:rPr>
            <w:t>Choose an item.</w:t>
          </w:r>
        </w:p>
      </w:docPartBody>
    </w:docPart>
    <w:docPart>
      <w:docPartPr>
        <w:name w:val="1B47617F4A3AD04E800EEFFD46E41C49"/>
        <w:category>
          <w:name w:val="General"/>
          <w:gallery w:val="placeholder"/>
        </w:category>
        <w:types>
          <w:type w:val="bbPlcHdr"/>
        </w:types>
        <w:behaviors>
          <w:behavior w:val="content"/>
        </w:behaviors>
        <w:guid w:val="{03271DBD-8E62-D64A-A8E2-F6CAB5CF2329}"/>
      </w:docPartPr>
      <w:docPartBody>
        <w:p w:rsidR="00300D2A" w:rsidRDefault="0051189B" w:rsidP="0051189B">
          <w:pPr>
            <w:pStyle w:val="1B47617F4A3AD04E800EEFFD46E41C49"/>
          </w:pPr>
          <w:r w:rsidRPr="005D438F">
            <w:rPr>
              <w:rStyle w:val="PlaceholderText"/>
              <w:rFonts w:cstheme="minorHAnsi"/>
            </w:rPr>
            <w:t>Choose an item.</w:t>
          </w:r>
        </w:p>
      </w:docPartBody>
    </w:docPart>
    <w:docPart>
      <w:docPartPr>
        <w:name w:val="4D98B5A98083404D9D02F415E3D2FA05"/>
        <w:category>
          <w:name w:val="General"/>
          <w:gallery w:val="placeholder"/>
        </w:category>
        <w:types>
          <w:type w:val="bbPlcHdr"/>
        </w:types>
        <w:behaviors>
          <w:behavior w:val="content"/>
        </w:behaviors>
        <w:guid w:val="{58CA7CCB-94B1-754A-8213-6B965BC86DBD}"/>
      </w:docPartPr>
      <w:docPartBody>
        <w:p w:rsidR="00300D2A" w:rsidRDefault="0051189B" w:rsidP="0051189B">
          <w:pPr>
            <w:pStyle w:val="4D98B5A98083404D9D02F415E3D2FA05"/>
          </w:pPr>
          <w:r w:rsidRPr="005D438F">
            <w:rPr>
              <w:rStyle w:val="PlaceholderText"/>
              <w:rFonts w:cstheme="minorHAnsi"/>
            </w:rPr>
            <w:t>Choose an item.</w:t>
          </w:r>
        </w:p>
      </w:docPartBody>
    </w:docPart>
    <w:docPart>
      <w:docPartPr>
        <w:name w:val="7CA2DD77DD63A948BDD105E43DDD9A12"/>
        <w:category>
          <w:name w:val="General"/>
          <w:gallery w:val="placeholder"/>
        </w:category>
        <w:types>
          <w:type w:val="bbPlcHdr"/>
        </w:types>
        <w:behaviors>
          <w:behavior w:val="content"/>
        </w:behaviors>
        <w:guid w:val="{BF6A3679-E090-2C48-9886-BDBB1A37DB48}"/>
      </w:docPartPr>
      <w:docPartBody>
        <w:p w:rsidR="00300D2A" w:rsidRDefault="0051189B" w:rsidP="0051189B">
          <w:pPr>
            <w:pStyle w:val="7CA2DD77DD63A948BDD105E43DDD9A12"/>
          </w:pPr>
          <w:r w:rsidRPr="005D438F">
            <w:rPr>
              <w:rStyle w:val="PlaceholderText"/>
              <w:rFonts w:cstheme="minorHAnsi"/>
            </w:rPr>
            <w:t>Choose an item.</w:t>
          </w:r>
        </w:p>
      </w:docPartBody>
    </w:docPart>
    <w:docPart>
      <w:docPartPr>
        <w:name w:val="8BE2AB2E808708458446C1B65B399611"/>
        <w:category>
          <w:name w:val="General"/>
          <w:gallery w:val="placeholder"/>
        </w:category>
        <w:types>
          <w:type w:val="bbPlcHdr"/>
        </w:types>
        <w:behaviors>
          <w:behavior w:val="content"/>
        </w:behaviors>
        <w:guid w:val="{151917E3-A68E-C24B-99E9-AC2FA403CCEC}"/>
      </w:docPartPr>
      <w:docPartBody>
        <w:p w:rsidR="00300D2A" w:rsidRDefault="0051189B" w:rsidP="0051189B">
          <w:pPr>
            <w:pStyle w:val="8BE2AB2E808708458446C1B65B399611"/>
          </w:pPr>
          <w:r w:rsidRPr="005D438F">
            <w:rPr>
              <w:rStyle w:val="PlaceholderText"/>
              <w:rFonts w:cstheme="minorHAnsi"/>
            </w:rPr>
            <w:t>Choose an item.</w:t>
          </w:r>
        </w:p>
      </w:docPartBody>
    </w:docPart>
    <w:docPart>
      <w:docPartPr>
        <w:name w:val="376B4B42FF702A41BB5506850E815AC4"/>
        <w:category>
          <w:name w:val="General"/>
          <w:gallery w:val="placeholder"/>
        </w:category>
        <w:types>
          <w:type w:val="bbPlcHdr"/>
        </w:types>
        <w:behaviors>
          <w:behavior w:val="content"/>
        </w:behaviors>
        <w:guid w:val="{97AF5891-7157-0A45-9CF2-B645674E93FD}"/>
      </w:docPartPr>
      <w:docPartBody>
        <w:p w:rsidR="00300D2A" w:rsidRDefault="0051189B" w:rsidP="0051189B">
          <w:pPr>
            <w:pStyle w:val="376B4B42FF702A41BB5506850E815AC4"/>
          </w:pPr>
          <w:r w:rsidRPr="005D438F">
            <w:rPr>
              <w:rStyle w:val="PlaceholderText"/>
              <w:rFonts w:cstheme="minorHAnsi"/>
            </w:rPr>
            <w:t>Choose an item.</w:t>
          </w:r>
        </w:p>
      </w:docPartBody>
    </w:docPart>
    <w:docPart>
      <w:docPartPr>
        <w:name w:val="B8B3D178F59CF747B4F5116EDB443D75"/>
        <w:category>
          <w:name w:val="General"/>
          <w:gallery w:val="placeholder"/>
        </w:category>
        <w:types>
          <w:type w:val="bbPlcHdr"/>
        </w:types>
        <w:behaviors>
          <w:behavior w:val="content"/>
        </w:behaviors>
        <w:guid w:val="{CA0850E6-4FF6-C248-8B0F-288F0EC2570C}"/>
      </w:docPartPr>
      <w:docPartBody>
        <w:p w:rsidR="00300D2A" w:rsidRDefault="0051189B" w:rsidP="0051189B">
          <w:pPr>
            <w:pStyle w:val="B8B3D178F59CF747B4F5116EDB443D75"/>
          </w:pPr>
          <w:r w:rsidRPr="005D438F">
            <w:rPr>
              <w:rStyle w:val="PlaceholderText"/>
              <w:rFonts w:cstheme="minorHAnsi"/>
            </w:rPr>
            <w:t>Choose an item.</w:t>
          </w:r>
        </w:p>
      </w:docPartBody>
    </w:docPart>
    <w:docPart>
      <w:docPartPr>
        <w:name w:val="76CEC8E067EAF246857D829D34C06755"/>
        <w:category>
          <w:name w:val="General"/>
          <w:gallery w:val="placeholder"/>
        </w:category>
        <w:types>
          <w:type w:val="bbPlcHdr"/>
        </w:types>
        <w:behaviors>
          <w:behavior w:val="content"/>
        </w:behaviors>
        <w:guid w:val="{6B4B04DA-8C39-8D4C-88B4-2997D59AECAC}"/>
      </w:docPartPr>
      <w:docPartBody>
        <w:p w:rsidR="00300D2A" w:rsidRDefault="0051189B" w:rsidP="0051189B">
          <w:pPr>
            <w:pStyle w:val="76CEC8E067EAF246857D829D34C06755"/>
          </w:pPr>
          <w:r w:rsidRPr="005D438F">
            <w:rPr>
              <w:rStyle w:val="PlaceholderText"/>
              <w:rFonts w:cstheme="minorHAnsi"/>
            </w:rPr>
            <w:t>Choose an item.</w:t>
          </w:r>
        </w:p>
      </w:docPartBody>
    </w:docPart>
    <w:docPart>
      <w:docPartPr>
        <w:name w:val="4503EB849513B34FB1E13C8D6D9B6171"/>
        <w:category>
          <w:name w:val="General"/>
          <w:gallery w:val="placeholder"/>
        </w:category>
        <w:types>
          <w:type w:val="bbPlcHdr"/>
        </w:types>
        <w:behaviors>
          <w:behavior w:val="content"/>
        </w:behaviors>
        <w:guid w:val="{D0E030B1-E30E-3740-8F3B-35DB17D4BF6E}"/>
      </w:docPartPr>
      <w:docPartBody>
        <w:p w:rsidR="00300D2A" w:rsidRDefault="0051189B" w:rsidP="0051189B">
          <w:pPr>
            <w:pStyle w:val="4503EB849513B34FB1E13C8D6D9B6171"/>
          </w:pPr>
          <w:r w:rsidRPr="005D438F">
            <w:rPr>
              <w:rStyle w:val="PlaceholderText"/>
              <w:rFonts w:cstheme="minorHAnsi"/>
            </w:rPr>
            <w:t>Choose an item.</w:t>
          </w:r>
        </w:p>
      </w:docPartBody>
    </w:docPart>
    <w:docPart>
      <w:docPartPr>
        <w:name w:val="B8CF78448205934DB6299D6FB65AD97C"/>
        <w:category>
          <w:name w:val="General"/>
          <w:gallery w:val="placeholder"/>
        </w:category>
        <w:types>
          <w:type w:val="bbPlcHdr"/>
        </w:types>
        <w:behaviors>
          <w:behavior w:val="content"/>
        </w:behaviors>
        <w:guid w:val="{2C1DB723-A432-7B41-BF27-56257147E88C}"/>
      </w:docPartPr>
      <w:docPartBody>
        <w:p w:rsidR="00300D2A" w:rsidRDefault="0051189B" w:rsidP="0051189B">
          <w:pPr>
            <w:pStyle w:val="B8CF78448205934DB6299D6FB65AD97C"/>
          </w:pPr>
          <w:r w:rsidRPr="005D438F">
            <w:rPr>
              <w:rStyle w:val="PlaceholderText"/>
              <w:rFonts w:cstheme="minorHAnsi"/>
            </w:rPr>
            <w:t>Choose an item.</w:t>
          </w:r>
        </w:p>
      </w:docPartBody>
    </w:docPart>
    <w:docPart>
      <w:docPartPr>
        <w:name w:val="79DA9260B64EF240BD5150CE7C2DC24D"/>
        <w:category>
          <w:name w:val="General"/>
          <w:gallery w:val="placeholder"/>
        </w:category>
        <w:types>
          <w:type w:val="bbPlcHdr"/>
        </w:types>
        <w:behaviors>
          <w:behavior w:val="content"/>
        </w:behaviors>
        <w:guid w:val="{2DC7E0E3-E3C7-DE4A-AA61-74DD8845B991}"/>
      </w:docPartPr>
      <w:docPartBody>
        <w:p w:rsidR="00300D2A" w:rsidRDefault="0051189B" w:rsidP="0051189B">
          <w:pPr>
            <w:pStyle w:val="79DA9260B64EF240BD5150CE7C2DC24D"/>
          </w:pPr>
          <w:r w:rsidRPr="005D438F">
            <w:rPr>
              <w:rStyle w:val="PlaceholderText"/>
              <w:rFonts w:cstheme="minorHAnsi"/>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mo">
    <w:altName w:val="Calibri"/>
    <w:panose1 w:val="020B0604020202020204"/>
    <w:charset w:val="00"/>
    <w:family w:val="auto"/>
    <w:pitch w:val="default"/>
  </w:font>
  <w:font w:name="Quattrocento Sans">
    <w:panose1 w:val="020B0502050000020003"/>
    <w:charset w:val="00"/>
    <w:family w:val="swiss"/>
    <w:pitch w:val="variable"/>
    <w:sig w:usb0="800000BF" w:usb1="40000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9B"/>
    <w:rsid w:val="00300D2A"/>
    <w:rsid w:val="0051189B"/>
    <w:rsid w:val="006F105B"/>
    <w:rsid w:val="00B65182"/>
    <w:rsid w:val="00BB1325"/>
    <w:rsid w:val="00D852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189B"/>
    <w:rPr>
      <w:color w:val="808080"/>
    </w:rPr>
  </w:style>
  <w:style w:type="paragraph" w:customStyle="1" w:styleId="3E37134D03586D4993E192A5388EF78C">
    <w:name w:val="3E37134D03586D4993E192A5388EF78C"/>
    <w:rsid w:val="0051189B"/>
  </w:style>
  <w:style w:type="paragraph" w:customStyle="1" w:styleId="EE5499307FB3514A96F4C57C632B9BA6">
    <w:name w:val="EE5499307FB3514A96F4C57C632B9BA6"/>
    <w:rsid w:val="0051189B"/>
  </w:style>
  <w:style w:type="paragraph" w:customStyle="1" w:styleId="EF964BB8AC822C4DAF5ECEAABEBE1C81">
    <w:name w:val="EF964BB8AC822C4DAF5ECEAABEBE1C81"/>
    <w:rsid w:val="0051189B"/>
  </w:style>
  <w:style w:type="paragraph" w:customStyle="1" w:styleId="3F291E63D0C4204E9FD694FF4B2C49B8">
    <w:name w:val="3F291E63D0C4204E9FD694FF4B2C49B8"/>
    <w:rsid w:val="0051189B"/>
  </w:style>
  <w:style w:type="paragraph" w:customStyle="1" w:styleId="001E49D99A05764AA79AD4EBF5473336">
    <w:name w:val="001E49D99A05764AA79AD4EBF5473336"/>
    <w:rsid w:val="0051189B"/>
  </w:style>
  <w:style w:type="paragraph" w:customStyle="1" w:styleId="01C053B8CF799D4CBB4F3112A8464A3A">
    <w:name w:val="01C053B8CF799D4CBB4F3112A8464A3A"/>
    <w:rsid w:val="0051189B"/>
  </w:style>
  <w:style w:type="paragraph" w:customStyle="1" w:styleId="46B01F6EAE86664A873F95E8D927A138">
    <w:name w:val="46B01F6EAE86664A873F95E8D927A138"/>
    <w:rsid w:val="0051189B"/>
  </w:style>
  <w:style w:type="paragraph" w:customStyle="1" w:styleId="C5BD065BDF768E428B84F300686EA5F0">
    <w:name w:val="C5BD065BDF768E428B84F300686EA5F0"/>
    <w:rsid w:val="0051189B"/>
  </w:style>
  <w:style w:type="paragraph" w:customStyle="1" w:styleId="1B47617F4A3AD04E800EEFFD46E41C49">
    <w:name w:val="1B47617F4A3AD04E800EEFFD46E41C49"/>
    <w:rsid w:val="0051189B"/>
  </w:style>
  <w:style w:type="paragraph" w:customStyle="1" w:styleId="4D98B5A98083404D9D02F415E3D2FA05">
    <w:name w:val="4D98B5A98083404D9D02F415E3D2FA05"/>
    <w:rsid w:val="0051189B"/>
  </w:style>
  <w:style w:type="paragraph" w:customStyle="1" w:styleId="7CA2DD77DD63A948BDD105E43DDD9A12">
    <w:name w:val="7CA2DD77DD63A948BDD105E43DDD9A12"/>
    <w:rsid w:val="0051189B"/>
  </w:style>
  <w:style w:type="paragraph" w:customStyle="1" w:styleId="8BE2AB2E808708458446C1B65B399611">
    <w:name w:val="8BE2AB2E808708458446C1B65B399611"/>
    <w:rsid w:val="0051189B"/>
  </w:style>
  <w:style w:type="paragraph" w:customStyle="1" w:styleId="376B4B42FF702A41BB5506850E815AC4">
    <w:name w:val="376B4B42FF702A41BB5506850E815AC4"/>
    <w:rsid w:val="0051189B"/>
  </w:style>
  <w:style w:type="paragraph" w:customStyle="1" w:styleId="B8B3D178F59CF747B4F5116EDB443D75">
    <w:name w:val="B8B3D178F59CF747B4F5116EDB443D75"/>
    <w:rsid w:val="0051189B"/>
  </w:style>
  <w:style w:type="paragraph" w:customStyle="1" w:styleId="76CEC8E067EAF246857D829D34C06755">
    <w:name w:val="76CEC8E067EAF246857D829D34C06755"/>
    <w:rsid w:val="0051189B"/>
  </w:style>
  <w:style w:type="paragraph" w:customStyle="1" w:styleId="4503EB849513B34FB1E13C8D6D9B6171">
    <w:name w:val="4503EB849513B34FB1E13C8D6D9B6171"/>
    <w:rsid w:val="0051189B"/>
  </w:style>
  <w:style w:type="paragraph" w:customStyle="1" w:styleId="B8CF78448205934DB6299D6FB65AD97C">
    <w:name w:val="B8CF78448205934DB6299D6FB65AD97C"/>
    <w:rsid w:val="0051189B"/>
  </w:style>
  <w:style w:type="paragraph" w:customStyle="1" w:styleId="79DA9260B64EF240BD5150CE7C2DC24D">
    <w:name w:val="79DA9260B64EF240BD5150CE7C2DC24D"/>
    <w:rsid w:val="005118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uHsnRVyJTTMAsXKUJXFJtDcrAg==">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2CF0FD2-B88C-9B46-9F49-A5F10112C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22</Pages>
  <Words>9217</Words>
  <Characters>52541</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Linnea A Anderson</dc:creator>
  <cp:lastModifiedBy>Anton Hesse</cp:lastModifiedBy>
  <cp:revision>9</cp:revision>
  <dcterms:created xsi:type="dcterms:W3CDTF">2022-05-04T19:48:00Z</dcterms:created>
  <dcterms:modified xsi:type="dcterms:W3CDTF">2022-05-05T21:41:00Z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http://www.zotero.org/styles/american-chemical-society</vt:lpwstr>
  </property>
  <property fmtid="{D5CDD505-2E9C-101B-9397-08002B2CF9AE}" pid="3" name="Mendeley Recent Style Name 0_1">
    <vt:lpwstr>American Chemical Society</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http://www.zotero.org/styles/multidisciplinary-digital-publishing-institute</vt:lpwstr>
  </property>
  <property fmtid="{D5CDD505-2E9C-101B-9397-08002B2CF9AE}" pid="17" name="Mendeley Recent Style Name 7_1">
    <vt:lpwstr>Multidisciplinary Digital Publishing Institute</vt:lpwstr>
  </property>
  <property fmtid="{D5CDD505-2E9C-101B-9397-08002B2CF9AE}" pid="18" name="Mendeley Recent Style Id 8_1">
    <vt:lpwstr>http://www.zotero.org/styles/multidisciplinary-digital-publishing-institute_plus_doi</vt:lpwstr>
  </property>
  <property fmtid="{D5CDD505-2E9C-101B-9397-08002B2CF9AE}" pid="19" name="Mendeley Recent Style Name 8_1">
    <vt:lpwstr>Multidisciplinary Digital Publishing Institute_plus_DOI</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0305e7e3-68c8-3902-a858-63883eb83a65</vt:lpwstr>
  </property>
  <property fmtid="{D5CDD505-2E9C-101B-9397-08002B2CF9AE}" pid="24" name="Mendeley Citation Style_1">
    <vt:lpwstr>http://www.zotero.org/styles/apa</vt:lpwstr>
  </property>
</Properties>
</file>